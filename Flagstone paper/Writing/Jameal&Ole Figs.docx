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04E" w14:textId="77777777" w:rsidR="00593F5A" w:rsidRPr="006962AB" w:rsidRDefault="00593F5A" w:rsidP="00593F5A">
      <w:pPr>
        <w:numPr>
          <w:ilvl w:val="0"/>
          <w:numId w:val="1"/>
        </w:numPr>
        <w:spacing w:before="0" w:after="0" w:line="240" w:lineRule="auto"/>
        <w:ind w:left="945"/>
        <w:textAlignment w:val="baseline"/>
        <w:rPr>
          <w:ins w:id="0" w:author="jameal samhouri" w:date="2021-07-09T14:36:00Z"/>
          <w:rFonts w:ascii="Arial" w:eastAsia="Times New Roman" w:hAnsi="Arial" w:cs="Arial"/>
          <w:color w:val="000000"/>
        </w:rPr>
      </w:pPr>
      <w:proofErr w:type="spellStart"/>
      <w:ins w:id="1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>Jameal’s</w:t>
        </w:r>
      </w:ins>
      <w:proofErr w:type="spellEnd"/>
      <w:ins w:id="2" w:author="jameal samhouri" w:date="2021-07-09T14:37:00Z">
        <w:r>
          <w:rPr>
            <w:rFonts w:ascii="Arial" w:eastAsia="Times New Roman" w:hAnsi="Arial" w:cs="Arial"/>
            <w:color w:val="000000"/>
          </w:rPr>
          <w:t xml:space="preserve"> and </w:t>
        </w:r>
        <w:proofErr w:type="spellStart"/>
        <w:r>
          <w:rPr>
            <w:rFonts w:ascii="Arial" w:eastAsia="Times New Roman" w:hAnsi="Arial" w:cs="Arial"/>
            <w:color w:val="000000"/>
          </w:rPr>
          <w:t>Ole’s</w:t>
        </w:r>
        <w:proofErr w:type="spellEnd"/>
        <w:r>
          <w:rPr>
            <w:rFonts w:ascii="Arial" w:eastAsia="Times New Roman" w:hAnsi="Arial" w:cs="Arial"/>
            <w:color w:val="000000"/>
          </w:rPr>
          <w:t xml:space="preserve"> combined</w:t>
        </w:r>
      </w:ins>
      <w:ins w:id="3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 xml:space="preserve"> thoughts on figure outline</w:t>
        </w:r>
      </w:ins>
    </w:p>
    <w:p w14:paraId="0A2A205D" w14:textId="77777777" w:rsidR="00593F5A" w:rsidRPr="006962AB" w:rsidRDefault="00593F5A" w:rsidP="00593F5A">
      <w:pPr>
        <w:numPr>
          <w:ilvl w:val="1"/>
          <w:numId w:val="1"/>
        </w:numPr>
        <w:spacing w:before="0" w:after="0" w:line="240" w:lineRule="auto"/>
        <w:ind w:left="1665"/>
        <w:textAlignment w:val="baseline"/>
        <w:rPr>
          <w:ins w:id="4" w:author="jameal samhouri" w:date="2021-07-09T14:36:00Z"/>
          <w:rFonts w:ascii="Arial" w:eastAsia="Times New Roman" w:hAnsi="Arial" w:cs="Arial"/>
          <w:color w:val="000000"/>
        </w:rPr>
      </w:pPr>
      <w:ins w:id="5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>Fig 1. Conceptual schematic showing important interactions in WA kelp forests (silhouettes and arrows)</w:t>
        </w:r>
      </w:ins>
    </w:p>
    <w:p w14:paraId="0D2842F7" w14:textId="77777777" w:rsidR="00593F5A" w:rsidRPr="006962AB" w:rsidRDefault="00593F5A" w:rsidP="00593F5A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textAlignment w:val="baseline"/>
        <w:rPr>
          <w:ins w:id="6" w:author="jameal samhouri" w:date="2021-07-09T14:36:00Z"/>
          <w:rFonts w:ascii="Arial" w:eastAsia="Times New Roman" w:hAnsi="Arial" w:cs="Arial"/>
          <w:color w:val="000000"/>
        </w:rPr>
      </w:pPr>
      <w:ins w:id="7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>I would make sure to include all three major kelp species in this diagram (</w:t>
        </w:r>
        <w:proofErr w:type="spellStart"/>
        <w:r w:rsidRPr="006962AB">
          <w:rPr>
            <w:rFonts w:ascii="Arial" w:eastAsia="Times New Roman" w:hAnsi="Arial" w:cs="Arial"/>
            <w:color w:val="FF0000"/>
          </w:rPr>
          <w:t>Nereo</w:t>
        </w:r>
        <w:proofErr w:type="spellEnd"/>
        <w:r w:rsidRPr="006962AB">
          <w:rPr>
            <w:rFonts w:ascii="Arial" w:eastAsia="Times New Roman" w:hAnsi="Arial" w:cs="Arial"/>
            <w:color w:val="FF0000"/>
          </w:rPr>
          <w:t xml:space="preserve">, Macro, </w:t>
        </w:r>
        <w:proofErr w:type="spellStart"/>
        <w:r w:rsidRPr="006962AB">
          <w:rPr>
            <w:rFonts w:ascii="Arial" w:eastAsia="Times New Roman" w:hAnsi="Arial" w:cs="Arial"/>
            <w:color w:val="FF0000"/>
          </w:rPr>
          <w:t>Ptero</w:t>
        </w:r>
        <w:proofErr w:type="spellEnd"/>
        <w:r w:rsidRPr="006962AB">
          <w:rPr>
            <w:rFonts w:ascii="Arial" w:eastAsia="Times New Roman" w:hAnsi="Arial" w:cs="Arial"/>
            <w:color w:val="FF0000"/>
          </w:rPr>
          <w:t>)</w:t>
        </w:r>
        <w:r w:rsidRPr="006962AB">
          <w:rPr>
            <w:rFonts w:ascii="Arial" w:eastAsia="Times New Roman" w:hAnsi="Arial" w:cs="Arial"/>
            <w:color w:val="000000"/>
          </w:rPr>
          <w:br/>
        </w:r>
      </w:ins>
    </w:p>
    <w:p w14:paraId="5C9DB387" w14:textId="77777777" w:rsidR="00593F5A" w:rsidRPr="006962AB" w:rsidRDefault="00593F5A" w:rsidP="00593F5A">
      <w:pPr>
        <w:numPr>
          <w:ilvl w:val="1"/>
          <w:numId w:val="1"/>
        </w:numPr>
        <w:spacing w:before="0" w:after="0" w:line="240" w:lineRule="auto"/>
        <w:ind w:left="1665"/>
        <w:textAlignment w:val="baseline"/>
        <w:rPr>
          <w:ins w:id="8" w:author="jameal samhouri" w:date="2021-07-09T14:36:00Z"/>
          <w:rFonts w:ascii="Arial" w:eastAsia="Times New Roman" w:hAnsi="Arial" w:cs="Arial"/>
          <w:color w:val="000000"/>
        </w:rPr>
      </w:pPr>
      <w:ins w:id="9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>Fig 2. Map</w:t>
        </w:r>
      </w:ins>
    </w:p>
    <w:p w14:paraId="28FD2BEB" w14:textId="77777777" w:rsidR="00593F5A" w:rsidRPr="006962AB" w:rsidRDefault="00593F5A" w:rsidP="00593F5A">
      <w:pPr>
        <w:numPr>
          <w:ilvl w:val="2"/>
          <w:numId w:val="1"/>
        </w:numPr>
        <w:spacing w:before="0" w:after="0" w:line="240" w:lineRule="auto"/>
        <w:ind w:left="2385"/>
        <w:textAlignment w:val="baseline"/>
        <w:rPr>
          <w:ins w:id="10" w:author="jameal samhouri" w:date="2021-07-09T14:36:00Z"/>
          <w:rFonts w:ascii="Arial" w:eastAsia="Times New Roman" w:hAnsi="Arial" w:cs="Arial"/>
          <w:color w:val="000000"/>
        </w:rPr>
      </w:pPr>
      <w:ins w:id="11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>highlight more otters in 3 southern sites and fewer/no otters at TI and NB.</w:t>
        </w:r>
      </w:ins>
    </w:p>
    <w:p w14:paraId="138AA31A" w14:textId="77777777" w:rsidR="00593F5A" w:rsidRPr="006962AB" w:rsidRDefault="00593F5A" w:rsidP="00593F5A">
      <w:pPr>
        <w:numPr>
          <w:ilvl w:val="1"/>
          <w:numId w:val="1"/>
        </w:numPr>
        <w:spacing w:before="0" w:after="0" w:line="240" w:lineRule="auto"/>
        <w:ind w:left="1665"/>
        <w:textAlignment w:val="baseline"/>
        <w:rPr>
          <w:ins w:id="12" w:author="jameal samhouri" w:date="2021-07-09T14:36:00Z"/>
          <w:rFonts w:ascii="Arial" w:eastAsia="Times New Roman" w:hAnsi="Arial" w:cs="Arial"/>
          <w:color w:val="000000"/>
        </w:rPr>
      </w:pPr>
      <w:ins w:id="13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 xml:space="preserve">Fig 3. Time series of sea stars, sea urchins. Maybe </w:t>
        </w:r>
        <w:proofErr w:type="spellStart"/>
        <w:r w:rsidRPr="006962AB">
          <w:rPr>
            <w:rFonts w:ascii="Arial" w:eastAsia="Times New Roman" w:hAnsi="Arial" w:cs="Arial"/>
            <w:color w:val="000000"/>
          </w:rPr>
          <w:t>seastar</w:t>
        </w:r>
        <w:proofErr w:type="spellEnd"/>
        <w:r w:rsidRPr="006962AB">
          <w:rPr>
            <w:rFonts w:ascii="Arial" w:eastAsia="Times New Roman" w:hAnsi="Arial" w:cs="Arial"/>
            <w:color w:val="000000"/>
          </w:rPr>
          <w:t xml:space="preserve"> prey vs </w:t>
        </w:r>
        <w:proofErr w:type="spellStart"/>
        <w:r w:rsidRPr="006962AB">
          <w:rPr>
            <w:rFonts w:ascii="Arial" w:eastAsia="Times New Roman" w:hAnsi="Arial" w:cs="Arial"/>
            <w:color w:val="000000"/>
          </w:rPr>
          <w:t>seastars</w:t>
        </w:r>
        <w:proofErr w:type="spellEnd"/>
        <w:r w:rsidRPr="006962AB">
          <w:rPr>
            <w:rFonts w:ascii="Arial" w:eastAsia="Times New Roman" w:hAnsi="Arial" w:cs="Arial"/>
            <w:color w:val="000000"/>
          </w:rPr>
          <w:t>. </w:t>
        </w:r>
      </w:ins>
    </w:p>
    <w:p w14:paraId="489FCFEC" w14:textId="77777777" w:rsidR="00593F5A" w:rsidRPr="006962AB" w:rsidRDefault="00593F5A" w:rsidP="00593F5A">
      <w:pPr>
        <w:numPr>
          <w:ilvl w:val="2"/>
          <w:numId w:val="1"/>
        </w:numPr>
        <w:spacing w:before="0" w:after="0" w:line="240" w:lineRule="auto"/>
        <w:ind w:left="2385"/>
        <w:textAlignment w:val="baseline"/>
        <w:rPr>
          <w:ins w:id="14" w:author="jameal samhouri" w:date="2021-07-09T14:36:00Z"/>
          <w:rFonts w:ascii="Arial" w:eastAsia="Times New Roman" w:hAnsi="Arial" w:cs="Arial"/>
          <w:color w:val="000000"/>
        </w:rPr>
      </w:pPr>
      <w:proofErr w:type="spellStart"/>
      <w:ins w:id="15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>Seastars</w:t>
        </w:r>
        <w:proofErr w:type="spellEnd"/>
        <w:r w:rsidRPr="006962AB">
          <w:rPr>
            <w:rFonts w:ascii="Arial" w:eastAsia="Times New Roman" w:hAnsi="Arial" w:cs="Arial"/>
            <w:color w:val="000000"/>
          </w:rPr>
          <w:t xml:space="preserve"> show no sign of recovery and are at low abundance</w:t>
        </w:r>
      </w:ins>
    </w:p>
    <w:p w14:paraId="35F86268" w14:textId="77777777" w:rsidR="00593F5A" w:rsidRPr="006962AB" w:rsidRDefault="00593F5A" w:rsidP="00593F5A">
      <w:pPr>
        <w:numPr>
          <w:ilvl w:val="2"/>
          <w:numId w:val="1"/>
        </w:numPr>
        <w:spacing w:before="0" w:after="0" w:line="240" w:lineRule="auto"/>
        <w:ind w:left="2385"/>
        <w:textAlignment w:val="baseline"/>
        <w:rPr>
          <w:ins w:id="16" w:author="jameal samhouri" w:date="2021-07-09T14:36:00Z"/>
          <w:rFonts w:ascii="Arial" w:eastAsia="Times New Roman" w:hAnsi="Arial" w:cs="Arial"/>
          <w:color w:val="000000"/>
        </w:rPr>
      </w:pPr>
      <w:ins w:id="17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>Sea urchins increasing, especially at TI.</w:t>
        </w:r>
      </w:ins>
    </w:p>
    <w:p w14:paraId="14E4092C" w14:textId="77777777" w:rsidR="00593F5A" w:rsidRPr="006962AB" w:rsidRDefault="00593F5A" w:rsidP="00593F5A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textAlignment w:val="baseline"/>
        <w:rPr>
          <w:ins w:id="18" w:author="jameal samhouri" w:date="2021-07-09T14:36:00Z"/>
          <w:rFonts w:ascii="Arial" w:eastAsia="Times New Roman" w:hAnsi="Arial" w:cs="Arial"/>
          <w:color w:val="000000"/>
        </w:rPr>
      </w:pPr>
      <w:ins w:id="19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 xml:space="preserve">Add ordination plot (Fig. </w:t>
        </w:r>
      </w:ins>
      <w:ins w:id="20" w:author="jameal samhouri" w:date="2021-07-09T14:37:00Z">
        <w:r>
          <w:rPr>
            <w:rFonts w:ascii="Arial" w:eastAsia="Times New Roman" w:hAnsi="Arial" w:cs="Arial"/>
            <w:color w:val="FF0000"/>
          </w:rPr>
          <w:t>3</w:t>
        </w:r>
      </w:ins>
      <w:ins w:id="21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 xml:space="preserve"> currently) that show how broader communities clump by site, NOT by year </w:t>
        </w:r>
      </w:ins>
      <w:ins w:id="22" w:author="jameal samhouri" w:date="2021-07-09T14:54:00Z">
        <w:r w:rsidRPr="00287F44">
          <w:rPr>
            <w:rFonts w:ascii="Arial" w:eastAsia="Times New Roman" w:hAnsi="Arial" w:cs="Arial"/>
            <w:color w:val="FF0000"/>
          </w:rPr>
          <w:sym w:font="Wingdings" w:char="F0E0"/>
        </w:r>
        <w:r>
          <w:rPr>
            <w:rFonts w:ascii="Arial" w:eastAsia="Times New Roman" w:hAnsi="Arial" w:cs="Arial"/>
            <w:color w:val="FF0000"/>
          </w:rPr>
          <w:t xml:space="preserve"> MHW/</w:t>
        </w:r>
        <w:proofErr w:type="spellStart"/>
        <w:r>
          <w:rPr>
            <w:rFonts w:ascii="Arial" w:eastAsia="Times New Roman" w:hAnsi="Arial" w:cs="Arial"/>
            <w:color w:val="FF0000"/>
          </w:rPr>
          <w:t>dieoff</w:t>
        </w:r>
        <w:proofErr w:type="spellEnd"/>
        <w:r>
          <w:rPr>
            <w:rFonts w:ascii="Arial" w:eastAsia="Times New Roman" w:hAnsi="Arial" w:cs="Arial"/>
            <w:color w:val="FF0000"/>
          </w:rPr>
          <w:t xml:space="preserve"> not driving </w:t>
        </w:r>
      </w:ins>
      <w:proofErr w:type="spellStart"/>
      <w:ins w:id="23" w:author="jameal samhouri" w:date="2021-07-09T14:55:00Z">
        <w:r>
          <w:rPr>
            <w:rFonts w:ascii="Arial" w:eastAsia="Times New Roman" w:hAnsi="Arial" w:cs="Arial"/>
            <w:color w:val="FF0000"/>
          </w:rPr>
          <w:t>seastar</w:t>
        </w:r>
        <w:proofErr w:type="spellEnd"/>
        <w:r>
          <w:rPr>
            <w:rFonts w:ascii="Arial" w:eastAsia="Times New Roman" w:hAnsi="Arial" w:cs="Arial"/>
            <w:color w:val="FF0000"/>
          </w:rPr>
          <w:t xml:space="preserve">/urchin </w:t>
        </w:r>
      </w:ins>
      <w:ins w:id="24" w:author="jameal samhouri" w:date="2021-07-09T14:54:00Z">
        <w:r>
          <w:rPr>
            <w:rFonts w:ascii="Arial" w:eastAsia="Times New Roman" w:hAnsi="Arial" w:cs="Arial"/>
            <w:color w:val="FF0000"/>
          </w:rPr>
          <w:t>community structure</w:t>
        </w:r>
      </w:ins>
      <w:ins w:id="25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br/>
        </w:r>
      </w:ins>
    </w:p>
    <w:p w14:paraId="0B40AB37" w14:textId="77777777" w:rsidR="00593F5A" w:rsidRPr="006962AB" w:rsidRDefault="00593F5A" w:rsidP="00593F5A">
      <w:pPr>
        <w:numPr>
          <w:ilvl w:val="1"/>
          <w:numId w:val="1"/>
        </w:numPr>
        <w:spacing w:before="0" w:after="0" w:line="240" w:lineRule="auto"/>
        <w:ind w:left="1665"/>
        <w:textAlignment w:val="baseline"/>
        <w:rPr>
          <w:ins w:id="26" w:author="jameal samhouri" w:date="2021-07-09T14:36:00Z"/>
          <w:rFonts w:ascii="Arial" w:eastAsia="Times New Roman" w:hAnsi="Arial" w:cs="Arial"/>
          <w:color w:val="000000"/>
        </w:rPr>
      </w:pPr>
      <w:ins w:id="27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 xml:space="preserve">Fig 4. Time series of kelps and kelp vs urchins </w:t>
        </w:r>
        <w:r w:rsidRPr="006962AB">
          <w:rPr>
            <w:rFonts w:ascii="Arial" w:eastAsia="Times New Roman" w:hAnsi="Arial" w:cs="Arial"/>
            <w:color w:val="FF0000"/>
          </w:rPr>
          <w:t xml:space="preserve">(add </w:t>
        </w:r>
        <w:proofErr w:type="spellStart"/>
        <w:r w:rsidRPr="006962AB">
          <w:rPr>
            <w:rFonts w:ascii="Arial" w:eastAsia="Times New Roman" w:hAnsi="Arial" w:cs="Arial"/>
            <w:color w:val="FF0000"/>
          </w:rPr>
          <w:t>Kvitek</w:t>
        </w:r>
        <w:proofErr w:type="spellEnd"/>
        <w:r w:rsidRPr="006962AB">
          <w:rPr>
            <w:rFonts w:ascii="Arial" w:eastAsia="Times New Roman" w:hAnsi="Arial" w:cs="Arial"/>
            <w:color w:val="FF0000"/>
          </w:rPr>
          <w:t xml:space="preserve"> data for historical baseline</w:t>
        </w:r>
      </w:ins>
      <w:ins w:id="28" w:author="jameal samhouri" w:date="2021-07-09T14:56:00Z">
        <w:r>
          <w:rPr>
            <w:rFonts w:ascii="Arial" w:eastAsia="Times New Roman" w:hAnsi="Arial" w:cs="Arial"/>
            <w:color w:val="FF0000"/>
          </w:rPr>
          <w:t>??</w:t>
        </w:r>
      </w:ins>
      <w:ins w:id="29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>)</w:t>
        </w:r>
      </w:ins>
    </w:p>
    <w:p w14:paraId="4AF5025F" w14:textId="77777777" w:rsidR="00593F5A" w:rsidRPr="006962AB" w:rsidRDefault="00593F5A" w:rsidP="00593F5A">
      <w:pPr>
        <w:numPr>
          <w:ilvl w:val="2"/>
          <w:numId w:val="1"/>
        </w:numPr>
        <w:spacing w:before="0" w:after="0" w:line="240" w:lineRule="auto"/>
        <w:ind w:left="2385"/>
        <w:textAlignment w:val="baseline"/>
        <w:rPr>
          <w:ins w:id="30" w:author="jameal samhouri" w:date="2021-07-09T14:36:00Z"/>
          <w:rFonts w:ascii="Arial" w:eastAsia="Times New Roman" w:hAnsi="Arial" w:cs="Arial"/>
          <w:color w:val="000000"/>
        </w:rPr>
      </w:pPr>
      <w:proofErr w:type="spellStart"/>
      <w:ins w:id="31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>Nereo</w:t>
        </w:r>
        <w:proofErr w:type="spellEnd"/>
        <w:r w:rsidRPr="006962AB">
          <w:rPr>
            <w:rFonts w:ascii="Arial" w:eastAsia="Times New Roman" w:hAnsi="Arial" w:cs="Arial"/>
            <w:color w:val="000000"/>
          </w:rPr>
          <w:t xml:space="preserve"> declining, but sites doing different things</w:t>
        </w:r>
      </w:ins>
      <w:ins w:id="32" w:author="jameal samhouri" w:date="2021-07-09T14:55:00Z">
        <w:r>
          <w:rPr>
            <w:rFonts w:ascii="Arial" w:eastAsia="Times New Roman" w:hAnsi="Arial" w:cs="Arial"/>
            <w:color w:val="000000"/>
          </w:rPr>
          <w:t xml:space="preserve"> </w:t>
        </w:r>
        <w:r w:rsidRPr="00287F44">
          <w:rPr>
            <w:rFonts w:ascii="Arial" w:eastAsia="Times New Roman" w:hAnsi="Arial" w:cs="Arial"/>
            <w:color w:val="FF0000"/>
          </w:rPr>
          <w:sym w:font="Wingdings" w:char="F0E0"/>
        </w:r>
        <w:r>
          <w:rPr>
            <w:rFonts w:ascii="Arial" w:eastAsia="Times New Roman" w:hAnsi="Arial" w:cs="Arial"/>
            <w:color w:val="FF0000"/>
          </w:rPr>
          <w:t xml:space="preserve"> MHW/</w:t>
        </w:r>
        <w:proofErr w:type="spellStart"/>
        <w:r>
          <w:rPr>
            <w:rFonts w:ascii="Arial" w:eastAsia="Times New Roman" w:hAnsi="Arial" w:cs="Arial"/>
            <w:color w:val="FF0000"/>
          </w:rPr>
          <w:t>dieoff</w:t>
        </w:r>
        <w:proofErr w:type="spellEnd"/>
        <w:r>
          <w:rPr>
            <w:rFonts w:ascii="Arial" w:eastAsia="Times New Roman" w:hAnsi="Arial" w:cs="Arial"/>
            <w:color w:val="FF0000"/>
          </w:rPr>
          <w:t xml:space="preserve"> not driving kelp community structure</w:t>
        </w:r>
      </w:ins>
    </w:p>
    <w:p w14:paraId="3468C27D" w14:textId="77777777" w:rsidR="00593F5A" w:rsidRPr="006962AB" w:rsidRDefault="00593F5A" w:rsidP="00593F5A">
      <w:pPr>
        <w:numPr>
          <w:ilvl w:val="2"/>
          <w:numId w:val="1"/>
        </w:numPr>
        <w:spacing w:before="0" w:after="0" w:line="240" w:lineRule="auto"/>
        <w:ind w:left="2385"/>
        <w:textAlignment w:val="baseline"/>
        <w:rPr>
          <w:ins w:id="33" w:author="jameal samhouri" w:date="2021-07-09T14:36:00Z"/>
          <w:rFonts w:ascii="Arial" w:eastAsia="Times New Roman" w:hAnsi="Arial" w:cs="Arial"/>
          <w:color w:val="000000"/>
        </w:rPr>
      </w:pPr>
      <w:ins w:id="34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 xml:space="preserve">Less </w:t>
        </w:r>
        <w:proofErr w:type="spellStart"/>
        <w:r w:rsidRPr="006962AB">
          <w:rPr>
            <w:rFonts w:ascii="Arial" w:eastAsia="Times New Roman" w:hAnsi="Arial" w:cs="Arial"/>
            <w:color w:val="000000"/>
          </w:rPr>
          <w:t>Nereo</w:t>
        </w:r>
        <w:proofErr w:type="spellEnd"/>
        <w:r w:rsidRPr="006962AB">
          <w:rPr>
            <w:rFonts w:ascii="Arial" w:eastAsia="Times New Roman" w:hAnsi="Arial" w:cs="Arial"/>
            <w:color w:val="000000"/>
          </w:rPr>
          <w:t xml:space="preserve"> where there are more urchins at TI</w:t>
        </w:r>
      </w:ins>
    </w:p>
    <w:p w14:paraId="31FA164B" w14:textId="77777777" w:rsidR="00593F5A" w:rsidRPr="006962AB" w:rsidRDefault="00593F5A" w:rsidP="00593F5A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textAlignment w:val="baseline"/>
        <w:rPr>
          <w:ins w:id="35" w:author="jameal samhouri" w:date="2021-07-09T14:36:00Z"/>
          <w:rFonts w:ascii="Arial" w:eastAsia="Times New Roman" w:hAnsi="Arial" w:cs="Arial"/>
          <w:color w:val="000000"/>
        </w:rPr>
      </w:pPr>
      <w:ins w:id="36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 xml:space="preserve">Pairwise plots of </w:t>
        </w:r>
        <w:proofErr w:type="spellStart"/>
        <w:r w:rsidRPr="006962AB">
          <w:rPr>
            <w:rFonts w:ascii="Arial" w:eastAsia="Times New Roman" w:hAnsi="Arial" w:cs="Arial"/>
            <w:color w:val="FF0000"/>
          </w:rPr>
          <w:t>Nereo</w:t>
        </w:r>
        <w:proofErr w:type="spellEnd"/>
        <w:r w:rsidRPr="006962AB">
          <w:rPr>
            <w:rFonts w:ascii="Arial" w:eastAsia="Times New Roman" w:hAnsi="Arial" w:cs="Arial"/>
            <w:color w:val="FF0000"/>
          </w:rPr>
          <w:t xml:space="preserve"> v. Macro, </w:t>
        </w:r>
        <w:proofErr w:type="spellStart"/>
        <w:r w:rsidRPr="006962AB">
          <w:rPr>
            <w:rFonts w:ascii="Arial" w:eastAsia="Times New Roman" w:hAnsi="Arial" w:cs="Arial"/>
            <w:color w:val="FF0000"/>
          </w:rPr>
          <w:t>Nereo</w:t>
        </w:r>
        <w:proofErr w:type="spellEnd"/>
        <w:r w:rsidRPr="006962AB">
          <w:rPr>
            <w:rFonts w:ascii="Arial" w:eastAsia="Times New Roman" w:hAnsi="Arial" w:cs="Arial"/>
            <w:color w:val="FF0000"/>
          </w:rPr>
          <w:t xml:space="preserve"> v. </w:t>
        </w:r>
        <w:proofErr w:type="spellStart"/>
        <w:r w:rsidRPr="006962AB">
          <w:rPr>
            <w:rFonts w:ascii="Arial" w:eastAsia="Times New Roman" w:hAnsi="Arial" w:cs="Arial"/>
            <w:color w:val="FF0000"/>
          </w:rPr>
          <w:t>Ptero</w:t>
        </w:r>
        <w:proofErr w:type="spellEnd"/>
        <w:r w:rsidRPr="006962AB">
          <w:rPr>
            <w:rFonts w:ascii="Arial" w:eastAsia="Times New Roman" w:hAnsi="Arial" w:cs="Arial"/>
            <w:color w:val="FF0000"/>
          </w:rPr>
          <w:t xml:space="preserve">, Macro v. </w:t>
        </w:r>
        <w:proofErr w:type="spellStart"/>
        <w:r w:rsidRPr="006962AB">
          <w:rPr>
            <w:rFonts w:ascii="Arial" w:eastAsia="Times New Roman" w:hAnsi="Arial" w:cs="Arial"/>
            <w:color w:val="FF0000"/>
          </w:rPr>
          <w:t>Ptero</w:t>
        </w:r>
        <w:proofErr w:type="spellEnd"/>
        <w:r w:rsidRPr="006962AB">
          <w:rPr>
            <w:rFonts w:ascii="Arial" w:eastAsia="Times New Roman" w:hAnsi="Arial" w:cs="Arial"/>
            <w:color w:val="FF0000"/>
          </w:rPr>
          <w:t>?</w:t>
        </w:r>
        <w:r w:rsidRPr="006962AB">
          <w:rPr>
            <w:rFonts w:ascii="Arial" w:eastAsia="Times New Roman" w:hAnsi="Arial" w:cs="Arial"/>
            <w:color w:val="000000"/>
          </w:rPr>
          <w:t xml:space="preserve"> (competition / apparent competition)</w:t>
        </w:r>
      </w:ins>
      <w:ins w:id="37" w:author="jameal samhouri" w:date="2021-07-09T14:39:00Z">
        <w:r>
          <w:rPr>
            <w:rFonts w:ascii="Arial" w:eastAsia="Times New Roman" w:hAnsi="Arial" w:cs="Arial"/>
            <w:color w:val="000000"/>
          </w:rPr>
          <w:t>. Helps us get to functional redundancy arguments in discussion</w:t>
        </w:r>
      </w:ins>
      <w:ins w:id="38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br/>
        </w:r>
      </w:ins>
    </w:p>
    <w:p w14:paraId="62360FC3" w14:textId="77777777" w:rsidR="00593F5A" w:rsidRPr="006962AB" w:rsidRDefault="00593F5A" w:rsidP="00593F5A">
      <w:pPr>
        <w:numPr>
          <w:ilvl w:val="1"/>
          <w:numId w:val="1"/>
        </w:numPr>
        <w:spacing w:before="0" w:after="0" w:line="240" w:lineRule="auto"/>
        <w:ind w:left="1665"/>
        <w:textAlignment w:val="baseline"/>
        <w:rPr>
          <w:ins w:id="39" w:author="jameal samhouri" w:date="2021-07-09T14:36:00Z"/>
          <w:rFonts w:ascii="Arial" w:eastAsia="Times New Roman" w:hAnsi="Arial" w:cs="Arial"/>
          <w:color w:val="000000"/>
        </w:rPr>
      </w:pPr>
      <w:ins w:id="40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>Fig 5. Time series of rockfish YOYs, multivariate analysis showing habitat does not help us understand variation in fish community composition</w:t>
        </w:r>
      </w:ins>
    </w:p>
    <w:p w14:paraId="4F07A7D8" w14:textId="77777777" w:rsidR="00593F5A" w:rsidRPr="006962AB" w:rsidRDefault="00593F5A" w:rsidP="00593F5A">
      <w:pPr>
        <w:numPr>
          <w:ilvl w:val="2"/>
          <w:numId w:val="1"/>
        </w:numPr>
        <w:spacing w:before="0" w:after="0" w:line="240" w:lineRule="auto"/>
        <w:ind w:left="2385"/>
        <w:textAlignment w:val="baseline"/>
        <w:rPr>
          <w:ins w:id="41" w:author="jameal samhouri" w:date="2021-07-09T14:36:00Z"/>
          <w:rFonts w:ascii="Arial" w:eastAsia="Times New Roman" w:hAnsi="Arial" w:cs="Arial"/>
          <w:color w:val="000000"/>
        </w:rPr>
      </w:pPr>
      <w:ins w:id="42" w:author="jameal samhouri" w:date="2021-07-09T14:36:00Z">
        <w:r w:rsidRPr="006962AB">
          <w:rPr>
            <w:rFonts w:ascii="Arial" w:eastAsia="Times New Roman" w:hAnsi="Arial" w:cs="Arial"/>
            <w:color w:val="000000"/>
          </w:rPr>
          <w:t>Copper dynamics diff than blk/</w:t>
        </w:r>
        <w:proofErr w:type="spellStart"/>
        <w:r w:rsidRPr="006962AB">
          <w:rPr>
            <w:rFonts w:ascii="Arial" w:eastAsia="Times New Roman" w:hAnsi="Arial" w:cs="Arial"/>
            <w:color w:val="000000"/>
          </w:rPr>
          <w:t>yt</w:t>
        </w:r>
        <w:proofErr w:type="spellEnd"/>
        <w:r w:rsidRPr="006962AB">
          <w:rPr>
            <w:rFonts w:ascii="Arial" w:eastAsia="Times New Roman" w:hAnsi="Arial" w:cs="Arial"/>
            <w:color w:val="000000"/>
          </w:rPr>
          <w:t>, not covarying with kelp</w:t>
        </w:r>
      </w:ins>
    </w:p>
    <w:p w14:paraId="73BEFAE8" w14:textId="77777777" w:rsidR="00593F5A" w:rsidRPr="006962AB" w:rsidRDefault="00593F5A" w:rsidP="00593F5A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textAlignment w:val="baseline"/>
        <w:rPr>
          <w:ins w:id="43" w:author="jameal samhouri" w:date="2021-07-09T14:36:00Z"/>
          <w:rFonts w:ascii="Arial" w:eastAsia="Times New Roman" w:hAnsi="Arial" w:cs="Arial"/>
          <w:color w:val="000000"/>
        </w:rPr>
      </w:pPr>
      <w:ins w:id="44" w:author="jameal samhouri" w:date="2021-07-09T14:38:00Z">
        <w:r>
          <w:rPr>
            <w:rFonts w:ascii="Arial" w:eastAsia="Times New Roman" w:hAnsi="Arial" w:cs="Arial"/>
            <w:color w:val="FF0000"/>
          </w:rPr>
          <w:t xml:space="preserve">Modified version of </w:t>
        </w:r>
      </w:ins>
      <w:ins w:id="45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 xml:space="preserve">current Fig. </w:t>
        </w:r>
      </w:ins>
      <w:ins w:id="46" w:author="jameal samhouri" w:date="2021-07-09T14:37:00Z">
        <w:r>
          <w:rPr>
            <w:rFonts w:ascii="Arial" w:eastAsia="Times New Roman" w:hAnsi="Arial" w:cs="Arial"/>
            <w:color w:val="FF0000"/>
          </w:rPr>
          <w:t>3</w:t>
        </w:r>
      </w:ins>
      <w:ins w:id="47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 xml:space="preserve"> in manuscript</w:t>
        </w:r>
      </w:ins>
      <w:ins w:id="48" w:author="jameal samhouri" w:date="2021-07-09T14:38:00Z">
        <w:r>
          <w:rPr>
            <w:rFonts w:ascii="Arial" w:eastAsia="Times New Roman" w:hAnsi="Arial" w:cs="Arial"/>
            <w:color w:val="FF0000"/>
          </w:rPr>
          <w:t>, but just</w:t>
        </w:r>
      </w:ins>
      <w:ins w:id="49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 xml:space="preserve"> for </w:t>
        </w:r>
      </w:ins>
      <w:ins w:id="50" w:author="jameal samhouri" w:date="2021-07-09T14:38:00Z">
        <w:r>
          <w:rPr>
            <w:rFonts w:ascii="Arial" w:eastAsia="Times New Roman" w:hAnsi="Arial" w:cs="Arial"/>
            <w:color w:val="FF0000"/>
          </w:rPr>
          <w:t>rock</w:t>
        </w:r>
      </w:ins>
      <w:ins w:id="51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>fish</w:t>
        </w:r>
      </w:ins>
      <w:ins w:id="52" w:author="jameal samhouri" w:date="2021-07-09T14:38:00Z">
        <w:r>
          <w:rPr>
            <w:rFonts w:ascii="Arial" w:eastAsia="Times New Roman" w:hAnsi="Arial" w:cs="Arial"/>
            <w:color w:val="FF0000"/>
          </w:rPr>
          <w:t>, to</w:t>
        </w:r>
      </w:ins>
      <w:ins w:id="53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 xml:space="preserve"> show</w:t>
        </w:r>
      </w:ins>
      <w:ins w:id="54" w:author="jameal samhouri" w:date="2021-07-09T14:38:00Z">
        <w:r>
          <w:rPr>
            <w:rFonts w:ascii="Arial" w:eastAsia="Times New Roman" w:hAnsi="Arial" w:cs="Arial"/>
            <w:color w:val="FF0000"/>
          </w:rPr>
          <w:t xml:space="preserve"> points</w:t>
        </w:r>
      </w:ins>
      <w:ins w:id="55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 xml:space="preserve"> clump by year, not so much by </w:t>
        </w:r>
        <w:proofErr w:type="gramStart"/>
        <w:r w:rsidRPr="006962AB">
          <w:rPr>
            <w:rFonts w:ascii="Arial" w:eastAsia="Times New Roman" w:hAnsi="Arial" w:cs="Arial"/>
            <w:color w:val="FF0000"/>
          </w:rPr>
          <w:t>site</w:t>
        </w:r>
      </w:ins>
      <w:ins w:id="56" w:author="jameal samhouri" w:date="2021-07-09T14:55:00Z">
        <w:r>
          <w:rPr>
            <w:rFonts w:ascii="Arial" w:eastAsia="Times New Roman" w:hAnsi="Arial" w:cs="Arial"/>
            <w:color w:val="FF0000"/>
          </w:rPr>
          <w:t>???</w:t>
        </w:r>
      </w:ins>
      <w:ins w:id="57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>.</w:t>
        </w:r>
        <w:proofErr w:type="gramEnd"/>
      </w:ins>
    </w:p>
    <w:p w14:paraId="00AC96A3" w14:textId="77777777" w:rsidR="00593F5A" w:rsidRPr="006962AB" w:rsidRDefault="00593F5A" w:rsidP="00593F5A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textAlignment w:val="baseline"/>
        <w:rPr>
          <w:ins w:id="58" w:author="jameal samhouri" w:date="2021-07-09T14:36:00Z"/>
          <w:rFonts w:ascii="Arial" w:eastAsia="Times New Roman" w:hAnsi="Arial" w:cs="Arial"/>
          <w:color w:val="000000"/>
        </w:rPr>
      </w:pPr>
      <w:ins w:id="59" w:author="jameal samhouri" w:date="2021-07-09T14:36:00Z">
        <w:r w:rsidRPr="006962AB">
          <w:rPr>
            <w:rFonts w:ascii="Arial" w:eastAsia="Times New Roman" w:hAnsi="Arial" w:cs="Arial"/>
            <w:color w:val="FF0000"/>
          </w:rPr>
          <w:t xml:space="preserve">Is it worth making a paired set of plots for the non-YOY group? I'd be curious if they look more like inverts or more like the rockfish </w:t>
        </w:r>
        <w:proofErr w:type="spellStart"/>
        <w:r w:rsidRPr="006962AB">
          <w:rPr>
            <w:rFonts w:ascii="Arial" w:eastAsia="Times New Roman" w:hAnsi="Arial" w:cs="Arial"/>
            <w:color w:val="FF0000"/>
          </w:rPr>
          <w:t>yoy</w:t>
        </w:r>
        <w:proofErr w:type="spellEnd"/>
        <w:r w:rsidRPr="006962AB">
          <w:rPr>
            <w:rFonts w:ascii="Arial" w:eastAsia="Times New Roman" w:hAnsi="Arial" w:cs="Arial"/>
            <w:color w:val="FF0000"/>
          </w:rPr>
          <w:t>.</w:t>
        </w:r>
      </w:ins>
    </w:p>
    <w:p w14:paraId="781BA488" w14:textId="77777777" w:rsidR="00593F5A" w:rsidRPr="006962AB" w:rsidRDefault="00593F5A" w:rsidP="00593F5A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ins w:id="60" w:author="jameal samhouri" w:date="2021-07-09T14:40:00Z"/>
          <w:rFonts w:ascii="Arial" w:eastAsia="Times New Roman" w:hAnsi="Arial" w:cs="Arial"/>
          <w:color w:val="222222"/>
          <w:sz w:val="24"/>
          <w:szCs w:val="24"/>
        </w:rPr>
      </w:pPr>
      <w:ins w:id="61" w:author="jameal samhouri" w:date="2021-07-09T14:40:00Z">
        <w:r w:rsidRPr="006962AB">
          <w:rPr>
            <w:rFonts w:ascii="Arial" w:eastAsia="Times New Roman" w:hAnsi="Arial" w:cs="Arial"/>
            <w:color w:val="FF0000"/>
            <w:sz w:val="24"/>
            <w:szCs w:val="24"/>
          </w:rPr>
          <w:t>Open questions -</w:t>
        </w:r>
      </w:ins>
    </w:p>
    <w:p w14:paraId="5783F3E3" w14:textId="77777777" w:rsidR="00593F5A" w:rsidRPr="006962AB" w:rsidRDefault="00593F5A" w:rsidP="00593F5A">
      <w:pPr>
        <w:pStyle w:val="ListParagraph"/>
        <w:numPr>
          <w:ilvl w:val="1"/>
          <w:numId w:val="1"/>
        </w:numPr>
        <w:shd w:val="clear" w:color="auto" w:fill="FFFFFF"/>
        <w:spacing w:before="0" w:after="0" w:line="240" w:lineRule="auto"/>
        <w:rPr>
          <w:ins w:id="62" w:author="jameal samhouri" w:date="2021-07-09T14:40:00Z"/>
          <w:rFonts w:ascii="Arial" w:eastAsia="Times New Roman" w:hAnsi="Arial" w:cs="Arial"/>
          <w:color w:val="222222"/>
          <w:sz w:val="24"/>
          <w:szCs w:val="24"/>
        </w:rPr>
        <w:pPrChange w:id="63" w:author="jameal samhouri" w:date="2021-07-09T14:40:00Z">
          <w:pPr>
            <w:pStyle w:val="ListParagraph"/>
            <w:numPr>
              <w:numId w:val="17"/>
            </w:numPr>
            <w:shd w:val="clear" w:color="auto" w:fill="FFFFFF"/>
            <w:tabs>
              <w:tab w:val="num" w:pos="360"/>
            </w:tabs>
            <w:spacing w:before="0" w:after="0" w:line="240" w:lineRule="auto"/>
          </w:pPr>
        </w:pPrChange>
      </w:pPr>
      <w:ins w:id="64" w:author="jameal samhouri" w:date="2021-07-09T14:40:00Z">
        <w:r w:rsidRPr="006962AB">
          <w:rPr>
            <w:rFonts w:ascii="Arial" w:eastAsia="Times New Roman" w:hAnsi="Arial" w:cs="Arial"/>
            <w:color w:val="FF0000"/>
            <w:sz w:val="24"/>
            <w:szCs w:val="24"/>
          </w:rPr>
          <w:t xml:space="preserve">Worth bringing in </w:t>
        </w:r>
        <w:proofErr w:type="spellStart"/>
        <w:r w:rsidRPr="006962AB">
          <w:rPr>
            <w:rFonts w:ascii="Arial" w:eastAsia="Times New Roman" w:hAnsi="Arial" w:cs="Arial"/>
            <w:color w:val="FF0000"/>
            <w:sz w:val="24"/>
            <w:szCs w:val="24"/>
          </w:rPr>
          <w:t>Kvitek</w:t>
        </w:r>
        <w:proofErr w:type="spellEnd"/>
        <w:r w:rsidRPr="006962AB">
          <w:rPr>
            <w:rFonts w:ascii="Arial" w:eastAsia="Times New Roman" w:hAnsi="Arial" w:cs="Arial"/>
            <w:color w:val="FF0000"/>
            <w:sz w:val="24"/>
            <w:szCs w:val="24"/>
          </w:rPr>
          <w:t xml:space="preserve"> data?</w:t>
        </w:r>
      </w:ins>
    </w:p>
    <w:p w14:paraId="7C3021DB" w14:textId="77777777" w:rsidR="00593F5A" w:rsidRPr="006962AB" w:rsidRDefault="00593F5A" w:rsidP="00593F5A">
      <w:pPr>
        <w:pStyle w:val="ListParagraph"/>
        <w:numPr>
          <w:ilvl w:val="1"/>
          <w:numId w:val="1"/>
        </w:numPr>
        <w:shd w:val="clear" w:color="auto" w:fill="FFFFFF"/>
        <w:spacing w:before="0" w:after="0" w:line="240" w:lineRule="auto"/>
        <w:rPr>
          <w:ins w:id="65" w:author="jameal samhouri" w:date="2021-07-09T14:40:00Z"/>
          <w:rFonts w:ascii="Arial" w:eastAsia="Times New Roman" w:hAnsi="Arial" w:cs="Arial"/>
          <w:color w:val="222222"/>
          <w:sz w:val="24"/>
          <w:szCs w:val="24"/>
        </w:rPr>
        <w:pPrChange w:id="66" w:author="jameal samhouri" w:date="2021-07-09T14:40:00Z">
          <w:pPr>
            <w:pStyle w:val="ListParagraph"/>
            <w:numPr>
              <w:numId w:val="17"/>
            </w:numPr>
            <w:shd w:val="clear" w:color="auto" w:fill="FFFFFF"/>
            <w:tabs>
              <w:tab w:val="num" w:pos="360"/>
            </w:tabs>
            <w:spacing w:before="0" w:after="0" w:line="240" w:lineRule="auto"/>
          </w:pPr>
        </w:pPrChange>
      </w:pPr>
      <w:ins w:id="67" w:author="jameal samhouri" w:date="2021-07-09T14:40:00Z">
        <w:r w:rsidRPr="006962AB">
          <w:rPr>
            <w:rFonts w:ascii="Arial" w:eastAsia="Times New Roman" w:hAnsi="Arial" w:cs="Arial"/>
            <w:color w:val="FF0000"/>
            <w:sz w:val="24"/>
            <w:szCs w:val="24"/>
          </w:rPr>
          <w:t>Worth bringing in WDNR kelp data?</w:t>
        </w:r>
      </w:ins>
    </w:p>
    <w:p w14:paraId="5D8FB8F5" w14:textId="77777777" w:rsidR="00593F5A" w:rsidRPr="006962AB" w:rsidRDefault="00593F5A" w:rsidP="00593F5A">
      <w:pPr>
        <w:pStyle w:val="ListParagraph"/>
        <w:numPr>
          <w:ilvl w:val="1"/>
          <w:numId w:val="1"/>
        </w:numPr>
        <w:shd w:val="clear" w:color="auto" w:fill="FFFFFF"/>
        <w:spacing w:before="0" w:after="0" w:line="240" w:lineRule="auto"/>
        <w:rPr>
          <w:ins w:id="68" w:author="jameal samhouri" w:date="2021-07-09T14:40:00Z"/>
          <w:rFonts w:ascii="Arial" w:eastAsia="Times New Roman" w:hAnsi="Arial" w:cs="Arial"/>
          <w:color w:val="222222"/>
          <w:sz w:val="24"/>
          <w:szCs w:val="24"/>
        </w:rPr>
        <w:pPrChange w:id="69" w:author="jameal samhouri" w:date="2021-07-09T14:40:00Z">
          <w:pPr>
            <w:pStyle w:val="ListParagraph"/>
            <w:numPr>
              <w:numId w:val="17"/>
            </w:numPr>
            <w:shd w:val="clear" w:color="auto" w:fill="FFFFFF"/>
            <w:tabs>
              <w:tab w:val="num" w:pos="360"/>
            </w:tabs>
            <w:spacing w:before="0" w:after="0" w:line="240" w:lineRule="auto"/>
          </w:pPr>
        </w:pPrChange>
      </w:pPr>
      <w:ins w:id="70" w:author="jameal samhouri" w:date="2021-07-09T14:40:00Z">
        <w:r w:rsidRPr="006962AB">
          <w:rPr>
            <w:rFonts w:ascii="Arial" w:eastAsia="Times New Roman" w:hAnsi="Arial" w:cs="Arial"/>
            <w:color w:val="FF0000"/>
            <w:sz w:val="24"/>
            <w:szCs w:val="24"/>
          </w:rPr>
          <w:t xml:space="preserve">How do we deal with the "where are the otters" </w:t>
        </w:r>
        <w:proofErr w:type="gramStart"/>
        <w:r w:rsidRPr="006962AB">
          <w:rPr>
            <w:rFonts w:ascii="Arial" w:eastAsia="Times New Roman" w:hAnsi="Arial" w:cs="Arial"/>
            <w:color w:val="FF0000"/>
            <w:sz w:val="24"/>
            <w:szCs w:val="24"/>
          </w:rPr>
          <w:t>questions...</w:t>
        </w:r>
        <w:proofErr w:type="gramEnd"/>
      </w:ins>
    </w:p>
    <w:p w14:paraId="30B1DF54" w14:textId="77777777" w:rsidR="00593F5A" w:rsidRDefault="00593F5A"/>
    <w:sectPr w:rsidR="0059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54E8"/>
    <w:multiLevelType w:val="multilevel"/>
    <w:tmpl w:val="38A8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al samhouri">
    <w15:presenceInfo w15:providerId="Windows Live" w15:userId="ef97de3db41021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5A"/>
    <w:rsid w:val="00556AC5"/>
    <w:rsid w:val="0059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6B917"/>
  <w15:chartTrackingRefBased/>
  <w15:docId w15:val="{26223433-8206-1045-842D-67BA4F0B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5A"/>
    <w:pPr>
      <w:spacing w:before="120" w:after="120" w:line="480" w:lineRule="auto"/>
      <w:ind w:firstLine="360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Shelton</dc:creator>
  <cp:keywords/>
  <dc:description/>
  <cp:lastModifiedBy>Ole Shelton</cp:lastModifiedBy>
  <cp:revision>1</cp:revision>
  <dcterms:created xsi:type="dcterms:W3CDTF">2021-09-30T02:37:00Z</dcterms:created>
  <dcterms:modified xsi:type="dcterms:W3CDTF">2021-09-30T04:13:00Z</dcterms:modified>
</cp:coreProperties>
</file>