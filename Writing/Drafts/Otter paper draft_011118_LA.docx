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543C" w14:textId="7190A346" w:rsidR="0009604F" w:rsidRPr="008619D5" w:rsidRDefault="0009604F" w:rsidP="00603DF7">
      <w:pPr>
        <w:rPr>
          <w:rFonts w:ascii="Times" w:hAnsi="Times" w:cs="Times New Roman"/>
          <w:b/>
          <w:bCs/>
          <w:sz w:val="24"/>
          <w:szCs w:val="24"/>
        </w:rPr>
      </w:pPr>
      <w:r w:rsidRPr="008619D5">
        <w:rPr>
          <w:rFonts w:ascii="Times" w:hAnsi="Times"/>
          <w:b/>
          <w:sz w:val="24"/>
          <w:szCs w:val="24"/>
        </w:rPr>
        <w:t>From the predictable to the unexpected: kelp forest and benthic invertebrate community dynamics following decades of sea otter expansion</w:t>
      </w:r>
    </w:p>
    <w:p w14:paraId="279C9844" w14:textId="77777777" w:rsidR="004D6174" w:rsidRPr="00AF1F04" w:rsidRDefault="004D6174" w:rsidP="004D6174">
      <w:pPr>
        <w:rPr>
          <w:rFonts w:ascii="Times" w:hAnsi="Times" w:cs="Times New Roman"/>
          <w:b/>
          <w:bCs/>
          <w:sz w:val="24"/>
          <w:szCs w:val="24"/>
        </w:rPr>
      </w:pPr>
    </w:p>
    <w:p w14:paraId="6F9A15A2" w14:textId="77777777" w:rsidR="004D6174" w:rsidRPr="00AF1F04" w:rsidRDefault="00136355" w:rsidP="004D6174">
      <w:pPr>
        <w:spacing w:after="360" w:line="480" w:lineRule="auto"/>
        <w:rPr>
          <w:rFonts w:ascii="Times" w:hAnsi="Times" w:cs="Times New Roman"/>
          <w:sz w:val="24"/>
          <w:szCs w:val="24"/>
        </w:rPr>
      </w:pPr>
      <w:r w:rsidRPr="00AF1F04">
        <w:rPr>
          <w:rFonts w:ascii="Times" w:hAnsi="Times" w:cs="Times New Roman"/>
          <w:sz w:val="24"/>
          <w:szCs w:val="24"/>
        </w:rPr>
        <w:t>A</w:t>
      </w:r>
      <w:r w:rsidR="004278B2" w:rsidRPr="00AF1F04">
        <w:rPr>
          <w:rFonts w:ascii="Times" w:hAnsi="Times" w:cs="Times New Roman"/>
          <w:sz w:val="24"/>
          <w:szCs w:val="24"/>
        </w:rPr>
        <w:t>ndrew O. Shelton</w:t>
      </w:r>
      <w:r w:rsidR="004278B2" w:rsidRPr="00AF1F04">
        <w:rPr>
          <w:rFonts w:ascii="Times" w:hAnsi="Times" w:cs="Times New Roman"/>
          <w:sz w:val="24"/>
          <w:szCs w:val="24"/>
          <w:vertAlign w:val="superscript"/>
        </w:rPr>
        <w:t>1</w:t>
      </w:r>
      <w:r w:rsidR="004278B2" w:rsidRPr="00AF1F04">
        <w:rPr>
          <w:rFonts w:ascii="Times" w:hAnsi="Times" w:cs="Times New Roman"/>
          <w:sz w:val="24"/>
          <w:szCs w:val="24"/>
        </w:rPr>
        <w:t xml:space="preserve">, </w:t>
      </w:r>
      <w:r w:rsidR="00035310" w:rsidRPr="00AF1F04">
        <w:rPr>
          <w:rFonts w:ascii="Times" w:hAnsi="Times" w:cs="Times New Roman"/>
          <w:sz w:val="24"/>
          <w:szCs w:val="24"/>
        </w:rPr>
        <w:t>Chris J. Harvey</w:t>
      </w:r>
      <w:r w:rsidR="00035310" w:rsidRPr="00AF1F04">
        <w:rPr>
          <w:rFonts w:ascii="Times" w:hAnsi="Times" w:cs="Times New Roman"/>
          <w:sz w:val="24"/>
          <w:szCs w:val="24"/>
          <w:vertAlign w:val="superscript"/>
        </w:rPr>
        <w:t>1</w:t>
      </w:r>
      <w:r w:rsidR="00035310" w:rsidRPr="00AF1F04">
        <w:rPr>
          <w:rFonts w:ascii="Times" w:hAnsi="Times" w:cs="Times New Roman"/>
          <w:sz w:val="24"/>
          <w:szCs w:val="24"/>
        </w:rPr>
        <w:t xml:space="preserve">, </w:t>
      </w:r>
      <w:proofErr w:type="spellStart"/>
      <w:r w:rsidR="004278B2" w:rsidRPr="00AF1F04">
        <w:rPr>
          <w:rFonts w:ascii="Times" w:hAnsi="Times" w:cs="Times New Roman"/>
          <w:sz w:val="24"/>
          <w:szCs w:val="24"/>
        </w:rPr>
        <w:t>Jameal</w:t>
      </w:r>
      <w:proofErr w:type="spellEnd"/>
      <w:r w:rsidR="004278B2" w:rsidRPr="00AF1F04">
        <w:rPr>
          <w:rFonts w:ascii="Times" w:hAnsi="Times" w:cs="Times New Roman"/>
          <w:sz w:val="24"/>
          <w:szCs w:val="24"/>
        </w:rPr>
        <w:t xml:space="preserve"> F. Samhouri</w:t>
      </w:r>
      <w:r w:rsidR="004278B2" w:rsidRPr="00AF1F04">
        <w:rPr>
          <w:rFonts w:ascii="Times" w:hAnsi="Times" w:cs="Times New Roman"/>
          <w:sz w:val="24"/>
          <w:szCs w:val="24"/>
          <w:vertAlign w:val="superscript"/>
        </w:rPr>
        <w:t>1</w:t>
      </w:r>
      <w:r w:rsidR="004278B2" w:rsidRPr="00AF1F04">
        <w:rPr>
          <w:rFonts w:ascii="Times" w:hAnsi="Times" w:cs="Times New Roman"/>
          <w:sz w:val="24"/>
          <w:szCs w:val="24"/>
        </w:rPr>
        <w:t xml:space="preserve">, </w:t>
      </w:r>
      <w:r w:rsidR="009F3627" w:rsidRPr="00AF1F04">
        <w:rPr>
          <w:rFonts w:ascii="Times" w:hAnsi="Times" w:cs="Times New Roman"/>
          <w:sz w:val="24"/>
          <w:szCs w:val="24"/>
        </w:rPr>
        <w:t>Kelly S. Andrews</w:t>
      </w:r>
      <w:r w:rsidR="009F3627" w:rsidRPr="00AF1F04">
        <w:rPr>
          <w:rFonts w:ascii="Times" w:hAnsi="Times" w:cs="Times New Roman"/>
          <w:sz w:val="24"/>
          <w:szCs w:val="24"/>
          <w:vertAlign w:val="superscript"/>
        </w:rPr>
        <w:t>1</w:t>
      </w:r>
      <w:r w:rsidR="009F3627" w:rsidRPr="00AF1F04">
        <w:rPr>
          <w:rFonts w:ascii="Times" w:hAnsi="Times" w:cs="Times New Roman"/>
          <w:sz w:val="24"/>
          <w:szCs w:val="24"/>
        </w:rPr>
        <w:t xml:space="preserve">, </w:t>
      </w:r>
      <w:r w:rsidR="00975EF7" w:rsidRPr="00AF1F04">
        <w:rPr>
          <w:rFonts w:ascii="Times" w:hAnsi="Times" w:cs="Times New Roman"/>
          <w:sz w:val="24"/>
          <w:szCs w:val="24"/>
        </w:rPr>
        <w:t>Blake E. Feist</w:t>
      </w:r>
      <w:r w:rsidR="00975EF7" w:rsidRPr="00AF1F04">
        <w:rPr>
          <w:rFonts w:ascii="Times" w:hAnsi="Times" w:cs="Times New Roman"/>
          <w:sz w:val="24"/>
          <w:szCs w:val="24"/>
          <w:vertAlign w:val="superscript"/>
        </w:rPr>
        <w:t>1</w:t>
      </w:r>
      <w:r w:rsidR="00975EF7" w:rsidRPr="00AF1F04">
        <w:rPr>
          <w:rFonts w:ascii="Times" w:hAnsi="Times" w:cs="Times New Roman"/>
          <w:sz w:val="24"/>
          <w:szCs w:val="24"/>
        </w:rPr>
        <w:t xml:space="preserve">, </w:t>
      </w:r>
      <w:r w:rsidR="009F3627" w:rsidRPr="00AF1F04">
        <w:rPr>
          <w:rFonts w:ascii="Times" w:hAnsi="Times" w:cs="Times New Roman"/>
          <w:sz w:val="24"/>
          <w:szCs w:val="24"/>
        </w:rPr>
        <w:t>Kinsey</w:t>
      </w:r>
      <w:r w:rsidR="00E63691" w:rsidRPr="00AF1F04">
        <w:rPr>
          <w:rFonts w:ascii="Times" w:hAnsi="Times" w:cs="Times New Roman"/>
          <w:sz w:val="24"/>
          <w:szCs w:val="24"/>
        </w:rPr>
        <w:t xml:space="preserve"> E.</w:t>
      </w:r>
      <w:r w:rsidR="009F3627" w:rsidRPr="00AF1F04">
        <w:rPr>
          <w:rFonts w:ascii="Times" w:hAnsi="Times" w:cs="Times New Roman"/>
          <w:sz w:val="24"/>
          <w:szCs w:val="24"/>
        </w:rPr>
        <w:t xml:space="preserve"> Frick</w:t>
      </w:r>
      <w:r w:rsidR="005B0999" w:rsidRPr="00AF1F04">
        <w:rPr>
          <w:rFonts w:ascii="Times" w:hAnsi="Times" w:cs="Times New Roman"/>
          <w:sz w:val="24"/>
          <w:szCs w:val="24"/>
          <w:vertAlign w:val="superscript"/>
        </w:rPr>
        <w:t>2</w:t>
      </w:r>
      <w:r w:rsidR="009F3627" w:rsidRPr="00AF1F04">
        <w:rPr>
          <w:rFonts w:ascii="Times" w:hAnsi="Times" w:cs="Times New Roman"/>
          <w:sz w:val="24"/>
          <w:szCs w:val="24"/>
        </w:rPr>
        <w:t>, Nick Tolimieri</w:t>
      </w:r>
      <w:r w:rsidR="009F3627" w:rsidRPr="00AF1F04">
        <w:rPr>
          <w:rFonts w:ascii="Times" w:hAnsi="Times" w:cs="Times New Roman"/>
          <w:sz w:val="24"/>
          <w:szCs w:val="24"/>
          <w:vertAlign w:val="superscript"/>
        </w:rPr>
        <w:t>1</w:t>
      </w:r>
      <w:r w:rsidR="009F3627" w:rsidRPr="00AF1F04">
        <w:rPr>
          <w:rFonts w:ascii="Times" w:hAnsi="Times" w:cs="Times New Roman"/>
          <w:sz w:val="24"/>
          <w:szCs w:val="24"/>
        </w:rPr>
        <w:t>, Gregory D. Williams</w:t>
      </w:r>
      <w:r w:rsidR="005B0999" w:rsidRPr="00AF1F04">
        <w:rPr>
          <w:rFonts w:ascii="Times" w:hAnsi="Times" w:cs="Times New Roman"/>
          <w:sz w:val="24"/>
          <w:szCs w:val="24"/>
          <w:vertAlign w:val="superscript"/>
        </w:rPr>
        <w:t>3</w:t>
      </w:r>
      <w:r w:rsidR="008267A0" w:rsidRPr="00AF1F04">
        <w:rPr>
          <w:rFonts w:ascii="Times" w:hAnsi="Times" w:cs="Times New Roman"/>
          <w:sz w:val="24"/>
          <w:szCs w:val="24"/>
          <w:vertAlign w:val="subscript"/>
        </w:rPr>
        <w:t>,</w:t>
      </w:r>
      <w:r w:rsidR="008267A0" w:rsidRPr="00AF1F04">
        <w:rPr>
          <w:rFonts w:ascii="Times" w:hAnsi="Times" w:cs="Times New Roman"/>
          <w:sz w:val="24"/>
          <w:szCs w:val="24"/>
        </w:rPr>
        <w:t xml:space="preserve"> and Liam D. </w:t>
      </w:r>
      <w:r w:rsidR="00015232" w:rsidRPr="00AF1F04">
        <w:rPr>
          <w:rFonts w:ascii="Times" w:hAnsi="Times" w:cs="Times New Roman"/>
          <w:sz w:val="24"/>
          <w:szCs w:val="24"/>
        </w:rPr>
        <w:t>Antrim</w:t>
      </w:r>
      <w:r w:rsidR="00015232" w:rsidRPr="00AF1F04">
        <w:rPr>
          <w:rFonts w:ascii="Times" w:hAnsi="Times" w:cs="Times New Roman"/>
          <w:sz w:val="24"/>
          <w:szCs w:val="24"/>
          <w:vertAlign w:val="superscript"/>
        </w:rPr>
        <w:t>4</w:t>
      </w:r>
    </w:p>
    <w:p w14:paraId="3CAE1247" w14:textId="053CCD88" w:rsidR="009F3627" w:rsidRPr="00AF1F04" w:rsidRDefault="009F3627" w:rsidP="004D6174">
      <w:pPr>
        <w:spacing w:after="360" w:line="480" w:lineRule="auto"/>
        <w:rPr>
          <w:rFonts w:ascii="Times" w:hAnsi="Times" w:cs="Times New Roman"/>
          <w:sz w:val="24"/>
          <w:szCs w:val="24"/>
        </w:rPr>
      </w:pPr>
      <w:r w:rsidRPr="00AF1F04">
        <w:rPr>
          <w:rFonts w:ascii="Times" w:hAnsi="Times" w:cs="Times New Roman"/>
          <w:sz w:val="24"/>
          <w:szCs w:val="24"/>
          <w:vertAlign w:val="superscript"/>
        </w:rPr>
        <w:t>1</w:t>
      </w:r>
      <w:r w:rsidR="00E63691" w:rsidRPr="00AF1F04">
        <w:rPr>
          <w:rFonts w:ascii="Times" w:hAnsi="Times" w:cs="Times New Roman"/>
          <w:sz w:val="24"/>
          <w:szCs w:val="24"/>
        </w:rPr>
        <w:t>Conservation Biology Division, N</w:t>
      </w:r>
      <w:r w:rsidRPr="00AF1F04">
        <w:rPr>
          <w:rFonts w:ascii="Times" w:hAnsi="Times" w:cs="Times New Roman"/>
          <w:sz w:val="24"/>
          <w:szCs w:val="24"/>
        </w:rPr>
        <w:t>orthwest Fisheries Science Center, National Marine Fisheries Service, National Oceanic and Atmospheric Administration, 2725 Montlake Blvd E, Seattle, WA 98112</w:t>
      </w:r>
      <w:r w:rsidR="0031200A" w:rsidRPr="00AF1F04">
        <w:rPr>
          <w:rFonts w:ascii="Times" w:hAnsi="Times" w:cs="Times New Roman"/>
          <w:sz w:val="24"/>
          <w:szCs w:val="24"/>
        </w:rPr>
        <w:t xml:space="preserve"> USA</w:t>
      </w:r>
    </w:p>
    <w:p w14:paraId="4430E4D6" w14:textId="239663CD" w:rsidR="005B0999" w:rsidRPr="00AF1F04" w:rsidRDefault="004D6174" w:rsidP="005B0999">
      <w:pPr>
        <w:spacing w:after="360" w:line="480" w:lineRule="auto"/>
        <w:rPr>
          <w:rFonts w:ascii="Times" w:hAnsi="Times" w:cs="Times New Roman"/>
          <w:sz w:val="24"/>
          <w:szCs w:val="24"/>
        </w:rPr>
      </w:pPr>
      <w:r w:rsidRPr="00AF1F04">
        <w:rPr>
          <w:rFonts w:ascii="Times" w:hAnsi="Times" w:cs="Times New Roman"/>
          <w:sz w:val="24"/>
          <w:szCs w:val="24"/>
          <w:vertAlign w:val="superscript"/>
        </w:rPr>
        <w:t>2</w:t>
      </w:r>
      <w:r w:rsidR="005B0999" w:rsidRPr="00AF1F04">
        <w:rPr>
          <w:rFonts w:ascii="Times" w:hAnsi="Times" w:cs="Times New Roman"/>
          <w:sz w:val="24"/>
          <w:szCs w:val="24"/>
        </w:rPr>
        <w:t>Fisheries Ecology Division, Northwest Fisheries Science Center, National Marine Fisheries Service, National Oceanic and Atmospheric Administration, 2725 Montlake Blvd E, Seattle, WA 98112 USA</w:t>
      </w:r>
    </w:p>
    <w:p w14:paraId="209D5840" w14:textId="523A6144" w:rsidR="008267A0" w:rsidRPr="00AF1F04" w:rsidRDefault="005B0999" w:rsidP="008267A0">
      <w:pPr>
        <w:spacing w:after="360" w:line="480" w:lineRule="auto"/>
        <w:rPr>
          <w:rFonts w:ascii="Times" w:hAnsi="Times" w:cs="Times New Roman"/>
          <w:sz w:val="24"/>
          <w:szCs w:val="24"/>
        </w:rPr>
      </w:pPr>
      <w:r w:rsidRPr="00AF1F04">
        <w:rPr>
          <w:rFonts w:ascii="Times" w:hAnsi="Times" w:cs="Times New Roman"/>
          <w:sz w:val="24"/>
          <w:szCs w:val="24"/>
          <w:vertAlign w:val="superscript"/>
        </w:rPr>
        <w:t>3</w:t>
      </w:r>
      <w:r w:rsidR="008267A0" w:rsidRPr="00AF1F04">
        <w:rPr>
          <w:rFonts w:ascii="Times" w:hAnsi="Times" w:cs="Times New Roman"/>
          <w:sz w:val="24"/>
          <w:szCs w:val="24"/>
        </w:rPr>
        <w:t xml:space="preserve">Pacific States Marine Fisheries Commission, </w:t>
      </w:r>
      <w:r w:rsidR="00267BD9" w:rsidRPr="00AF1F04">
        <w:rPr>
          <w:rFonts w:ascii="Times" w:hAnsi="Times" w:cs="Times New Roman"/>
          <w:sz w:val="24"/>
          <w:szCs w:val="24"/>
        </w:rPr>
        <w:t>under contract to</w:t>
      </w:r>
      <w:r w:rsidR="008267A0" w:rsidRPr="00AF1F04">
        <w:rPr>
          <w:rFonts w:ascii="Times" w:hAnsi="Times" w:cs="Times New Roman"/>
          <w:sz w:val="24"/>
          <w:szCs w:val="24"/>
        </w:rPr>
        <w:t xml:space="preserve"> Northwest Fisheries Science Center, National Marine Fisheries Service, National Oceanic and Atmospheric Administration, 2725 Montlake Blvd E, Seattle, WA 98112 USA</w:t>
      </w:r>
    </w:p>
    <w:p w14:paraId="01F2E8E7" w14:textId="23EFFB7A" w:rsidR="009F3627" w:rsidRPr="00AF1F04" w:rsidRDefault="00015232" w:rsidP="00EB7E71">
      <w:pPr>
        <w:spacing w:after="360" w:line="480" w:lineRule="auto"/>
        <w:rPr>
          <w:rFonts w:ascii="Times" w:hAnsi="Times" w:cs="Times New Roman"/>
          <w:sz w:val="24"/>
          <w:szCs w:val="24"/>
        </w:rPr>
      </w:pPr>
      <w:r w:rsidRPr="00AF1F04">
        <w:rPr>
          <w:rFonts w:ascii="Times" w:hAnsi="Times" w:cs="Times New Roman"/>
          <w:sz w:val="24"/>
          <w:szCs w:val="24"/>
          <w:vertAlign w:val="superscript"/>
        </w:rPr>
        <w:t>4</w:t>
      </w:r>
      <w:r w:rsidRPr="00AF1F04">
        <w:rPr>
          <w:rFonts w:ascii="Times" w:hAnsi="Times" w:cs="Times New Roman"/>
          <w:sz w:val="24"/>
          <w:szCs w:val="24"/>
        </w:rPr>
        <w:t xml:space="preserve">Olympic </w:t>
      </w:r>
      <w:r w:rsidR="008267A0" w:rsidRPr="00AF1F04">
        <w:rPr>
          <w:rFonts w:ascii="Times" w:hAnsi="Times" w:cs="Times New Roman"/>
          <w:sz w:val="24"/>
          <w:szCs w:val="24"/>
        </w:rPr>
        <w:t>Coast National Marine Sanctuary, National Ocean Service, National Oceanic and Atmospheric Administration, 115 E. Railroad Ave. Suite #301, Port Angeles, WA 98362 USA</w:t>
      </w:r>
      <w:r w:rsidR="009F3627" w:rsidRPr="00AF1F04">
        <w:rPr>
          <w:rFonts w:ascii="Times" w:hAnsi="Times" w:cs="Times New Roman"/>
          <w:sz w:val="24"/>
          <w:szCs w:val="24"/>
        </w:rPr>
        <w:br w:type="page"/>
      </w:r>
    </w:p>
    <w:p w14:paraId="5EDD9ABE" w14:textId="77777777" w:rsidR="009F3627" w:rsidRPr="00AF1F04" w:rsidRDefault="001D5F25"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lastRenderedPageBreak/>
        <w:t>Abstract</w:t>
      </w:r>
    </w:p>
    <w:p w14:paraId="05F631C1" w14:textId="393C0183" w:rsidR="007E2108" w:rsidRPr="00AF1F04" w:rsidRDefault="007E2108" w:rsidP="00491F8B">
      <w:pPr>
        <w:spacing w:after="360" w:line="480" w:lineRule="auto"/>
        <w:ind w:firstLine="720"/>
        <w:rPr>
          <w:rFonts w:ascii="Times" w:hAnsi="Times" w:cs="Times New Roman"/>
          <w:sz w:val="24"/>
          <w:szCs w:val="24"/>
        </w:rPr>
      </w:pPr>
      <w:r w:rsidRPr="00AF1F04">
        <w:rPr>
          <w:rFonts w:ascii="Times" w:hAnsi="Times" w:cs="Times New Roman"/>
          <w:sz w:val="24"/>
          <w:szCs w:val="24"/>
        </w:rPr>
        <w:t>The recovery of predators has the potential to restore ecosystems and fundamentally alter the services they provide. One of the most iconic examples of this potential comes from keystone predation by sea otters in nearshore habitats of the Northeast Pacific.</w:t>
      </w:r>
      <w:r w:rsidR="00C22C0C" w:rsidRPr="00AF1F04">
        <w:rPr>
          <w:rFonts w:ascii="Times" w:hAnsi="Times" w:cs="Times New Roman"/>
          <w:sz w:val="24"/>
          <w:szCs w:val="24"/>
        </w:rPr>
        <w:t xml:space="preserve"> Here we combine spatial time-series of sea otter abundance, canopy kelp area, and benthic invertebrate abundance from Washington </w:t>
      </w:r>
      <w:r w:rsidR="00E74210" w:rsidRPr="00AF1F04">
        <w:rPr>
          <w:rFonts w:ascii="Times" w:hAnsi="Times" w:cs="Times New Roman"/>
          <w:sz w:val="24"/>
          <w:szCs w:val="24"/>
        </w:rPr>
        <w:t>State</w:t>
      </w:r>
      <w:r w:rsidR="00C22C0C" w:rsidRPr="00AF1F04">
        <w:rPr>
          <w:rFonts w:ascii="Times" w:hAnsi="Times" w:cs="Times New Roman"/>
          <w:sz w:val="24"/>
          <w:szCs w:val="24"/>
        </w:rPr>
        <w:t xml:space="preserve">, USA, to examine the shifting consequences of sea otter introduction for kelp and kelp forest communities. We leverage the spatial variation in timing and speed of sea otter recovery to understand connections between sea otters and the kelp forest community. A small population of sea otters was </w:t>
      </w:r>
      <w:r w:rsidR="00D24416" w:rsidRPr="00AF1F04">
        <w:rPr>
          <w:rFonts w:ascii="Times" w:hAnsi="Times" w:cs="Times New Roman"/>
          <w:sz w:val="24"/>
          <w:szCs w:val="24"/>
        </w:rPr>
        <w:t xml:space="preserve">re-introduced </w:t>
      </w:r>
      <w:r w:rsidR="00C22C0C" w:rsidRPr="00AF1F04">
        <w:rPr>
          <w:rFonts w:ascii="Times" w:hAnsi="Times" w:cs="Times New Roman"/>
          <w:sz w:val="24"/>
          <w:szCs w:val="24"/>
        </w:rPr>
        <w:t xml:space="preserve">to the Washington coast in </w:t>
      </w:r>
      <w:r w:rsidR="00ED3B7E" w:rsidRPr="00AF1F04">
        <w:rPr>
          <w:rFonts w:ascii="Times" w:hAnsi="Times" w:cs="Times New Roman"/>
          <w:sz w:val="24"/>
          <w:szCs w:val="24"/>
        </w:rPr>
        <w:t xml:space="preserve">the late 1960s, which has since </w:t>
      </w:r>
      <w:r w:rsidR="00C22C0C" w:rsidRPr="00AF1F04">
        <w:rPr>
          <w:rFonts w:ascii="Times" w:hAnsi="Times" w:cs="Times New Roman"/>
          <w:sz w:val="24"/>
          <w:szCs w:val="24"/>
        </w:rPr>
        <w:t xml:space="preserve">grown to more than 1,400 individuals. </w:t>
      </w:r>
      <w:r w:rsidRPr="00AF1F04">
        <w:rPr>
          <w:rFonts w:ascii="Times" w:hAnsi="Times" w:cs="Times New Roman"/>
          <w:sz w:val="24"/>
          <w:szCs w:val="24"/>
        </w:rPr>
        <w:t xml:space="preserve">This population increase </w:t>
      </w:r>
      <w:r w:rsidR="00C22C0C" w:rsidRPr="00AF1F04">
        <w:rPr>
          <w:rFonts w:ascii="Times" w:hAnsi="Times" w:cs="Times New Roman"/>
          <w:sz w:val="24"/>
          <w:szCs w:val="24"/>
        </w:rPr>
        <w:t xml:space="preserve">created </w:t>
      </w:r>
      <w:r w:rsidRPr="00AF1F04">
        <w:rPr>
          <w:rFonts w:ascii="Times" w:hAnsi="Times" w:cs="Times New Roman"/>
          <w:sz w:val="24"/>
          <w:szCs w:val="24"/>
        </w:rPr>
        <w:t>a prono</w:t>
      </w:r>
      <w:r w:rsidR="0013236F" w:rsidRPr="00AF1F04">
        <w:rPr>
          <w:rFonts w:ascii="Times" w:hAnsi="Times" w:cs="Times New Roman"/>
          <w:sz w:val="24"/>
          <w:szCs w:val="24"/>
        </w:rPr>
        <w:t>unced decline in sea otter prey -</w:t>
      </w:r>
      <w:r w:rsidRPr="00AF1F04">
        <w:rPr>
          <w:rFonts w:ascii="Times" w:hAnsi="Times" w:cs="Times New Roman"/>
          <w:sz w:val="24"/>
          <w:szCs w:val="24"/>
        </w:rPr>
        <w:t xml:space="preserve"> particu</w:t>
      </w:r>
      <w:r w:rsidR="0013236F" w:rsidRPr="00AF1F04">
        <w:rPr>
          <w:rFonts w:ascii="Times" w:hAnsi="Times" w:cs="Times New Roman"/>
          <w:sz w:val="24"/>
          <w:szCs w:val="24"/>
        </w:rPr>
        <w:t xml:space="preserve">larly kelp-grazing sea urchins – and led to </w:t>
      </w:r>
      <w:r w:rsidRPr="00AF1F04">
        <w:rPr>
          <w:rFonts w:ascii="Times" w:hAnsi="Times" w:cs="Times New Roman"/>
          <w:sz w:val="24"/>
          <w:szCs w:val="24"/>
        </w:rPr>
        <w:t xml:space="preserve">an expansion of </w:t>
      </w:r>
      <w:r w:rsidR="00C22C0C" w:rsidRPr="00AF1F04">
        <w:rPr>
          <w:rFonts w:ascii="Times" w:hAnsi="Times" w:cs="Times New Roman"/>
          <w:sz w:val="24"/>
          <w:szCs w:val="24"/>
        </w:rPr>
        <w:t xml:space="preserve">canopy </w:t>
      </w:r>
      <w:r w:rsidRPr="00AF1F04">
        <w:rPr>
          <w:rFonts w:ascii="Times" w:hAnsi="Times" w:cs="Times New Roman"/>
          <w:sz w:val="24"/>
          <w:szCs w:val="24"/>
        </w:rPr>
        <w:t>kelp</w:t>
      </w:r>
      <w:r w:rsidR="00C22C0C" w:rsidRPr="00AF1F04">
        <w:rPr>
          <w:rFonts w:ascii="Times" w:hAnsi="Times" w:cs="Times New Roman"/>
          <w:sz w:val="24"/>
          <w:szCs w:val="24"/>
        </w:rPr>
        <w:t>s</w:t>
      </w:r>
      <w:r w:rsidRPr="00AF1F04">
        <w:rPr>
          <w:rFonts w:ascii="Times" w:hAnsi="Times" w:cs="Times New Roman"/>
          <w:sz w:val="24"/>
          <w:szCs w:val="24"/>
        </w:rPr>
        <w:t xml:space="preserve"> until </w:t>
      </w:r>
      <w:r w:rsidR="0013236F" w:rsidRPr="00AF1F04">
        <w:rPr>
          <w:rFonts w:ascii="Times" w:hAnsi="Times" w:cs="Times New Roman"/>
          <w:sz w:val="24"/>
          <w:szCs w:val="24"/>
        </w:rPr>
        <w:t>roughly 2000</w:t>
      </w:r>
      <w:r w:rsidRPr="00AF1F04">
        <w:rPr>
          <w:rFonts w:ascii="Times" w:hAnsi="Times" w:cs="Times New Roman"/>
          <w:sz w:val="24"/>
          <w:szCs w:val="24"/>
        </w:rPr>
        <w:t xml:space="preserve">. However, while sea otter and kelp population growth rates were positively correlated prior to 2000, this association </w:t>
      </w:r>
      <w:r w:rsidR="00287C2B" w:rsidRPr="00AF1F04">
        <w:rPr>
          <w:rFonts w:ascii="Times" w:hAnsi="Times" w:cs="Times New Roman"/>
          <w:sz w:val="24"/>
          <w:szCs w:val="24"/>
        </w:rPr>
        <w:t>disappeared over the last two decades</w:t>
      </w:r>
      <w:r w:rsidRPr="00AF1F04">
        <w:rPr>
          <w:rFonts w:ascii="Times" w:hAnsi="Times" w:cs="Times New Roman"/>
          <w:sz w:val="24"/>
          <w:szCs w:val="24"/>
        </w:rPr>
        <w:t xml:space="preserve">. </w:t>
      </w:r>
      <w:r w:rsidR="00287C2B" w:rsidRPr="00AF1F04">
        <w:rPr>
          <w:rFonts w:ascii="Times" w:hAnsi="Times" w:cs="Times New Roman"/>
          <w:sz w:val="24"/>
          <w:szCs w:val="24"/>
        </w:rPr>
        <w:t xml:space="preserve">This occurred despite the fact that </w:t>
      </w:r>
      <w:r w:rsidR="006D3F8F" w:rsidRPr="00AF1F04">
        <w:rPr>
          <w:rFonts w:ascii="Times" w:hAnsi="Times" w:cs="Times New Roman"/>
          <w:sz w:val="24"/>
          <w:szCs w:val="24"/>
        </w:rPr>
        <w:t>s</w:t>
      </w:r>
      <w:r w:rsidR="004D6174" w:rsidRPr="00AF1F04">
        <w:rPr>
          <w:rFonts w:ascii="Times" w:hAnsi="Times" w:cs="Times New Roman"/>
          <w:sz w:val="24"/>
          <w:szCs w:val="24"/>
        </w:rPr>
        <w:t xml:space="preserve">urveys of </w:t>
      </w:r>
      <w:r w:rsidRPr="00AF1F04">
        <w:rPr>
          <w:rFonts w:ascii="Times" w:hAnsi="Times" w:cs="Times New Roman"/>
          <w:sz w:val="24"/>
          <w:szCs w:val="24"/>
        </w:rPr>
        <w:t>benthic inver</w:t>
      </w:r>
      <w:r w:rsidR="005B15D3" w:rsidRPr="00AF1F04">
        <w:rPr>
          <w:rFonts w:ascii="Times" w:hAnsi="Times" w:cs="Times New Roman"/>
          <w:sz w:val="24"/>
          <w:szCs w:val="24"/>
        </w:rPr>
        <w:t>tebrates show</w:t>
      </w:r>
      <w:r w:rsidRPr="00AF1F04">
        <w:rPr>
          <w:rFonts w:ascii="Times" w:hAnsi="Times" w:cs="Times New Roman"/>
          <w:sz w:val="24"/>
          <w:szCs w:val="24"/>
        </w:rPr>
        <w:t xml:space="preserve"> that sea otter prey have continued to decline</w:t>
      </w:r>
      <w:r w:rsidR="006D3F8F" w:rsidRPr="00AF1F04">
        <w:rPr>
          <w:rFonts w:ascii="Times" w:hAnsi="Times" w:cs="Times New Roman"/>
          <w:sz w:val="24"/>
          <w:szCs w:val="24"/>
        </w:rPr>
        <w:t>. K</w:t>
      </w:r>
      <w:r w:rsidRPr="00AF1F04">
        <w:rPr>
          <w:rFonts w:ascii="Times" w:hAnsi="Times" w:cs="Times New Roman"/>
          <w:sz w:val="24"/>
          <w:szCs w:val="24"/>
        </w:rPr>
        <w:t xml:space="preserve">elp </w:t>
      </w:r>
      <w:r w:rsidR="006D3F8F" w:rsidRPr="00AF1F04">
        <w:rPr>
          <w:rFonts w:ascii="Times" w:hAnsi="Times" w:cs="Times New Roman"/>
          <w:sz w:val="24"/>
          <w:szCs w:val="24"/>
        </w:rPr>
        <w:t xml:space="preserve">area </w:t>
      </w:r>
      <w:r w:rsidR="00491F8B" w:rsidRPr="00AF1F04">
        <w:rPr>
          <w:rFonts w:ascii="Times" w:hAnsi="Times" w:cs="Times New Roman"/>
          <w:sz w:val="24"/>
          <w:szCs w:val="24"/>
        </w:rPr>
        <w:t>trends appear to be largely decoupled from both sea otter and benthic invertebrate abundance at current densities</w:t>
      </w:r>
      <w:r w:rsidRPr="00AF1F04">
        <w:rPr>
          <w:rFonts w:ascii="Times" w:hAnsi="Times" w:cs="Times New Roman"/>
          <w:sz w:val="24"/>
          <w:szCs w:val="24"/>
        </w:rPr>
        <w:t xml:space="preserve">. However, variability in kelp abundance has declined in the most recent 15 years of the time series. Altogether these results suggest that initial nearshore community responses to sea otter population expansion follow predictably from trophic cascade theory, but now other factors may be as or more important in influencing community dynamics. Thus, the </w:t>
      </w:r>
      <w:r w:rsidR="00E95E67" w:rsidRPr="00AF1F04">
        <w:rPr>
          <w:rFonts w:ascii="Times" w:hAnsi="Times" w:cs="Times New Roman"/>
          <w:sz w:val="24"/>
          <w:szCs w:val="24"/>
        </w:rPr>
        <w:t xml:space="preserve">utility </w:t>
      </w:r>
      <w:r w:rsidRPr="00AF1F04">
        <w:rPr>
          <w:rFonts w:ascii="Times" w:hAnsi="Times" w:cs="Times New Roman"/>
          <w:sz w:val="24"/>
          <w:szCs w:val="24"/>
        </w:rPr>
        <w:t xml:space="preserve">of sea otter predation </w:t>
      </w:r>
      <w:r w:rsidR="00E95E67" w:rsidRPr="00AF1F04">
        <w:rPr>
          <w:rFonts w:ascii="Times" w:hAnsi="Times" w:cs="Times New Roman"/>
          <w:sz w:val="24"/>
          <w:szCs w:val="24"/>
        </w:rPr>
        <w:t xml:space="preserve">in ecosystem restoration </w:t>
      </w:r>
      <w:r w:rsidR="005C3965" w:rsidRPr="00AF1F04">
        <w:rPr>
          <w:rFonts w:ascii="Times" w:hAnsi="Times" w:cs="Times New Roman"/>
          <w:sz w:val="24"/>
          <w:szCs w:val="24"/>
        </w:rPr>
        <w:t xml:space="preserve">must be considered </w:t>
      </w:r>
      <w:r w:rsidR="00E95E67" w:rsidRPr="00AF1F04">
        <w:rPr>
          <w:rFonts w:ascii="Times" w:hAnsi="Times" w:cs="Times New Roman"/>
          <w:sz w:val="24"/>
          <w:szCs w:val="24"/>
        </w:rPr>
        <w:t>within the</w:t>
      </w:r>
      <w:r w:rsidRPr="00AF1F04">
        <w:rPr>
          <w:rFonts w:ascii="Times" w:hAnsi="Times" w:cs="Times New Roman"/>
          <w:sz w:val="24"/>
          <w:szCs w:val="24"/>
        </w:rPr>
        <w:t xml:space="preserve"> context</w:t>
      </w:r>
      <w:r w:rsidR="00E95E67" w:rsidRPr="00AF1F04">
        <w:rPr>
          <w:rFonts w:ascii="Times" w:hAnsi="Times" w:cs="Times New Roman"/>
          <w:sz w:val="24"/>
          <w:szCs w:val="24"/>
        </w:rPr>
        <w:t xml:space="preserve"> of</w:t>
      </w:r>
      <w:r w:rsidRPr="00AF1F04">
        <w:rPr>
          <w:rFonts w:ascii="Times" w:hAnsi="Times" w:cs="Times New Roman"/>
          <w:sz w:val="24"/>
          <w:szCs w:val="24"/>
        </w:rPr>
        <w:t xml:space="preserve"> </w:t>
      </w:r>
      <w:r w:rsidR="00E95E67" w:rsidRPr="00AF1F04">
        <w:rPr>
          <w:rFonts w:ascii="Times" w:hAnsi="Times" w:cs="Times New Roman"/>
          <w:sz w:val="24"/>
          <w:szCs w:val="24"/>
        </w:rPr>
        <w:t xml:space="preserve">complex and </w:t>
      </w:r>
      <w:r w:rsidRPr="00AF1F04">
        <w:rPr>
          <w:rFonts w:ascii="Times" w:hAnsi="Times" w:cs="Times New Roman"/>
          <w:sz w:val="24"/>
          <w:szCs w:val="24"/>
        </w:rPr>
        <w:t>shifting environmental conditions.</w:t>
      </w:r>
    </w:p>
    <w:p w14:paraId="50DF7787" w14:textId="77777777" w:rsidR="007E2108" w:rsidRPr="00AF1F04" w:rsidRDefault="007E2108" w:rsidP="007E2108">
      <w:pPr>
        <w:spacing w:after="360" w:line="480" w:lineRule="auto"/>
        <w:outlineLvl w:val="0"/>
        <w:rPr>
          <w:rFonts w:ascii="Times" w:hAnsi="Times" w:cs="Times New Roman"/>
          <w:b/>
          <w:sz w:val="24"/>
          <w:szCs w:val="24"/>
        </w:rPr>
      </w:pPr>
      <w:r w:rsidRPr="00AF1F04">
        <w:rPr>
          <w:rFonts w:ascii="Times" w:hAnsi="Times" w:cs="Times New Roman"/>
          <w:b/>
          <w:sz w:val="24"/>
          <w:szCs w:val="24"/>
        </w:rPr>
        <w:t>Keywords</w:t>
      </w:r>
    </w:p>
    <w:p w14:paraId="7DB27BFB" w14:textId="5735E7AC" w:rsidR="00B11BFB" w:rsidRPr="00AF1F04" w:rsidRDefault="00B11BFB" w:rsidP="007E2108">
      <w:pPr>
        <w:spacing w:after="360" w:line="480" w:lineRule="auto"/>
        <w:outlineLvl w:val="0"/>
        <w:rPr>
          <w:rFonts w:ascii="Times" w:hAnsi="Times" w:cs="Times New Roman"/>
          <w:b/>
          <w:sz w:val="24"/>
          <w:szCs w:val="24"/>
        </w:rPr>
      </w:pPr>
      <w:r w:rsidRPr="00AF1F04">
        <w:rPr>
          <w:rFonts w:ascii="Times" w:hAnsi="Times" w:cs="Times New Roman"/>
          <w:sz w:val="24"/>
          <w:szCs w:val="24"/>
        </w:rPr>
        <w:lastRenderedPageBreak/>
        <w:t xml:space="preserve">Sea otters, sea urchins, kelp forests, top-down control, </w:t>
      </w:r>
      <w:r w:rsidR="00AF1755">
        <w:rPr>
          <w:rFonts w:ascii="Times" w:hAnsi="Times" w:cs="Times New Roman"/>
          <w:sz w:val="24"/>
          <w:szCs w:val="24"/>
        </w:rPr>
        <w:t xml:space="preserve">trophic cascades, </w:t>
      </w:r>
      <w:r w:rsidRPr="00AF1F04">
        <w:rPr>
          <w:rFonts w:ascii="Times" w:hAnsi="Times" w:cs="Times New Roman"/>
          <w:sz w:val="24"/>
          <w:szCs w:val="24"/>
        </w:rPr>
        <w:t xml:space="preserve">predator-prey interactions, keystone predator hypothesis, nearshore ecology, community ecology, spatial ecology, marine ecosystems, </w:t>
      </w:r>
      <w:proofErr w:type="spellStart"/>
      <w:r w:rsidRPr="00AF1F04">
        <w:rPr>
          <w:rFonts w:ascii="Times" w:hAnsi="Times" w:cs="Times New Roman"/>
          <w:i/>
          <w:sz w:val="24"/>
          <w:szCs w:val="24"/>
        </w:rPr>
        <w:t>Enhydra</w:t>
      </w:r>
      <w:proofErr w:type="spellEnd"/>
      <w:r w:rsidRPr="00AF1F04">
        <w:rPr>
          <w:rFonts w:ascii="Times" w:hAnsi="Times" w:cs="Times New Roman"/>
          <w:i/>
          <w:sz w:val="24"/>
          <w:szCs w:val="24"/>
        </w:rPr>
        <w:t xml:space="preserve"> </w:t>
      </w:r>
      <w:proofErr w:type="spellStart"/>
      <w:r w:rsidRPr="00AF1F04">
        <w:rPr>
          <w:rFonts w:ascii="Times" w:hAnsi="Times" w:cs="Times New Roman"/>
          <w:i/>
          <w:sz w:val="24"/>
          <w:szCs w:val="24"/>
        </w:rPr>
        <w:t>lutris</w:t>
      </w:r>
      <w:proofErr w:type="spellEnd"/>
      <w:r w:rsidRPr="00AF1F04">
        <w:rPr>
          <w:rFonts w:ascii="Times" w:hAnsi="Times" w:cs="Times New Roman"/>
          <w:i/>
          <w:sz w:val="24"/>
          <w:szCs w:val="24"/>
        </w:rPr>
        <w:t>,</w:t>
      </w:r>
      <w:r w:rsidRPr="00AF1F04">
        <w:rPr>
          <w:rFonts w:ascii="Times" w:hAnsi="Times" w:cs="Times New Roman"/>
          <w:sz w:val="24"/>
          <w:szCs w:val="24"/>
        </w:rPr>
        <w:t xml:space="preserve"> </w:t>
      </w:r>
      <w:proofErr w:type="spellStart"/>
      <w:r w:rsidRPr="00AF1F04">
        <w:rPr>
          <w:rFonts w:ascii="Times" w:hAnsi="Times" w:cs="Times New Roman"/>
          <w:i/>
          <w:sz w:val="24"/>
          <w:szCs w:val="24"/>
        </w:rPr>
        <w:t>Nereocystis</w:t>
      </w:r>
      <w:proofErr w:type="spellEnd"/>
      <w:r w:rsidRPr="00AF1F04">
        <w:rPr>
          <w:rFonts w:ascii="Times" w:hAnsi="Times" w:cs="Times New Roman"/>
          <w:i/>
          <w:sz w:val="24"/>
          <w:szCs w:val="24"/>
        </w:rPr>
        <w:t xml:space="preserve"> </w:t>
      </w:r>
      <w:proofErr w:type="spellStart"/>
      <w:r w:rsidRPr="00AF1F04">
        <w:rPr>
          <w:rFonts w:ascii="Times" w:hAnsi="Times" w:cs="Times New Roman"/>
          <w:i/>
          <w:sz w:val="24"/>
          <w:szCs w:val="24"/>
        </w:rPr>
        <w:t>luetkeana</w:t>
      </w:r>
      <w:proofErr w:type="spellEnd"/>
      <w:r w:rsidRPr="00AF1F04">
        <w:rPr>
          <w:rFonts w:ascii="Times" w:hAnsi="Times" w:cs="Times New Roman"/>
          <w:i/>
          <w:sz w:val="24"/>
          <w:szCs w:val="24"/>
        </w:rPr>
        <w:t>,</w:t>
      </w:r>
      <w:r w:rsidRPr="00AF1F04">
        <w:rPr>
          <w:rFonts w:ascii="Times" w:hAnsi="Times" w:cs="Times New Roman"/>
          <w:sz w:val="24"/>
          <w:szCs w:val="24"/>
        </w:rPr>
        <w:t xml:space="preserve"> </w:t>
      </w:r>
      <w:proofErr w:type="spellStart"/>
      <w:r w:rsidRPr="00AF1F04">
        <w:rPr>
          <w:rFonts w:ascii="Times" w:hAnsi="Times" w:cs="Times New Roman"/>
          <w:i/>
          <w:sz w:val="24"/>
          <w:szCs w:val="24"/>
        </w:rPr>
        <w:t>Macrocystis</w:t>
      </w:r>
      <w:proofErr w:type="spellEnd"/>
      <w:r w:rsidRPr="00AF1F04">
        <w:rPr>
          <w:rFonts w:ascii="Times" w:hAnsi="Times" w:cs="Times New Roman"/>
          <w:i/>
          <w:sz w:val="24"/>
          <w:szCs w:val="24"/>
        </w:rPr>
        <w:t xml:space="preserve"> </w:t>
      </w:r>
      <w:proofErr w:type="spellStart"/>
      <w:r w:rsidRPr="00AF1F04">
        <w:rPr>
          <w:rFonts w:ascii="Times" w:hAnsi="Times" w:cs="Times New Roman"/>
          <w:i/>
          <w:sz w:val="24"/>
          <w:szCs w:val="24"/>
        </w:rPr>
        <w:t>pyrifera</w:t>
      </w:r>
      <w:proofErr w:type="spellEnd"/>
    </w:p>
    <w:p w14:paraId="27F95BA6" w14:textId="34AA1775" w:rsidR="007E2108" w:rsidRPr="00AF1F04" w:rsidRDefault="007E2108" w:rsidP="007E2108">
      <w:pPr>
        <w:spacing w:after="0" w:line="480" w:lineRule="auto"/>
        <w:rPr>
          <w:rFonts w:ascii="Times" w:hAnsi="Times" w:cs="Times New Roman"/>
          <w:sz w:val="24"/>
          <w:szCs w:val="24"/>
        </w:rPr>
      </w:pPr>
      <w:r w:rsidRPr="00AF1F04">
        <w:rPr>
          <w:rFonts w:ascii="Times" w:hAnsi="Times" w:cs="Times New Roman"/>
          <w:sz w:val="24"/>
          <w:szCs w:val="24"/>
        </w:rPr>
        <w:br w:type="page"/>
      </w:r>
    </w:p>
    <w:p w14:paraId="48DC0DF9" w14:textId="77777777" w:rsidR="001D5F25" w:rsidRPr="00AF1F04" w:rsidRDefault="001D5F25"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lastRenderedPageBreak/>
        <w:t>Introduction</w:t>
      </w:r>
    </w:p>
    <w:p w14:paraId="3F825D97" w14:textId="5F55E01E" w:rsidR="00444B19" w:rsidRPr="00AF1F04" w:rsidRDefault="00EE297B" w:rsidP="00ED4AD3">
      <w:pPr>
        <w:spacing w:after="0" w:line="480" w:lineRule="auto"/>
        <w:ind w:firstLine="720"/>
        <w:rPr>
          <w:rFonts w:ascii="Times" w:hAnsi="Times" w:cs="Times New Roman"/>
          <w:sz w:val="24"/>
          <w:szCs w:val="24"/>
        </w:rPr>
      </w:pPr>
      <w:r w:rsidRPr="00AF1F04">
        <w:rPr>
          <w:rFonts w:ascii="Times" w:hAnsi="Times" w:cs="Times New Roman"/>
          <w:sz w:val="24"/>
          <w:szCs w:val="24"/>
        </w:rPr>
        <w:t>Sustainable m</w:t>
      </w:r>
      <w:r w:rsidR="004940F4" w:rsidRPr="00AF1F04">
        <w:rPr>
          <w:rFonts w:ascii="Times" w:hAnsi="Times" w:cs="Times New Roman"/>
          <w:sz w:val="24"/>
          <w:szCs w:val="24"/>
        </w:rPr>
        <w:t>anagement and conservation of marine ecosystems</w:t>
      </w:r>
      <w:r w:rsidR="001C7D81" w:rsidRPr="00AF1F04">
        <w:rPr>
          <w:rFonts w:ascii="Times" w:hAnsi="Times" w:cs="Times New Roman"/>
          <w:sz w:val="24"/>
          <w:szCs w:val="24"/>
        </w:rPr>
        <w:t xml:space="preserve"> hinges</w:t>
      </w:r>
      <w:r w:rsidRPr="00AF1F04">
        <w:rPr>
          <w:rFonts w:ascii="Times" w:hAnsi="Times" w:cs="Times New Roman"/>
          <w:sz w:val="24"/>
          <w:szCs w:val="24"/>
        </w:rPr>
        <w:t xml:space="preserve"> on understanding</w:t>
      </w:r>
      <w:r w:rsidR="005B0999" w:rsidRPr="00AF1F04">
        <w:rPr>
          <w:rFonts w:ascii="Times" w:hAnsi="Times" w:cs="Times New Roman"/>
          <w:sz w:val="24"/>
          <w:szCs w:val="24"/>
        </w:rPr>
        <w:t xml:space="preserve"> natural and anthropogenic</w:t>
      </w:r>
      <w:r w:rsidR="00DF5A9F" w:rsidRPr="00AF1F04">
        <w:rPr>
          <w:rFonts w:ascii="Times" w:hAnsi="Times" w:cs="Times New Roman"/>
          <w:sz w:val="24"/>
          <w:szCs w:val="24"/>
        </w:rPr>
        <w:t xml:space="preserve"> pressures</w:t>
      </w:r>
      <w:r w:rsidR="005B0999" w:rsidRPr="00AF1F04">
        <w:rPr>
          <w:rFonts w:ascii="Times" w:hAnsi="Times" w:cs="Times New Roman"/>
          <w:sz w:val="24"/>
          <w:szCs w:val="24"/>
        </w:rPr>
        <w:t xml:space="preserve"> and structural forces</w:t>
      </w:r>
      <w:r w:rsidRPr="00AF1F04">
        <w:rPr>
          <w:rFonts w:ascii="Times" w:hAnsi="Times" w:cs="Times New Roman"/>
          <w:sz w:val="24"/>
          <w:szCs w:val="24"/>
        </w:rPr>
        <w:t xml:space="preserve"> </w:t>
      </w:r>
      <w:r w:rsidR="00DF5A9F" w:rsidRPr="00AF1F04">
        <w:rPr>
          <w:rFonts w:ascii="Times" w:hAnsi="Times" w:cs="Times New Roman"/>
          <w:sz w:val="24"/>
          <w:szCs w:val="24"/>
        </w:rPr>
        <w:t>that act on system stability</w:t>
      </w:r>
      <w:r w:rsidR="008F0498" w:rsidRPr="00AF1F04">
        <w:rPr>
          <w:rFonts w:ascii="Times" w:hAnsi="Times" w:cs="Times New Roman"/>
          <w:sz w:val="24"/>
          <w:szCs w:val="24"/>
        </w:rPr>
        <w:t xml:space="preserve"> </w:t>
      </w:r>
      <w:r w:rsidR="008F0498" w:rsidRPr="00AF1F04">
        <w:rPr>
          <w:rFonts w:ascii="Times" w:hAnsi="Times" w:cs="Times New Roman"/>
          <w:sz w:val="24"/>
          <w:szCs w:val="24"/>
        </w:rPr>
        <w:fldChar w:fldCharType="begin"/>
      </w:r>
      <w:r w:rsidR="008F0498" w:rsidRPr="00AF1F04">
        <w:rPr>
          <w:rFonts w:ascii="Times" w:hAnsi="Times" w:cs="Times New Roman"/>
          <w:sz w:val="24"/>
          <w:szCs w:val="24"/>
        </w:rPr>
        <w:instrText xml:space="preserve"> ADDIN EN.CITE &lt;EndNote&gt;&lt;Cite&gt;&lt;Author&gt;Knowlton&lt;/Author&gt;&lt;Year&gt;2004&lt;/Year&gt;&lt;RecNum&gt;2870&lt;/RecNum&gt;&lt;DisplayText&gt;(Knowlton 2004)&lt;/DisplayText&gt;&lt;record&gt;&lt;rec-number&gt;2870&lt;/rec-number&gt;&lt;foreign-keys&gt;&lt;key app="EN" db-id="xd009ad5hp9eahe9vwp505fgdfxspzvppfsx" timestamp="1468953109"&gt;2870&lt;/key&gt;&lt;/foreign-keys&gt;&lt;ref-type name="Journal Article"&gt;17&lt;/ref-type&gt;&lt;contributors&gt;&lt;authors&gt;&lt;author&gt;Knowlton, N.&lt;/author&gt;&lt;/authors&gt;&lt;/contributors&gt;&lt;auth-address&gt;Univ Calif San Diego, Scripps Inst Oceanog, Ctr Marine Biodivers &amp;amp; Conservat, La Jolla, CA 92093 USA&lt;/auth-address&gt;&lt;titles&gt;&lt;title&gt;Multiple &amp;quot;stable&amp;quot; states and the conservation of marine ecosystems&lt;/title&gt;&lt;secondary-title&gt;Progress in Oceanography&lt;/secondary-title&gt;&lt;alt-title&gt;Prog Oceanogr&lt;/alt-title&gt;&lt;/titles&gt;&lt;periodical&gt;&lt;full-title&gt;Progress in Oceanography&lt;/full-title&gt;&lt;/periodical&gt;&lt;pages&gt;387-396&lt;/pages&gt;&lt;volume&gt;60&lt;/volume&gt;&lt;number&gt;2-4&lt;/number&gt;&lt;keywords&gt;&lt;keyword&gt;coral-reef community&lt;/keyword&gt;&lt;keyword&gt;diadema-antillarum&lt;/keyword&gt;&lt;keyword&gt;benthic communities&lt;/keyword&gt;&lt;keyword&gt;natural communities&lt;/keyword&gt;&lt;keyword&gt;mass extinctions&lt;/keyword&gt;&lt;keyword&gt;phase-shifts&lt;/keyword&gt;&lt;keyword&gt;kelp beds&lt;/keyword&gt;&lt;keyword&gt;stability&lt;/keyword&gt;&lt;keyword&gt;recovery&lt;/keyword&gt;&lt;keyword&gt;points&lt;/keyword&gt;&lt;/keywords&gt;&lt;dates&gt;&lt;year&gt;2004&lt;/year&gt;&lt;/dates&gt;&lt;isbn&gt;0079-6611&lt;/isbn&gt;&lt;accession-num&gt;WOS:000221508700014&lt;/accession-num&gt;&lt;urls&gt;&lt;related-urls&gt;&lt;url&gt;&amp;lt;Go to ISI&amp;gt;://WOS:000221508700014&lt;/url&gt;&lt;/related-urls&gt;&lt;/urls&gt;&lt;electronic-resource-num&gt;10.1016/j.pocean.2004.02.011&lt;/electronic-resource-num&gt;&lt;language&gt;English&lt;/language&gt;&lt;/record&gt;&lt;/Cite&gt;&lt;/EndNote&gt;</w:instrText>
      </w:r>
      <w:r w:rsidR="008F0498" w:rsidRPr="00AF1F04">
        <w:rPr>
          <w:rFonts w:ascii="Times" w:hAnsi="Times" w:cs="Times New Roman"/>
          <w:sz w:val="24"/>
          <w:szCs w:val="24"/>
        </w:rPr>
        <w:fldChar w:fldCharType="separate"/>
      </w:r>
      <w:r w:rsidR="008F0498" w:rsidRPr="00AF1F04">
        <w:rPr>
          <w:rFonts w:ascii="Times" w:hAnsi="Times" w:cs="Times New Roman"/>
          <w:noProof/>
          <w:sz w:val="24"/>
          <w:szCs w:val="24"/>
        </w:rPr>
        <w:t>(Knowlton 2004)</w:t>
      </w:r>
      <w:r w:rsidR="008F0498" w:rsidRPr="00AF1F04">
        <w:rPr>
          <w:rFonts w:ascii="Times" w:hAnsi="Times" w:cs="Times New Roman"/>
          <w:sz w:val="24"/>
          <w:szCs w:val="24"/>
        </w:rPr>
        <w:fldChar w:fldCharType="end"/>
      </w:r>
      <w:r w:rsidR="00DF5A9F" w:rsidRPr="00AF1F04">
        <w:rPr>
          <w:rFonts w:ascii="Times" w:hAnsi="Times" w:cs="Times New Roman"/>
          <w:sz w:val="24"/>
          <w:szCs w:val="24"/>
        </w:rPr>
        <w:t>.</w:t>
      </w:r>
      <w:r w:rsidR="001D5F25" w:rsidRPr="00AF1F04">
        <w:rPr>
          <w:rFonts w:ascii="Times" w:hAnsi="Times" w:cs="Times New Roman"/>
          <w:sz w:val="24"/>
          <w:szCs w:val="24"/>
        </w:rPr>
        <w:t xml:space="preserve"> </w:t>
      </w:r>
      <w:r w:rsidR="006A1D65" w:rsidRPr="00AF1F04">
        <w:rPr>
          <w:rFonts w:ascii="Times" w:hAnsi="Times" w:cs="Times New Roman"/>
          <w:sz w:val="24"/>
          <w:szCs w:val="24"/>
        </w:rPr>
        <w:t>While m</w:t>
      </w:r>
      <w:r w:rsidR="001C7D81" w:rsidRPr="00AF1F04">
        <w:rPr>
          <w:rFonts w:ascii="Times" w:hAnsi="Times" w:cs="Times New Roman"/>
          <w:sz w:val="24"/>
          <w:szCs w:val="24"/>
        </w:rPr>
        <w:t>arine resources and ecosystem services in c</w:t>
      </w:r>
      <w:r w:rsidR="00D362D3" w:rsidRPr="00AF1F04">
        <w:rPr>
          <w:rFonts w:ascii="Times" w:hAnsi="Times" w:cs="Times New Roman"/>
          <w:sz w:val="24"/>
          <w:szCs w:val="24"/>
        </w:rPr>
        <w:t xml:space="preserve">oastal zones </w:t>
      </w:r>
      <w:r w:rsidR="00433C37" w:rsidRPr="00AF1F04">
        <w:rPr>
          <w:rFonts w:ascii="Times" w:hAnsi="Times" w:cs="Times New Roman"/>
          <w:sz w:val="24"/>
          <w:szCs w:val="24"/>
        </w:rPr>
        <w:t>are affected by</w:t>
      </w:r>
      <w:r w:rsidR="004A6145" w:rsidRPr="00AF1F04">
        <w:rPr>
          <w:rFonts w:ascii="Times" w:hAnsi="Times" w:cs="Times New Roman"/>
          <w:sz w:val="24"/>
          <w:szCs w:val="24"/>
        </w:rPr>
        <w:t xml:space="preserve"> climate</w:t>
      </w:r>
      <w:r w:rsidR="001C7D81" w:rsidRPr="00AF1F04">
        <w:rPr>
          <w:rFonts w:ascii="Times" w:hAnsi="Times" w:cs="Times New Roman"/>
          <w:sz w:val="24"/>
          <w:szCs w:val="24"/>
        </w:rPr>
        <w:t xml:space="preserve"> and environmental</w:t>
      </w:r>
      <w:r w:rsidR="004A6145" w:rsidRPr="00AF1F04">
        <w:rPr>
          <w:rFonts w:ascii="Times" w:hAnsi="Times" w:cs="Times New Roman"/>
          <w:sz w:val="24"/>
          <w:szCs w:val="24"/>
        </w:rPr>
        <w:t xml:space="preserve"> variability </w:t>
      </w:r>
      <w:r w:rsidR="005B0999" w:rsidRPr="00AF1F04">
        <w:rPr>
          <w:rFonts w:ascii="Times" w:hAnsi="Times" w:cs="Times New Roman"/>
          <w:sz w:val="24"/>
          <w:szCs w:val="24"/>
        </w:rPr>
        <w:t>as well as</w:t>
      </w:r>
      <w:r w:rsidR="004A6145" w:rsidRPr="00AF1F04">
        <w:rPr>
          <w:rFonts w:ascii="Times" w:hAnsi="Times" w:cs="Times New Roman"/>
          <w:sz w:val="24"/>
          <w:szCs w:val="24"/>
        </w:rPr>
        <w:t xml:space="preserve"> human activities like fishing, nutrient loading and habitat alteration</w:t>
      </w:r>
      <w:r w:rsidR="008F0498" w:rsidRPr="00AF1F04">
        <w:rPr>
          <w:rFonts w:ascii="Times" w:hAnsi="Times" w:cs="Times New Roman"/>
          <w:sz w:val="24"/>
          <w:szCs w:val="24"/>
        </w:rPr>
        <w:t xml:space="preserve"> </w:t>
      </w:r>
      <w:commentRangeStart w:id="0"/>
      <w:r w:rsidR="008F0498" w:rsidRPr="00AF1F04">
        <w:rPr>
          <w:rFonts w:ascii="Times" w:hAnsi="Times"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sidRPr="00AF1F04">
        <w:rPr>
          <w:rFonts w:ascii="Times" w:hAnsi="Times" w:cs="Times New Roman"/>
          <w:sz w:val="24"/>
          <w:szCs w:val="24"/>
        </w:rPr>
        <w:instrText xml:space="preserve"> ADDIN EN.CITE </w:instrText>
      </w:r>
      <w:r w:rsidR="009F0792" w:rsidRPr="00AF1F04">
        <w:rPr>
          <w:rFonts w:ascii="Times" w:hAnsi="Times" w:cs="Times New Roman"/>
          <w:sz w:val="24"/>
          <w:szCs w:val="24"/>
        </w:rPr>
        <w:fldChar w:fldCharType="begin">
          <w:fldData xml:space="preserve">PEVuZE5vdGU+PENpdGU+PEF1dGhvcj5Nw7ZsbG1hbm48L0F1dGhvcj48WWVhcj4yMDA5PC9ZZWFy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</w:fldData>
        </w:fldChar>
      </w:r>
      <w:r w:rsidR="009F0792" w:rsidRPr="00AF1F04">
        <w:rPr>
          <w:rFonts w:ascii="Times" w:hAnsi="Times" w:cs="Times New Roman"/>
          <w:sz w:val="24"/>
          <w:szCs w:val="24"/>
        </w:rPr>
        <w:instrText xml:space="preserve"> ADDIN EN.CITE.DATA </w:instrText>
      </w:r>
      <w:r w:rsidR="009F0792" w:rsidRPr="00AF1F04">
        <w:rPr>
          <w:rFonts w:ascii="Times" w:hAnsi="Times" w:cs="Times New Roman"/>
          <w:sz w:val="24"/>
          <w:szCs w:val="24"/>
        </w:rPr>
      </w:r>
      <w:r w:rsidR="009F0792" w:rsidRPr="00AF1F04">
        <w:rPr>
          <w:rFonts w:ascii="Times" w:hAnsi="Times" w:cs="Times New Roman"/>
          <w:sz w:val="24"/>
          <w:szCs w:val="24"/>
        </w:rPr>
        <w:fldChar w:fldCharType="end"/>
      </w:r>
      <w:r w:rsidR="008F0498" w:rsidRPr="00AF1F04">
        <w:rPr>
          <w:rFonts w:ascii="Times" w:hAnsi="Times" w:cs="Times New Roman"/>
          <w:sz w:val="24"/>
          <w:szCs w:val="24"/>
        </w:rPr>
      </w:r>
      <w:r w:rsidR="008F0498" w:rsidRPr="00AF1F04">
        <w:rPr>
          <w:rFonts w:ascii="Times" w:hAnsi="Times" w:cs="Times New Roman"/>
          <w:sz w:val="24"/>
          <w:szCs w:val="24"/>
        </w:rPr>
        <w:fldChar w:fldCharType="separate"/>
      </w:r>
      <w:r w:rsidR="009F0792" w:rsidRPr="00AF1F04">
        <w:rPr>
          <w:rFonts w:ascii="Times" w:hAnsi="Times" w:cs="Times New Roman"/>
          <w:noProof/>
          <w:sz w:val="24"/>
          <w:szCs w:val="24"/>
        </w:rPr>
        <w:t>(e.g., Sherman and Duda 1999, Möllmann et al. 2009)</w:t>
      </w:r>
      <w:r w:rsidR="008F0498" w:rsidRPr="00AF1F04">
        <w:rPr>
          <w:rFonts w:ascii="Times" w:hAnsi="Times" w:cs="Times New Roman"/>
          <w:sz w:val="24"/>
          <w:szCs w:val="24"/>
        </w:rPr>
        <w:fldChar w:fldCharType="end"/>
      </w:r>
      <w:commentRangeEnd w:id="0"/>
      <w:r w:rsidR="005D70CF">
        <w:rPr>
          <w:rStyle w:val="CommentReference"/>
        </w:rPr>
        <w:commentReference w:id="0"/>
      </w:r>
      <w:r w:rsidR="006A1D65" w:rsidRPr="00AF1F04">
        <w:rPr>
          <w:rFonts w:ascii="Times" w:hAnsi="Times" w:cs="Times New Roman"/>
          <w:sz w:val="24"/>
          <w:szCs w:val="24"/>
        </w:rPr>
        <w:t>, s</w:t>
      </w:r>
      <w:r w:rsidR="005B0999" w:rsidRPr="00AF1F04">
        <w:rPr>
          <w:rFonts w:ascii="Times" w:hAnsi="Times" w:cs="Times New Roman"/>
          <w:sz w:val="24"/>
          <w:szCs w:val="24"/>
        </w:rPr>
        <w:t xml:space="preserve">pecies interactions also </w:t>
      </w:r>
      <w:r w:rsidR="00A16CE2" w:rsidRPr="00AF1F04">
        <w:rPr>
          <w:rFonts w:ascii="Times" w:hAnsi="Times" w:cs="Times New Roman"/>
          <w:sz w:val="24"/>
          <w:szCs w:val="24"/>
        </w:rPr>
        <w:t xml:space="preserve">play an important </w:t>
      </w:r>
      <w:r w:rsidR="006A1D65" w:rsidRPr="00AF1F04">
        <w:rPr>
          <w:rFonts w:ascii="Times" w:hAnsi="Times" w:cs="Times New Roman"/>
          <w:sz w:val="24"/>
          <w:szCs w:val="24"/>
        </w:rPr>
        <w:t xml:space="preserve">and more nuanced </w:t>
      </w:r>
      <w:r w:rsidR="00A16CE2" w:rsidRPr="00AF1F04">
        <w:rPr>
          <w:rFonts w:ascii="Times" w:hAnsi="Times" w:cs="Times New Roman"/>
          <w:sz w:val="24"/>
          <w:szCs w:val="24"/>
        </w:rPr>
        <w:t>role in</w:t>
      </w:r>
      <w:r w:rsidR="005B0999" w:rsidRPr="00AF1F04">
        <w:rPr>
          <w:rFonts w:ascii="Times" w:hAnsi="Times" w:cs="Times New Roman"/>
          <w:sz w:val="24"/>
          <w:szCs w:val="24"/>
        </w:rPr>
        <w:t xml:space="preserve"> m</w:t>
      </w:r>
      <w:r w:rsidR="00CB10C3" w:rsidRPr="00AF1F04">
        <w:rPr>
          <w:rFonts w:ascii="Times" w:hAnsi="Times" w:cs="Times New Roman"/>
          <w:sz w:val="24"/>
          <w:szCs w:val="24"/>
        </w:rPr>
        <w:t>arine ecosystem</w:t>
      </w:r>
      <w:r w:rsidR="005B0999" w:rsidRPr="00AF1F04">
        <w:rPr>
          <w:rFonts w:ascii="Times" w:hAnsi="Times" w:cs="Times New Roman"/>
          <w:sz w:val="24"/>
          <w:szCs w:val="24"/>
        </w:rPr>
        <w:t xml:space="preserve"> dynamics.</w:t>
      </w:r>
      <w:r w:rsidR="00CB10C3" w:rsidRPr="00AF1F04">
        <w:rPr>
          <w:rFonts w:ascii="Times" w:hAnsi="Times" w:cs="Times New Roman"/>
          <w:sz w:val="24"/>
          <w:szCs w:val="24"/>
        </w:rPr>
        <w:t xml:space="preserve"> For example, </w:t>
      </w:r>
      <w:r w:rsidR="00C052BB" w:rsidRPr="00AF1F04">
        <w:rPr>
          <w:rFonts w:ascii="Times" w:hAnsi="Times" w:cs="Times New Roman"/>
          <w:sz w:val="24"/>
          <w:szCs w:val="24"/>
        </w:rPr>
        <w:t>“</w:t>
      </w:r>
      <w:r w:rsidR="00CB10C3" w:rsidRPr="00AF1F04">
        <w:rPr>
          <w:rFonts w:ascii="Times" w:hAnsi="Times" w:cs="Times New Roman"/>
          <w:sz w:val="24"/>
          <w:szCs w:val="24"/>
        </w:rPr>
        <w:t>k</w:t>
      </w:r>
      <w:r w:rsidR="00C7428B" w:rsidRPr="00AF1F04">
        <w:rPr>
          <w:rFonts w:ascii="Times" w:hAnsi="Times" w:cs="Times New Roman"/>
          <w:sz w:val="24"/>
          <w:szCs w:val="24"/>
        </w:rPr>
        <w:t>eysto</w:t>
      </w:r>
      <w:r w:rsidR="00CB10C3" w:rsidRPr="00AF1F04">
        <w:rPr>
          <w:rFonts w:ascii="Times" w:hAnsi="Times" w:cs="Times New Roman"/>
          <w:sz w:val="24"/>
          <w:szCs w:val="24"/>
        </w:rPr>
        <w:t>ne</w:t>
      </w:r>
      <w:r w:rsidR="00C052BB" w:rsidRPr="00AF1F04">
        <w:rPr>
          <w:rFonts w:ascii="Times" w:hAnsi="Times" w:cs="Times New Roman"/>
          <w:sz w:val="24"/>
          <w:szCs w:val="24"/>
        </w:rPr>
        <w:t>”</w:t>
      </w:r>
      <w:r w:rsidR="00CB10C3" w:rsidRPr="00AF1F04">
        <w:rPr>
          <w:rFonts w:ascii="Times" w:hAnsi="Times" w:cs="Times New Roman"/>
          <w:sz w:val="24"/>
          <w:szCs w:val="24"/>
        </w:rPr>
        <w:t xml:space="preserve"> </w:t>
      </w:r>
      <w:r w:rsidR="00C052BB" w:rsidRPr="00AF1F04">
        <w:rPr>
          <w:rFonts w:ascii="Times" w:hAnsi="Times" w:cs="Times New Roman"/>
          <w:sz w:val="24"/>
          <w:szCs w:val="24"/>
        </w:rPr>
        <w:t xml:space="preserve">species </w:t>
      </w:r>
      <w:r w:rsidR="00C7428B" w:rsidRPr="00AF1F04">
        <w:rPr>
          <w:rFonts w:ascii="Times" w:hAnsi="Times" w:cs="Times New Roman"/>
          <w:sz w:val="24"/>
          <w:szCs w:val="24"/>
        </w:rPr>
        <w:t xml:space="preserve">affect </w:t>
      </w:r>
      <w:r w:rsidR="00CB10C3" w:rsidRPr="00AF1F04">
        <w:rPr>
          <w:rFonts w:ascii="Times" w:hAnsi="Times" w:cs="Times New Roman"/>
          <w:sz w:val="24"/>
          <w:szCs w:val="24"/>
        </w:rPr>
        <w:t xml:space="preserve">marine </w:t>
      </w:r>
      <w:r w:rsidR="00C7428B" w:rsidRPr="00AF1F04">
        <w:rPr>
          <w:rFonts w:ascii="Times" w:hAnsi="Times" w:cs="Times New Roman"/>
          <w:sz w:val="24"/>
          <w:szCs w:val="24"/>
        </w:rPr>
        <w:t xml:space="preserve">community </w:t>
      </w:r>
      <w:r w:rsidR="00CB10C3" w:rsidRPr="00AF1F04">
        <w:rPr>
          <w:rFonts w:ascii="Times" w:hAnsi="Times" w:cs="Times New Roman"/>
          <w:sz w:val="24"/>
          <w:szCs w:val="24"/>
        </w:rPr>
        <w:t>stru</w:t>
      </w:r>
      <w:r w:rsidR="00244886" w:rsidRPr="00AF1F04">
        <w:rPr>
          <w:rFonts w:ascii="Times" w:hAnsi="Times" w:cs="Times New Roman"/>
          <w:sz w:val="24"/>
          <w:szCs w:val="24"/>
        </w:rPr>
        <w:t>cture and function to an</w:t>
      </w:r>
      <w:r w:rsidR="00C7428B" w:rsidRPr="00AF1F04">
        <w:rPr>
          <w:rFonts w:ascii="Times" w:hAnsi="Times" w:cs="Times New Roman"/>
          <w:sz w:val="24"/>
          <w:szCs w:val="24"/>
        </w:rPr>
        <w:t xml:space="preserve"> extent that is disp</w:t>
      </w:r>
      <w:r w:rsidR="00485623" w:rsidRPr="00AF1F04">
        <w:rPr>
          <w:rFonts w:ascii="Times" w:hAnsi="Times" w:cs="Times New Roman"/>
          <w:sz w:val="24"/>
          <w:szCs w:val="24"/>
        </w:rPr>
        <w:t>ro</w:t>
      </w:r>
      <w:r w:rsidR="00A40299" w:rsidRPr="00AF1F04">
        <w:rPr>
          <w:rFonts w:ascii="Times" w:hAnsi="Times" w:cs="Times New Roman"/>
          <w:sz w:val="24"/>
          <w:szCs w:val="24"/>
        </w:rPr>
        <w:t>portionate to their biomass</w:t>
      </w:r>
      <w:r w:rsidR="00366B07" w:rsidRPr="00AF1F04">
        <w:rPr>
          <w:rFonts w:ascii="Times" w:hAnsi="Times" w:cs="Times New Roman"/>
          <w:sz w:val="24"/>
          <w:szCs w:val="24"/>
        </w:rPr>
        <w:t xml:space="preserve"> </w:t>
      </w:r>
      <w:r w:rsidR="004940F4" w:rsidRPr="00AF1F04">
        <w:rPr>
          <w:rFonts w:ascii="Times" w:hAnsi="Times" w:cs="Times New Roman"/>
          <w:sz w:val="24"/>
          <w:szCs w:val="24"/>
        </w:rPr>
        <w:fldChar w:fldCharType="begin"/>
      </w:r>
      <w:r w:rsidR="004940F4" w:rsidRPr="00AF1F04">
        <w:rPr>
          <w:rFonts w:ascii="Times" w:hAnsi="Times" w:cs="Times New Roman"/>
          <w:sz w:val="24"/>
          <w:szCs w:val="24"/>
        </w:rPr>
        <w:instrText xml:space="preserve"> ADDIN EN.CITE &lt;EndNote&gt;&lt;Cite&gt;&lt;Author&gt;Paine&lt;/Author&gt;&lt;Year&gt;1969&lt;/Year&gt;&lt;RecNum&gt;2862&lt;/RecNum&gt;&lt;DisplayText&gt;(Paine 1969, Power et al. 1996)&lt;/DisplayText&gt;&lt;record&gt;&lt;rec-number&gt;2862&lt;/rec-number&gt;&lt;foreign-keys&gt;&lt;key app="EN" db-id="xd009ad5hp9eahe9vwp505fgdfxspzvppfsx" timestamp="1468950252"&gt;2862&lt;/key&gt;&lt;/foreign-keys&gt;&lt;ref-type name="Journal Article"&gt;17&lt;/ref-type&gt;&lt;contributors&gt;&lt;authors&gt;&lt;author&gt;Paine, R. T.&lt;/author&gt;&lt;/authors&gt;&lt;/contributors&gt;&lt;titles&gt;&lt;title&gt;A note on trophic complexity and community stability&lt;/title&gt;&lt;secondary-title&gt;American Naturalist&lt;/secondary-title&gt;&lt;alt-title&gt;Am Nat&lt;/alt-title&gt;&lt;/titles&gt;&lt;periodical&gt;&lt;full-title&gt;American Naturalist&lt;/full-title&gt;&lt;/periodical&gt;&lt;pages&gt;91-93&lt;/pages&gt;&lt;volume&gt;103&lt;/volume&gt;&lt;number&gt;929&lt;/number&gt;&lt;dates&gt;&lt;year&gt;1969&lt;/year&gt;&lt;/dates&gt;&lt;isbn&gt;0003-0147&lt;/isbn&gt;&lt;accession-num&gt;WOS:A1969D007800010&lt;/accession-num&gt;&lt;urls&gt;&lt;related-urls&gt;&lt;url&gt;&amp;lt;Go to ISI&amp;gt;://WOS:A1969D007800010&lt;/url&gt;&lt;/related-urls&gt;&lt;/urls&gt;&lt;electronic-resource-num&gt;Doi 10.1086/282586&lt;/electronic-resource-num&gt;&lt;language&gt;English&lt;/language&gt;&lt;/record&gt;&lt;/Cite&gt;&lt;Cite&gt;&lt;Author&gt;Power&lt;/Author&gt;&lt;Year&gt;1996&lt;/Year&gt;&lt;RecNum&gt;590&lt;/RecNum&gt;&lt;record&gt;&lt;rec-number&gt;590&lt;/rec-number&gt;&lt;foreign-keys&gt;&lt;key app="EN" db-id="xd009ad5hp9eahe9vwp505fgdfxspzvppfsx" timestamp="0"&gt;590&lt;/key&gt;&lt;/foreign-keys&gt;&lt;ref-type name="Journal Article"&gt;17&lt;/ref-type&gt;&lt;contributors&gt;&lt;authors&gt;&lt;author&gt;Power, M.E.&lt;/author&gt;&lt;author&gt;Tilman, D.&lt;/author&gt;&lt;author&gt;Estes, J.A.&lt;/author&gt;&lt;author&gt;Menge, B.A.&lt;/author&gt;&lt;author&gt;Bond, W.J.&lt;/author&gt;&lt;author&gt;Mills, L.S.&lt;/author&gt;&lt;author&gt;Daily, G.&lt;/author&gt;&lt;author&gt;Castilla, J.C.&lt;/author&gt;&lt;author&gt;Lubchenco, J.&lt;/author&gt;&lt;author&gt;Paine, R.T.&lt;/author&gt;&lt;/authors&gt;&lt;/contributors&gt;&lt;titles&gt;&lt;title&gt;Challenges in the quest for keystones&lt;/title&gt;&lt;secondary-title&gt;BioScience&lt;/secondary-title&gt;&lt;/titles&gt;&lt;periodical&gt;&lt;full-title&gt;BioScience&lt;/full-title&gt;&lt;/periodical&gt;&lt;pages&gt;609-620&lt;/pages&gt;&lt;volume&gt;46&lt;/volume&gt;&lt;keywords&gt;&lt;keyword&gt;keystone, predator, food web, community, structure, ecosystem&lt;/keyword&gt;&lt;/keywords&gt;&lt;dates&gt;&lt;year&gt;1996&lt;/year&gt;&lt;/dates&gt;&lt;urls&gt;&lt;/urls&gt;&lt;/record&gt;&lt;/Cite&gt;&lt;/EndNote&gt;</w:instrText>
      </w:r>
      <w:r w:rsidR="004940F4" w:rsidRPr="00AF1F04">
        <w:rPr>
          <w:rFonts w:ascii="Times" w:hAnsi="Times" w:cs="Times New Roman"/>
          <w:sz w:val="24"/>
          <w:szCs w:val="24"/>
        </w:rPr>
        <w:fldChar w:fldCharType="separate"/>
      </w:r>
      <w:r w:rsidR="004940F4" w:rsidRPr="00AF1F04">
        <w:rPr>
          <w:rFonts w:ascii="Times" w:hAnsi="Times" w:cs="Times New Roman"/>
          <w:noProof/>
          <w:sz w:val="24"/>
          <w:szCs w:val="24"/>
        </w:rPr>
        <w:t>(Paine 1969, Power et al. 1996)</w:t>
      </w:r>
      <w:r w:rsidR="004940F4" w:rsidRPr="00AF1F04">
        <w:rPr>
          <w:rFonts w:ascii="Times" w:hAnsi="Times" w:cs="Times New Roman"/>
          <w:sz w:val="24"/>
          <w:szCs w:val="24"/>
        </w:rPr>
        <w:fldChar w:fldCharType="end"/>
      </w:r>
      <w:r w:rsidR="00A40299" w:rsidRPr="00AF1F04">
        <w:rPr>
          <w:rFonts w:ascii="Times" w:hAnsi="Times" w:cs="Times New Roman"/>
          <w:sz w:val="24"/>
          <w:szCs w:val="24"/>
        </w:rPr>
        <w:t xml:space="preserve">. </w:t>
      </w:r>
      <w:r w:rsidR="00562E1D" w:rsidRPr="00AF1F04">
        <w:rPr>
          <w:rFonts w:ascii="Times" w:hAnsi="Times" w:cs="Times New Roman"/>
          <w:sz w:val="24"/>
          <w:szCs w:val="24"/>
        </w:rPr>
        <w:t>A classic example</w:t>
      </w:r>
      <w:r w:rsidR="00485623" w:rsidRPr="00AF1F04">
        <w:rPr>
          <w:rFonts w:ascii="Times" w:hAnsi="Times" w:cs="Times New Roman"/>
          <w:sz w:val="24"/>
          <w:szCs w:val="24"/>
        </w:rPr>
        <w:t xml:space="preserve"> is </w:t>
      </w:r>
      <w:r w:rsidR="00562E1D" w:rsidRPr="00AF1F04">
        <w:rPr>
          <w:rFonts w:ascii="Times" w:hAnsi="Times" w:cs="Times New Roman"/>
          <w:sz w:val="24"/>
          <w:szCs w:val="24"/>
        </w:rPr>
        <w:t xml:space="preserve">the </w:t>
      </w:r>
      <w:r w:rsidR="00C7428B" w:rsidRPr="00AF1F04">
        <w:rPr>
          <w:rFonts w:ascii="Times" w:hAnsi="Times" w:cs="Times New Roman"/>
          <w:sz w:val="24"/>
          <w:szCs w:val="24"/>
        </w:rPr>
        <w:t>sea otter</w:t>
      </w:r>
      <w:r w:rsidR="00845B43" w:rsidRPr="00AF1F04">
        <w:rPr>
          <w:rFonts w:ascii="Times" w:hAnsi="Times" w:cs="Times New Roman"/>
          <w:sz w:val="24"/>
          <w:szCs w:val="24"/>
        </w:rPr>
        <w:t>,</w:t>
      </w:r>
      <w:r w:rsidR="00C7428B" w:rsidRPr="00AF1F04">
        <w:rPr>
          <w:rFonts w:ascii="Times" w:hAnsi="Times" w:cs="Times New Roman"/>
          <w:sz w:val="24"/>
          <w:szCs w:val="24"/>
        </w:rPr>
        <w:t xml:space="preserve"> </w:t>
      </w:r>
      <w:proofErr w:type="spellStart"/>
      <w:r w:rsidR="00C03DCA" w:rsidRPr="00AF1F04">
        <w:rPr>
          <w:rFonts w:ascii="Times" w:hAnsi="Times" w:cs="Times New Roman"/>
          <w:i/>
          <w:sz w:val="24"/>
          <w:szCs w:val="24"/>
        </w:rPr>
        <w:t>Enhydra</w:t>
      </w:r>
      <w:proofErr w:type="spellEnd"/>
      <w:r w:rsidR="00C03DCA" w:rsidRPr="00AF1F04">
        <w:rPr>
          <w:rFonts w:ascii="Times" w:hAnsi="Times" w:cs="Times New Roman"/>
          <w:i/>
          <w:sz w:val="24"/>
          <w:szCs w:val="24"/>
        </w:rPr>
        <w:t xml:space="preserve"> </w:t>
      </w:r>
      <w:proofErr w:type="spellStart"/>
      <w:r w:rsidR="00C03DCA" w:rsidRPr="00AF1F04">
        <w:rPr>
          <w:rFonts w:ascii="Times" w:hAnsi="Times" w:cs="Times New Roman"/>
          <w:i/>
          <w:sz w:val="24"/>
          <w:szCs w:val="24"/>
        </w:rPr>
        <w:t>lutris</w:t>
      </w:r>
      <w:proofErr w:type="spellEnd"/>
      <w:r w:rsidR="00845B43" w:rsidRPr="00AF1F04">
        <w:rPr>
          <w:rFonts w:ascii="Times" w:hAnsi="Times" w:cs="Times New Roman"/>
          <w:i/>
          <w:sz w:val="24"/>
          <w:szCs w:val="24"/>
        </w:rPr>
        <w:t>,</w:t>
      </w:r>
      <w:r w:rsidR="0048544C" w:rsidRPr="00AF1F04">
        <w:rPr>
          <w:rFonts w:ascii="Times" w:hAnsi="Times" w:cs="Times New Roman"/>
          <w:sz w:val="24"/>
          <w:szCs w:val="24"/>
        </w:rPr>
        <w:t xml:space="preserve"> in coastal waters of the </w:t>
      </w:r>
      <w:r w:rsidR="00470FF0" w:rsidRPr="00AF1F04">
        <w:rPr>
          <w:rFonts w:ascii="Times" w:hAnsi="Times" w:cs="Times New Roman"/>
          <w:sz w:val="24"/>
          <w:szCs w:val="24"/>
        </w:rPr>
        <w:t>N</w:t>
      </w:r>
      <w:r w:rsidR="0048544C" w:rsidRPr="00AF1F04">
        <w:rPr>
          <w:rFonts w:ascii="Times" w:hAnsi="Times" w:cs="Times New Roman"/>
          <w:sz w:val="24"/>
          <w:szCs w:val="24"/>
        </w:rPr>
        <w:t>orth Pacific Ocean</w:t>
      </w:r>
      <w:r w:rsidR="00315517" w:rsidRPr="00AF1F04">
        <w:rPr>
          <w:rFonts w:ascii="Times" w:hAnsi="Times" w:cs="Times New Roman"/>
          <w:sz w:val="24"/>
          <w:szCs w:val="24"/>
        </w:rPr>
        <w:t xml:space="preserve"> from Alaska to California</w:t>
      </w:r>
      <w:r w:rsidR="00470FF0" w:rsidRPr="00AF1F04">
        <w:rPr>
          <w:rFonts w:ascii="Times" w:hAnsi="Times" w:cs="Times New Roman"/>
          <w:sz w:val="24"/>
          <w:szCs w:val="24"/>
        </w:rPr>
        <w:t>.</w:t>
      </w:r>
      <w:r w:rsidR="00315517" w:rsidRPr="00AF1F04">
        <w:rPr>
          <w:rFonts w:ascii="Times" w:hAnsi="Times" w:cs="Times New Roman"/>
          <w:sz w:val="24"/>
          <w:szCs w:val="24"/>
        </w:rPr>
        <w:t xml:space="preserve"> Sea </w:t>
      </w:r>
      <w:r w:rsidR="00672226" w:rsidRPr="00AF1F04">
        <w:rPr>
          <w:rFonts w:ascii="Times" w:hAnsi="Times" w:cs="Times New Roman"/>
          <w:sz w:val="24"/>
          <w:szCs w:val="24"/>
        </w:rPr>
        <w:t>otter</w:t>
      </w:r>
      <w:r w:rsidR="0048544C" w:rsidRPr="00AF1F04">
        <w:rPr>
          <w:rFonts w:ascii="Times" w:hAnsi="Times" w:cs="Times New Roman"/>
          <w:sz w:val="24"/>
          <w:szCs w:val="24"/>
        </w:rPr>
        <w:t xml:space="preserve"> </w:t>
      </w:r>
      <w:r w:rsidR="00672226" w:rsidRPr="00AF1F04">
        <w:rPr>
          <w:rFonts w:ascii="Times" w:hAnsi="Times" w:cs="Times New Roman"/>
          <w:sz w:val="24"/>
          <w:szCs w:val="24"/>
        </w:rPr>
        <w:t xml:space="preserve">predation </w:t>
      </w:r>
      <w:r w:rsidR="0048544C" w:rsidRPr="00AF1F04">
        <w:rPr>
          <w:rFonts w:ascii="Times" w:hAnsi="Times" w:cs="Times New Roman"/>
          <w:sz w:val="24"/>
          <w:szCs w:val="24"/>
        </w:rPr>
        <w:t xml:space="preserve">can </w:t>
      </w:r>
      <w:r w:rsidR="00DC420F" w:rsidRPr="00AF1F04">
        <w:rPr>
          <w:rFonts w:ascii="Times" w:hAnsi="Times" w:cs="Times New Roman"/>
          <w:sz w:val="24"/>
          <w:szCs w:val="24"/>
        </w:rPr>
        <w:t xml:space="preserve">severely </w:t>
      </w:r>
      <w:r w:rsidR="0048544C" w:rsidRPr="00AF1F04">
        <w:rPr>
          <w:rFonts w:ascii="Times" w:hAnsi="Times" w:cs="Times New Roman"/>
          <w:sz w:val="24"/>
          <w:szCs w:val="24"/>
        </w:rPr>
        <w:t xml:space="preserve">reduce </w:t>
      </w:r>
      <w:r w:rsidR="00DC420F" w:rsidRPr="00AF1F04">
        <w:rPr>
          <w:rFonts w:ascii="Times" w:hAnsi="Times" w:cs="Times New Roman"/>
          <w:sz w:val="24"/>
          <w:szCs w:val="24"/>
        </w:rPr>
        <w:t>local densities</w:t>
      </w:r>
      <w:r w:rsidR="0048544C" w:rsidRPr="00AF1F04">
        <w:rPr>
          <w:rFonts w:ascii="Times" w:hAnsi="Times" w:cs="Times New Roman"/>
          <w:sz w:val="24"/>
          <w:szCs w:val="24"/>
        </w:rPr>
        <w:t xml:space="preserve"> of benthic grazing invertebrates</w:t>
      </w:r>
      <w:ins w:id="1" w:author="LIAM ANTRIM" w:date="2018-01-17T12:03:00Z">
        <w:r w:rsidR="005D70CF">
          <w:rPr>
            <w:rFonts w:ascii="Times" w:hAnsi="Times" w:cs="Times New Roman"/>
            <w:sz w:val="24"/>
            <w:szCs w:val="24"/>
          </w:rPr>
          <w:t>,</w:t>
        </w:r>
      </w:ins>
      <w:r w:rsidR="0048544C" w:rsidRPr="00AF1F04">
        <w:rPr>
          <w:rFonts w:ascii="Times" w:hAnsi="Times" w:cs="Times New Roman"/>
          <w:sz w:val="24"/>
          <w:szCs w:val="24"/>
        </w:rPr>
        <w:t xml:space="preserve"> such as sea urchins</w:t>
      </w:r>
      <w:r w:rsidR="00FC2ABF" w:rsidRPr="00AF1F04">
        <w:rPr>
          <w:rFonts w:ascii="Times" w:hAnsi="Times" w:cs="Times New Roman"/>
          <w:sz w:val="24"/>
          <w:szCs w:val="24"/>
        </w:rPr>
        <w:t xml:space="preserve">, thereby allowing </w:t>
      </w:r>
      <w:r w:rsidR="0048544C" w:rsidRPr="00AF1F04">
        <w:rPr>
          <w:rFonts w:ascii="Times" w:hAnsi="Times" w:cs="Times New Roman"/>
          <w:sz w:val="24"/>
          <w:szCs w:val="24"/>
        </w:rPr>
        <w:t xml:space="preserve">kelp canopies to develop and expand </w:t>
      </w:r>
      <w:commentRangeStart w:id="2"/>
      <w:r w:rsidR="009F0792" w:rsidRPr="00AF1F04">
        <w:rPr>
          <w:rFonts w:ascii="Times" w:hAnsi="Times" w:cs="Times New Roman"/>
          <w:sz w:val="24"/>
          <w:szCs w:val="24"/>
        </w:rPr>
        <w:fldChar w:fldCharType="begin">
          <w:fldData xml:space="preserve">PEVuZE5vdGU+PENpdGU+PEF1dGhvcj5Fc3RlczwvQXV0aG9yPjxZZWFyPjE5OTU8L1llYXI+PFJl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</w:fldData>
        </w:fldChar>
      </w:r>
      <w:r w:rsidR="00672226" w:rsidRPr="00AF1F04">
        <w:rPr>
          <w:rFonts w:ascii="Times" w:hAnsi="Times" w:cs="Times New Roman"/>
          <w:sz w:val="24"/>
          <w:szCs w:val="24"/>
        </w:rPr>
        <w:instrText xml:space="preserve"> ADDIN EN.CITE </w:instrText>
      </w:r>
      <w:r w:rsidR="00672226" w:rsidRPr="00AF1F04">
        <w:rPr>
          <w:rFonts w:ascii="Times" w:hAnsi="Times" w:cs="Times New Roman"/>
          <w:sz w:val="24"/>
          <w:szCs w:val="24"/>
        </w:rPr>
        <w:fldChar w:fldCharType="begin">
          <w:fldData xml:space="preserve">PEVuZE5vdGU+PENpdGU+PEF1dGhvcj5Fc3RlczwvQXV0aG9yPjxZZWFyPjE5OTU8L1llYXI+PFJl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</w:fldData>
        </w:fldChar>
      </w:r>
      <w:r w:rsidR="00672226" w:rsidRPr="00AF1F04">
        <w:rPr>
          <w:rFonts w:ascii="Times" w:hAnsi="Times" w:cs="Times New Roman"/>
          <w:sz w:val="24"/>
          <w:szCs w:val="24"/>
        </w:rPr>
        <w:instrText xml:space="preserve"> ADDIN EN.CITE.DATA </w:instrText>
      </w:r>
      <w:r w:rsidR="00672226" w:rsidRPr="00AF1F04">
        <w:rPr>
          <w:rFonts w:ascii="Times" w:hAnsi="Times" w:cs="Times New Roman"/>
          <w:sz w:val="24"/>
          <w:szCs w:val="24"/>
        </w:rPr>
      </w:r>
      <w:r w:rsidR="00672226" w:rsidRPr="00AF1F04">
        <w:rPr>
          <w:rFonts w:ascii="Times" w:hAnsi="Times" w:cs="Times New Roman"/>
          <w:sz w:val="24"/>
          <w:szCs w:val="24"/>
        </w:rPr>
        <w:fldChar w:fldCharType="end"/>
      </w:r>
      <w:r w:rsidR="009F0792" w:rsidRPr="00AF1F04">
        <w:rPr>
          <w:rFonts w:ascii="Times" w:hAnsi="Times" w:cs="Times New Roman"/>
          <w:sz w:val="24"/>
          <w:szCs w:val="24"/>
        </w:rPr>
      </w:r>
      <w:r w:rsidR="009F0792" w:rsidRPr="00AF1F04">
        <w:rPr>
          <w:rFonts w:ascii="Times" w:hAnsi="Times" w:cs="Times New Roman"/>
          <w:sz w:val="24"/>
          <w:szCs w:val="24"/>
        </w:rPr>
        <w:fldChar w:fldCharType="separate"/>
      </w:r>
      <w:r w:rsidR="00672226" w:rsidRPr="00AF1F04">
        <w:rPr>
          <w:rFonts w:ascii="Times" w:hAnsi="Times" w:cs="Times New Roman"/>
          <w:noProof/>
          <w:sz w:val="24"/>
          <w:szCs w:val="24"/>
        </w:rPr>
        <w:t>(Estes and Palmisano 1974, Breen et al. 1982, Estes and Duggins 1995, Steneck et al. 2002)</w:t>
      </w:r>
      <w:r w:rsidR="009F0792" w:rsidRPr="00AF1F04">
        <w:rPr>
          <w:rFonts w:ascii="Times" w:hAnsi="Times" w:cs="Times New Roman"/>
          <w:sz w:val="24"/>
          <w:szCs w:val="24"/>
        </w:rPr>
        <w:fldChar w:fldCharType="end"/>
      </w:r>
      <w:commentRangeEnd w:id="2"/>
      <w:r w:rsidR="005D70CF">
        <w:rPr>
          <w:rStyle w:val="CommentReference"/>
        </w:rPr>
        <w:commentReference w:id="2"/>
      </w:r>
      <w:r w:rsidR="009F6DB3" w:rsidRPr="00AF1F04">
        <w:rPr>
          <w:rFonts w:ascii="Times" w:hAnsi="Times" w:cs="Times New Roman"/>
          <w:sz w:val="24"/>
          <w:szCs w:val="24"/>
        </w:rPr>
        <w:t>.</w:t>
      </w:r>
      <w:r w:rsidR="001C6750"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3340382D-CB97-4B45-97A5-BCA337327C74&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1C6750"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1C6750" w:rsidRPr="00AF1F04">
        <w:rPr>
          <w:rFonts w:ascii="Times" w:hAnsi="Times" w:cs="Times New Roman"/>
          <w:sz w:val="24"/>
          <w:szCs w:val="24"/>
        </w:rPr>
        <w:fldChar w:fldCharType="end"/>
      </w:r>
      <w:ins w:id="3" w:author="Chris.Harvey" w:date="2018-01-10T16:50:00Z">
        <w:r w:rsidR="00BE4ED3">
          <w:rPr>
            <w:rFonts w:ascii="Times" w:hAnsi="Times" w:cs="Times New Roman"/>
            <w:sz w:val="24"/>
            <w:szCs w:val="24"/>
          </w:rPr>
          <w:t>.</w:t>
        </w:r>
      </w:ins>
      <w:r w:rsidR="009F6DB3" w:rsidRPr="00AF1F04">
        <w:rPr>
          <w:rFonts w:ascii="Times" w:hAnsi="Times" w:cs="Times New Roman"/>
          <w:sz w:val="24"/>
          <w:szCs w:val="24"/>
        </w:rPr>
        <w:t xml:space="preserve"> </w:t>
      </w:r>
      <w:r w:rsidR="00E1235B" w:rsidRPr="00AF1F04">
        <w:rPr>
          <w:rFonts w:ascii="Times" w:hAnsi="Times" w:cs="Times New Roman"/>
          <w:sz w:val="24"/>
          <w:szCs w:val="24"/>
        </w:rPr>
        <w:t xml:space="preserve">The indirect effect of sea otters on kelp is important, given kelp forests are </w:t>
      </w:r>
      <w:r w:rsidR="00BE4ED3">
        <w:rPr>
          <w:rFonts w:ascii="Times" w:hAnsi="Times" w:cs="Times New Roman"/>
          <w:sz w:val="24"/>
          <w:szCs w:val="24"/>
        </w:rPr>
        <w:t>among</w:t>
      </w:r>
      <w:r w:rsidR="00E1235B" w:rsidRPr="00AF1F04">
        <w:rPr>
          <w:rFonts w:ascii="Times" w:hAnsi="Times" w:cs="Times New Roman"/>
          <w:sz w:val="24"/>
          <w:szCs w:val="24"/>
        </w:rPr>
        <w:t xml:space="preserve"> the most productive ecosystems on Earth </w:t>
      </w:r>
      <w:r w:rsidR="00A167E0"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3F2F5BB6-DAF0-41C4-AA09-F31F7126092F&lt;/uuid&gt;&lt;priority&gt;0&lt;/priority&gt;&lt;publications&gt;&lt;publication&gt;&lt;uuid&gt;34ED06AE-7930-4833-9721-9FFD9D0DBF3F&lt;/uuid&gt;&lt;volume&gt;182&lt;/volume&gt;&lt;doi&gt;10.1126/science.182.4116.975&lt;/doi&gt;&lt;startpage&gt;975&lt;/startpage&gt;&lt;publication_date&gt;99197312071200000000222000&lt;/publication_date&gt;&lt;url&gt;http://www.sciencemag.org/cgi/doi/10.1126/science.182.4116.975&lt;/url&gt;&lt;type&gt;400&lt;/type&gt;&lt;title&gt;Seaweeds: Their Productivity and Strategy for Growth: The role of large marine algae in coastal productivity is far more important than has been suspected&lt;/title&gt;&lt;publisher&gt;American Association for the Advancement of Science&lt;/publisher&gt;&lt;number&gt;4116&lt;/number&gt;&lt;subtype&gt;400&lt;/subtype&gt;&lt;endpage&gt;981&lt;/endpage&gt;&lt;bundle&gt;&lt;publication&gt;&lt;publisher&gt;American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K&lt;/firstName&gt;&lt;middleNames&gt;H&lt;/middleNames&gt;&lt;lastName&gt;Mann&lt;/lastName&gt;&lt;/author&gt;&lt;/authors&gt;&lt;/publication&gt;&lt;/publications&gt;&lt;cites&gt;&lt;/cites&gt;&lt;/citation&gt;</w:instrText>
      </w:r>
      <w:r w:rsidR="00A167E0" w:rsidRPr="00AF1F04">
        <w:rPr>
          <w:rFonts w:ascii="Times" w:hAnsi="Times" w:cs="Times New Roman"/>
          <w:sz w:val="24"/>
          <w:szCs w:val="24"/>
        </w:rPr>
        <w:fldChar w:fldCharType="separate"/>
      </w:r>
      <w:r w:rsidR="008F7061" w:rsidRPr="00AF1F04">
        <w:rPr>
          <w:rFonts w:ascii="Times" w:hAnsi="Times" w:cs="Helvetica"/>
          <w:sz w:val="24"/>
          <w:szCs w:val="24"/>
        </w:rPr>
        <w:t>(Mann 1973)</w:t>
      </w:r>
      <w:r w:rsidR="00A167E0" w:rsidRPr="00AF1F04">
        <w:rPr>
          <w:rFonts w:ascii="Times" w:hAnsi="Times" w:cs="Times New Roman"/>
          <w:sz w:val="24"/>
          <w:szCs w:val="24"/>
        </w:rPr>
        <w:fldChar w:fldCharType="end"/>
      </w:r>
      <w:r w:rsidR="00E1235B" w:rsidRPr="00AF1F04">
        <w:rPr>
          <w:rFonts w:ascii="Times" w:hAnsi="Times" w:cs="Times New Roman"/>
          <w:sz w:val="24"/>
          <w:szCs w:val="24"/>
        </w:rPr>
        <w:t xml:space="preserve">, </w:t>
      </w:r>
      <w:r w:rsidR="0048544C" w:rsidRPr="00AF1F04">
        <w:rPr>
          <w:rFonts w:ascii="Times" w:hAnsi="Times" w:cs="Times New Roman"/>
          <w:sz w:val="24"/>
          <w:szCs w:val="24"/>
        </w:rPr>
        <w:t>support distinct fish</w:t>
      </w:r>
      <w:r w:rsidR="00B56634" w:rsidRPr="00AF1F04">
        <w:rPr>
          <w:rFonts w:ascii="Times" w:hAnsi="Times" w:cs="Times New Roman"/>
          <w:sz w:val="24"/>
          <w:szCs w:val="24"/>
        </w:rPr>
        <w:t>,</w:t>
      </w:r>
      <w:r w:rsidR="0048544C" w:rsidRPr="00AF1F04">
        <w:rPr>
          <w:rFonts w:ascii="Times" w:hAnsi="Times" w:cs="Times New Roman"/>
          <w:sz w:val="24"/>
          <w:szCs w:val="24"/>
        </w:rPr>
        <w:t xml:space="preserve"> invertebrate</w:t>
      </w:r>
      <w:r w:rsidR="00B56634" w:rsidRPr="00AF1F04">
        <w:rPr>
          <w:rFonts w:ascii="Times" w:hAnsi="Times" w:cs="Times New Roman"/>
          <w:sz w:val="24"/>
          <w:szCs w:val="24"/>
        </w:rPr>
        <w:t>, and understory algal</w:t>
      </w:r>
      <w:r w:rsidR="0048544C" w:rsidRPr="00AF1F04">
        <w:rPr>
          <w:rFonts w:ascii="Times" w:hAnsi="Times" w:cs="Times New Roman"/>
          <w:sz w:val="24"/>
          <w:szCs w:val="24"/>
        </w:rPr>
        <w:t xml:space="preserve"> communities </w:t>
      </w:r>
      <w:commentRangeStart w:id="4"/>
      <w:r w:rsidR="001131DC" w:rsidRPr="00AF1F04">
        <w:rPr>
          <w:rFonts w:ascii="Times" w:hAnsi="Times" w:cs="Times New Roman"/>
          <w:sz w:val="24"/>
          <w:szCs w:val="24"/>
        </w:rPr>
        <w:fldChar w:fldCharType="begin">
          <w:fldData xml:space="preserve">PEVuZE5vdGU+PENpdGU+PEF1dGhvcj5SZWlzZXdpdHo8L0F1dGhvcj48WWVhcj4yMDA2PC9ZZWFy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==
</w:fldData>
        </w:fldChar>
      </w:r>
      <w:r w:rsidR="00515753" w:rsidRPr="00AF1F04">
        <w:rPr>
          <w:rFonts w:ascii="Times" w:hAnsi="Times" w:cs="Times New Roman"/>
          <w:sz w:val="24"/>
          <w:szCs w:val="24"/>
        </w:rPr>
        <w:instrText xml:space="preserve"> ADDIN EN.CITE </w:instrText>
      </w:r>
      <w:r w:rsidR="00515753" w:rsidRPr="00AF1F04">
        <w:rPr>
          <w:rFonts w:ascii="Times" w:hAnsi="Times" w:cs="Times New Roman"/>
          <w:sz w:val="24"/>
          <w:szCs w:val="24"/>
        </w:rPr>
        <w:fldChar w:fldCharType="begin">
          <w:fldData xml:space="preserve">PEVuZE5vdGU+PENpdGU+PEF1dGhvcj5SZWlzZXdpdHo8L0F1dGhvcj48WWVhcj4yMDA2PC9ZZWFy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==
</w:fldData>
        </w:fldChar>
      </w:r>
      <w:r w:rsidR="00515753" w:rsidRPr="00AF1F04">
        <w:rPr>
          <w:rFonts w:ascii="Times" w:hAnsi="Times" w:cs="Times New Roman"/>
          <w:sz w:val="24"/>
          <w:szCs w:val="24"/>
        </w:rPr>
        <w:instrText xml:space="preserve"> ADDIN EN.CITE.DATA </w:instrText>
      </w:r>
      <w:r w:rsidR="00515753" w:rsidRPr="00AF1F04">
        <w:rPr>
          <w:rFonts w:ascii="Times" w:hAnsi="Times" w:cs="Times New Roman"/>
          <w:sz w:val="24"/>
          <w:szCs w:val="24"/>
        </w:rPr>
      </w:r>
      <w:r w:rsidR="00515753" w:rsidRPr="00AF1F04">
        <w:rPr>
          <w:rFonts w:ascii="Times" w:hAnsi="Times" w:cs="Times New Roman"/>
          <w:sz w:val="24"/>
          <w:szCs w:val="24"/>
        </w:rPr>
        <w:fldChar w:fldCharType="end"/>
      </w:r>
      <w:r w:rsidR="001131DC" w:rsidRPr="00AF1F04">
        <w:rPr>
          <w:rFonts w:ascii="Times" w:hAnsi="Times" w:cs="Times New Roman"/>
          <w:sz w:val="24"/>
          <w:szCs w:val="24"/>
        </w:rPr>
      </w:r>
      <w:r w:rsidR="001131DC" w:rsidRPr="00AF1F04">
        <w:rPr>
          <w:rFonts w:ascii="Times" w:hAnsi="Times" w:cs="Times New Roman"/>
          <w:sz w:val="24"/>
          <w:szCs w:val="24"/>
        </w:rPr>
        <w:fldChar w:fldCharType="separate"/>
      </w:r>
      <w:r w:rsidR="00515753" w:rsidRPr="00AF1F04">
        <w:rPr>
          <w:rFonts w:ascii="Times" w:hAnsi="Times" w:cs="Times New Roman"/>
          <w:noProof/>
          <w:sz w:val="24"/>
          <w:szCs w:val="24"/>
        </w:rPr>
        <w:t>(Duggins 1988, Ebeling and Laur 1988, Reisewitz et al. 2006, Markel and Shurin 2015)</w:t>
      </w:r>
      <w:r w:rsidR="001131DC" w:rsidRPr="00AF1F04">
        <w:rPr>
          <w:rFonts w:ascii="Times" w:hAnsi="Times" w:cs="Times New Roman"/>
          <w:sz w:val="24"/>
          <w:szCs w:val="24"/>
        </w:rPr>
        <w:fldChar w:fldCharType="end"/>
      </w:r>
      <w:commentRangeEnd w:id="4"/>
      <w:r w:rsidR="005D70CF">
        <w:rPr>
          <w:rStyle w:val="CommentReference"/>
        </w:rPr>
        <w:commentReference w:id="4"/>
      </w:r>
      <w:r w:rsidR="00956657" w:rsidRPr="00AF1F04">
        <w:rPr>
          <w:rFonts w:ascii="Times" w:hAnsi="Times" w:cs="Times New Roman"/>
          <w:sz w:val="24"/>
          <w:szCs w:val="24"/>
        </w:rPr>
        <w:t xml:space="preserve"> </w:t>
      </w:r>
      <w:r w:rsidR="0095665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192323E-894B-4576-87E5-23ED2D1F6077&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956657" w:rsidRPr="00AF1F04">
        <w:rPr>
          <w:rFonts w:ascii="Times" w:hAnsi="Times" w:cs="Times New Roman"/>
          <w:sz w:val="24"/>
          <w:szCs w:val="24"/>
        </w:rPr>
        <w:fldChar w:fldCharType="separate"/>
      </w:r>
      <w:r w:rsidR="00956657" w:rsidRPr="00AF1F04">
        <w:rPr>
          <w:rFonts w:ascii="Times" w:hAnsi="Times" w:cs="Times New Roman"/>
          <w:sz w:val="24"/>
          <w:szCs w:val="24"/>
        </w:rPr>
        <w:t>(Watson &amp; Estes 2011)</w:t>
      </w:r>
      <w:r w:rsidR="00956657" w:rsidRPr="00AF1F04">
        <w:rPr>
          <w:rFonts w:ascii="Times" w:hAnsi="Times" w:cs="Times New Roman"/>
          <w:sz w:val="24"/>
          <w:szCs w:val="24"/>
        </w:rPr>
        <w:fldChar w:fldCharType="end"/>
      </w:r>
      <w:r w:rsidR="0048544C" w:rsidRPr="00AF1F04">
        <w:rPr>
          <w:rFonts w:ascii="Times" w:hAnsi="Times" w:cs="Times New Roman"/>
          <w:sz w:val="24"/>
          <w:szCs w:val="24"/>
        </w:rPr>
        <w:t xml:space="preserve"> and </w:t>
      </w:r>
      <w:r w:rsidR="00672226" w:rsidRPr="00AF1F04">
        <w:rPr>
          <w:rFonts w:ascii="Times" w:hAnsi="Times" w:cs="Times New Roman"/>
          <w:sz w:val="24"/>
          <w:szCs w:val="24"/>
        </w:rPr>
        <w:t>perform</w:t>
      </w:r>
      <w:r w:rsidR="0048544C" w:rsidRPr="00AF1F04">
        <w:rPr>
          <w:rFonts w:ascii="Times" w:hAnsi="Times" w:cs="Times New Roman"/>
          <w:sz w:val="24"/>
          <w:szCs w:val="24"/>
        </w:rPr>
        <w:t xml:space="preserve"> ecosystem </w:t>
      </w:r>
      <w:r w:rsidR="00672226" w:rsidRPr="00AF1F04">
        <w:rPr>
          <w:rFonts w:ascii="Times" w:hAnsi="Times" w:cs="Times New Roman"/>
          <w:sz w:val="24"/>
          <w:szCs w:val="24"/>
        </w:rPr>
        <w:t>roles</w:t>
      </w:r>
      <w:r w:rsidR="0048544C" w:rsidRPr="00AF1F04">
        <w:rPr>
          <w:rFonts w:ascii="Times" w:hAnsi="Times" w:cs="Times New Roman"/>
          <w:sz w:val="24"/>
          <w:szCs w:val="24"/>
        </w:rPr>
        <w:t xml:space="preserve"> such as </w:t>
      </w:r>
      <w:r w:rsidR="00467531" w:rsidRPr="00AF1F04">
        <w:rPr>
          <w:rFonts w:ascii="Times" w:hAnsi="Times" w:cs="Times New Roman"/>
          <w:sz w:val="24"/>
          <w:szCs w:val="24"/>
        </w:rPr>
        <w:t xml:space="preserve">wave energy attenuation </w:t>
      </w:r>
      <w:r w:rsidR="00467531" w:rsidRPr="00AF1F04">
        <w:rPr>
          <w:rFonts w:ascii="Times" w:hAnsi="Times" w:cs="Times New Roman"/>
          <w:sz w:val="24"/>
          <w:szCs w:val="24"/>
        </w:rPr>
        <w:fldChar w:fldCharType="begin">
          <w:fldData xml:space="preserve">PEVuZE5vdGU+PENpdGU+PEF1dGhvcj5QaW5za3k8L0F1dGhvcj48WWVhcj4yMDEzPC9ZZWFyPjxS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</w:fldData>
        </w:fldChar>
      </w:r>
      <w:r w:rsidR="00467531" w:rsidRPr="00AF1F04">
        <w:rPr>
          <w:rFonts w:ascii="Times" w:hAnsi="Times" w:cs="Times New Roman"/>
          <w:sz w:val="24"/>
          <w:szCs w:val="24"/>
        </w:rPr>
        <w:instrText xml:space="preserve"> ADDIN EN.CITE </w:instrText>
      </w:r>
      <w:r w:rsidR="00467531" w:rsidRPr="00AF1F04">
        <w:rPr>
          <w:rFonts w:ascii="Times" w:hAnsi="Times" w:cs="Times New Roman"/>
          <w:sz w:val="24"/>
          <w:szCs w:val="24"/>
        </w:rPr>
        <w:fldChar w:fldCharType="begin">
          <w:fldData xml:space="preserve">PEVuZE5vdGU+PENpdGU+PEF1dGhvcj5QaW5za3k8L0F1dGhvcj48WWVhcj4yMDEzPC9ZZWFyPjxS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</w:fldData>
        </w:fldChar>
      </w:r>
      <w:r w:rsidR="00467531" w:rsidRPr="00AF1F04">
        <w:rPr>
          <w:rFonts w:ascii="Times" w:hAnsi="Times" w:cs="Times New Roman"/>
          <w:sz w:val="24"/>
          <w:szCs w:val="24"/>
        </w:rPr>
        <w:instrText xml:space="preserve"> ADDIN EN.CITE.DATA </w:instrText>
      </w:r>
      <w:r w:rsidR="00467531" w:rsidRPr="00AF1F04">
        <w:rPr>
          <w:rFonts w:ascii="Times" w:hAnsi="Times" w:cs="Times New Roman"/>
          <w:sz w:val="24"/>
          <w:szCs w:val="24"/>
        </w:rPr>
      </w:r>
      <w:r w:rsidR="00467531" w:rsidRPr="00AF1F04">
        <w:rPr>
          <w:rFonts w:ascii="Times" w:hAnsi="Times" w:cs="Times New Roman"/>
          <w:sz w:val="24"/>
          <w:szCs w:val="24"/>
        </w:rPr>
        <w:fldChar w:fldCharType="end"/>
      </w:r>
      <w:r w:rsidR="00467531" w:rsidRPr="00AF1F04">
        <w:rPr>
          <w:rFonts w:ascii="Times" w:hAnsi="Times" w:cs="Times New Roman"/>
          <w:sz w:val="24"/>
          <w:szCs w:val="24"/>
        </w:rPr>
      </w:r>
      <w:r w:rsidR="00467531" w:rsidRPr="00AF1F04">
        <w:rPr>
          <w:rFonts w:ascii="Times" w:hAnsi="Times" w:cs="Times New Roman"/>
          <w:sz w:val="24"/>
          <w:szCs w:val="24"/>
        </w:rPr>
        <w:fldChar w:fldCharType="separate"/>
      </w:r>
      <w:r w:rsidR="00467531" w:rsidRPr="00AF1F04">
        <w:rPr>
          <w:rFonts w:ascii="Times" w:hAnsi="Times" w:cs="Times New Roman"/>
          <w:noProof/>
          <w:sz w:val="24"/>
          <w:szCs w:val="24"/>
        </w:rPr>
        <w:t>(Pinsky et al. 2013)</w:t>
      </w:r>
      <w:r w:rsidR="00467531" w:rsidRPr="00AF1F04">
        <w:rPr>
          <w:rFonts w:ascii="Times" w:hAnsi="Times" w:cs="Times New Roman"/>
          <w:sz w:val="24"/>
          <w:szCs w:val="24"/>
        </w:rPr>
        <w:fldChar w:fldCharType="end"/>
      </w:r>
      <w:r w:rsidR="001E6FFA" w:rsidRPr="00AF1F04">
        <w:rPr>
          <w:rFonts w:ascii="Times" w:hAnsi="Times" w:cs="Times New Roman"/>
          <w:sz w:val="24"/>
          <w:szCs w:val="24"/>
        </w:rPr>
        <w:t xml:space="preserve"> and carbon storage </w:t>
      </w:r>
      <w:r w:rsidR="003D1D7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F3EF2359-CADF-46D3-B573-A304D4FC71CB&lt;/uuid&gt;&lt;priority&gt;0&lt;/priority&gt;&lt;publications&gt;&lt;publication&gt;&lt;uuid&gt;110FF667-626F-479F-9DEC-DB11F4470A4D&lt;/uuid&gt;&lt;volume&gt;10&lt;/volume&gt;&lt;doi&gt;10.1890/110176&lt;/doi&gt;&lt;startpage&gt;409&lt;/startpage&gt;&lt;publication_date&gt;99201210011200000000222000&lt;/publication_date&gt;&lt;url&gt;http://onlinelibrary.wiley.com/doi/10.1890/110176/full&lt;/url&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America&lt;/publisher&gt;&lt;number&gt;8&lt;/number&gt;&lt;subtype&gt;400&lt;/subtype&gt;&lt;endpage&gt;415&lt;/endpage&gt;&lt;bundle&gt;&lt;publication&gt;&lt;publisher&gt;Ecological Society of America&lt;/publisher&gt;&lt;title&gt;Frontiers in Ecology and the Environment&lt;/title&gt;&lt;type&gt;-100&lt;/type&gt;&lt;subtype&gt;-100&lt;/subtype&gt;&lt;uuid&gt;C70B5C44-4195-4E1A-B836-C6FD3BAAFC39&lt;/uuid&gt;&lt;/publication&gt;&lt;/bundle&gt;&lt;authors&gt;&lt;author&gt;&lt;firstName&gt;Christopher&lt;/firstName&gt;&lt;middleNames&gt;C&lt;/middleNames&gt;&lt;lastName&gt;Wilmers&lt;/lastName&gt;&lt;/author&gt;&lt;author&gt;&lt;firstName&gt;James&lt;/firstName&gt;&lt;middleNames&gt;A&lt;/middleNames&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3D1D77" w:rsidRPr="00AF1F04">
        <w:rPr>
          <w:rFonts w:ascii="Times" w:hAnsi="Times" w:cs="Times New Roman"/>
          <w:sz w:val="24"/>
          <w:szCs w:val="24"/>
        </w:rPr>
        <w:fldChar w:fldCharType="separate"/>
      </w:r>
      <w:r w:rsidR="003D1D77" w:rsidRPr="00AF1F04">
        <w:rPr>
          <w:rFonts w:ascii="Times" w:hAnsi="Times" w:cs="Times New Roman"/>
          <w:sz w:val="24"/>
          <w:szCs w:val="24"/>
        </w:rPr>
        <w:t>(</w:t>
      </w:r>
      <w:proofErr w:type="spellStart"/>
      <w:r w:rsidR="003D1D77" w:rsidRPr="00AF1F04">
        <w:rPr>
          <w:rFonts w:ascii="Times" w:hAnsi="Times" w:cs="Times New Roman"/>
          <w:sz w:val="24"/>
          <w:szCs w:val="24"/>
        </w:rPr>
        <w:t>Wilmers</w:t>
      </w:r>
      <w:proofErr w:type="spellEnd"/>
      <w:r w:rsidR="003D1D77" w:rsidRPr="00AF1F04">
        <w:rPr>
          <w:rFonts w:ascii="Times" w:hAnsi="Times" w:cs="Times New Roman"/>
          <w:sz w:val="24"/>
          <w:szCs w:val="24"/>
        </w:rPr>
        <w:t xml:space="preserve"> et al. 2012)</w:t>
      </w:r>
      <w:r w:rsidR="003D1D77" w:rsidRPr="00AF1F04">
        <w:rPr>
          <w:rFonts w:ascii="Times" w:hAnsi="Times" w:cs="Times New Roman"/>
          <w:sz w:val="24"/>
          <w:szCs w:val="24"/>
        </w:rPr>
        <w:fldChar w:fldCharType="end"/>
      </w:r>
      <w:r w:rsidR="00467531" w:rsidRPr="00AF1F04">
        <w:rPr>
          <w:rFonts w:ascii="Times" w:hAnsi="Times" w:cs="Times New Roman"/>
          <w:sz w:val="24"/>
          <w:szCs w:val="24"/>
        </w:rPr>
        <w:t>.</w:t>
      </w:r>
      <w:r w:rsidR="005742B0" w:rsidRPr="00AF1F04">
        <w:rPr>
          <w:rFonts w:ascii="Times" w:hAnsi="Times" w:cs="Times New Roman"/>
          <w:sz w:val="24"/>
          <w:szCs w:val="24"/>
        </w:rPr>
        <w:t xml:space="preserve"> </w:t>
      </w:r>
      <w:r w:rsidR="00956657" w:rsidRPr="00AF1F04">
        <w:rPr>
          <w:rFonts w:ascii="Times" w:hAnsi="Times" w:cs="Times New Roman"/>
          <w:sz w:val="24"/>
          <w:szCs w:val="24"/>
        </w:rPr>
        <w:t>Similar community</w:t>
      </w:r>
      <w:r w:rsidR="00662794" w:rsidRPr="00AF1F04">
        <w:rPr>
          <w:rFonts w:ascii="Times" w:hAnsi="Times" w:cs="Times New Roman"/>
          <w:sz w:val="24"/>
          <w:szCs w:val="24"/>
        </w:rPr>
        <w:t>-</w:t>
      </w:r>
      <w:r w:rsidR="00956657" w:rsidRPr="00AF1F04">
        <w:rPr>
          <w:rFonts w:ascii="Times" w:hAnsi="Times" w:cs="Times New Roman"/>
          <w:sz w:val="24"/>
          <w:szCs w:val="24"/>
        </w:rPr>
        <w:t xml:space="preserve"> and ecosystem</w:t>
      </w:r>
      <w:r w:rsidR="00662794" w:rsidRPr="00AF1F04">
        <w:rPr>
          <w:rFonts w:ascii="Times" w:hAnsi="Times" w:cs="Times New Roman"/>
          <w:sz w:val="24"/>
          <w:szCs w:val="24"/>
        </w:rPr>
        <w:t>-</w:t>
      </w:r>
      <w:r w:rsidR="00956657" w:rsidRPr="00AF1F04">
        <w:rPr>
          <w:rFonts w:ascii="Times" w:hAnsi="Times" w:cs="Times New Roman"/>
          <w:sz w:val="24"/>
          <w:szCs w:val="24"/>
        </w:rPr>
        <w:t>level consequences of sea otters have been noted in other coastal habitats as well</w:t>
      </w:r>
      <w:r w:rsidR="00444B19" w:rsidRPr="00AF1F04">
        <w:rPr>
          <w:rFonts w:ascii="Times" w:hAnsi="Times" w:cs="Times New Roman"/>
          <w:sz w:val="24"/>
          <w:szCs w:val="24"/>
        </w:rPr>
        <w:t xml:space="preserve"> </w:t>
      </w:r>
      <w:r w:rsidR="00444B1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5F61881D-F2CC-4179-8478-AA4057F95561&lt;/uuid&gt;&lt;priority&gt;0&lt;/priority&gt;&lt;publications&gt;&lt;publication&gt;&lt;uuid&gt;E1F0AF8D-9E67-4701-BA95-47DE93814B50&lt;/uuid&gt;&lt;volume&gt;110&lt;/volume&gt;&lt;doi&gt;10.1073/pnas.1302805110&lt;/doi&gt;&lt;startpage&gt;15313&lt;/startpage&gt;&lt;publication_date&gt;99201309171200000000222000&lt;/publication_date&gt;&lt;url&gt;http://www.pnas.org/content/110/38/15313.full&lt;/url&gt;&lt;type&gt;400&lt;/type&gt;&lt;title&gt;Recovery of a top predator mediates negative eutrophic effects on seagrass&lt;/title&gt;&lt;publisher&gt;National Acad Sciences&lt;/publisher&gt;&lt;number&gt;38&lt;/number&gt;&lt;subtype&gt;400&lt;/subtype&gt;&lt;endpage&gt;15318&lt;/endpage&gt;&lt;bundle&gt;&lt;publication&gt;&lt;publisher&gt;National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Brent&lt;/firstName&gt;&lt;middleNames&gt;B&lt;/middleNames&gt;&lt;lastName&gt;Hughes&lt;/lastName&gt;&lt;/author&gt;&lt;author&gt;&lt;firstName&gt;Ron&lt;/firstName&gt;&lt;lastName&gt;Eby&lt;/lastName&gt;&lt;/author&gt;&lt;author&gt;&lt;nonDroppingParticle&gt;Van&lt;/nonDroppingParticle&gt;&lt;firstName&gt;Eric&lt;/firstName&gt;&lt;lastName&gt;Dyke&lt;/lastName&gt;&lt;/author&gt;&lt;author&gt;&lt;firstName&gt;M&lt;/firstName&gt;&lt;middleNames&gt;Tim&lt;/middleNames&gt;&lt;lastName&gt;Tinker&lt;/lastName&gt;&lt;/author&gt;&lt;author&gt;&lt;firstName&gt;Corina&lt;/firstName&gt;&lt;middleNames&gt;I&lt;/middleNames&gt;&lt;lastName&gt;Marks&lt;/lastName&gt;&lt;/author&gt;&lt;author&gt;&lt;firstName&gt;Kenneth&lt;/firstName&gt;&lt;middleNames&gt;S&lt;/middleNames&gt;&lt;lastName&gt;Johnson&lt;/lastName&gt;&lt;/author&gt;&lt;author&gt;&lt;firstName&gt;Kerstin&lt;/firstName&gt;&lt;lastName&gt;Wasson&lt;/lastName&gt;&lt;/author&gt;&lt;/authors&gt;&lt;/publication&gt;&lt;/publications&gt;&lt;cites&gt;&lt;cite&gt;&lt;prefix&gt;e.g. seagrass communities;&lt;/prefix&gt;&lt;/cite&gt;&lt;/cites&gt;&lt;/citation&gt;</w:instrText>
      </w:r>
      <w:r w:rsidR="00444B19" w:rsidRPr="00AF1F04">
        <w:rPr>
          <w:rFonts w:ascii="Times" w:hAnsi="Times" w:cs="Times New Roman"/>
          <w:sz w:val="24"/>
          <w:szCs w:val="24"/>
        </w:rPr>
        <w:fldChar w:fldCharType="separate"/>
      </w:r>
      <w:r w:rsidR="005F1089" w:rsidRPr="00AF1F04">
        <w:rPr>
          <w:rFonts w:ascii="Times" w:hAnsi="Times" w:cs="Helvetica"/>
          <w:sz w:val="24"/>
          <w:szCs w:val="24"/>
        </w:rPr>
        <w:t>(e.g. seagrass communities; Hughes et al. 2013)</w:t>
      </w:r>
      <w:r w:rsidR="00444B19" w:rsidRPr="00AF1F04">
        <w:rPr>
          <w:rFonts w:ascii="Times" w:hAnsi="Times" w:cs="Times New Roman"/>
          <w:sz w:val="24"/>
          <w:szCs w:val="24"/>
        </w:rPr>
        <w:fldChar w:fldCharType="end"/>
      </w:r>
      <w:r w:rsidR="00444B19" w:rsidRPr="00AF1F04">
        <w:rPr>
          <w:rFonts w:ascii="Times" w:hAnsi="Times" w:cs="Times New Roman"/>
          <w:sz w:val="24"/>
          <w:szCs w:val="24"/>
        </w:rPr>
        <w:t>.</w:t>
      </w:r>
    </w:p>
    <w:p w14:paraId="051A4568" w14:textId="11262BD0" w:rsidR="00960441" w:rsidRPr="00AF1F04" w:rsidRDefault="00DC420F" w:rsidP="00ED4AD3">
      <w:pPr>
        <w:spacing w:after="0" w:line="480" w:lineRule="auto"/>
        <w:ind w:firstLine="720"/>
        <w:rPr>
          <w:rFonts w:ascii="Times" w:hAnsi="Times" w:cs="Times New Roman"/>
          <w:sz w:val="24"/>
          <w:szCs w:val="24"/>
        </w:rPr>
      </w:pPr>
      <w:r w:rsidRPr="00AF1F04">
        <w:rPr>
          <w:rFonts w:ascii="Times" w:hAnsi="Times" w:cs="Times New Roman"/>
          <w:sz w:val="24"/>
          <w:szCs w:val="24"/>
        </w:rPr>
        <w:t>S</w:t>
      </w:r>
      <w:r w:rsidR="00BE4771" w:rsidRPr="00AF1F04">
        <w:rPr>
          <w:rFonts w:ascii="Times" w:hAnsi="Times" w:cs="Times New Roman"/>
          <w:sz w:val="24"/>
          <w:szCs w:val="24"/>
        </w:rPr>
        <w:t xml:space="preserve">ea otters </w:t>
      </w:r>
      <w:r w:rsidR="00244886" w:rsidRPr="00AF1F04">
        <w:rPr>
          <w:rFonts w:ascii="Times" w:hAnsi="Times" w:cs="Times New Roman"/>
          <w:sz w:val="24"/>
          <w:szCs w:val="24"/>
        </w:rPr>
        <w:t>are native to the</w:t>
      </w:r>
      <w:r w:rsidR="00C052BB" w:rsidRPr="00AF1F04">
        <w:rPr>
          <w:rFonts w:ascii="Times" w:hAnsi="Times" w:cs="Times New Roman"/>
          <w:sz w:val="24"/>
          <w:szCs w:val="24"/>
        </w:rPr>
        <w:t xml:space="preserve"> coast of</w:t>
      </w:r>
      <w:r w:rsidR="00244886" w:rsidRPr="00AF1F04">
        <w:rPr>
          <w:rFonts w:ascii="Times" w:hAnsi="Times" w:cs="Times New Roman"/>
          <w:sz w:val="24"/>
          <w:szCs w:val="24"/>
        </w:rPr>
        <w:t xml:space="preserve"> </w:t>
      </w:r>
      <w:r w:rsidR="00C052BB" w:rsidRPr="00AF1F04">
        <w:rPr>
          <w:rFonts w:ascii="Times" w:hAnsi="Times" w:cs="Times New Roman"/>
          <w:sz w:val="24"/>
          <w:szCs w:val="24"/>
        </w:rPr>
        <w:t xml:space="preserve">the </w:t>
      </w:r>
      <w:r w:rsidR="00244886" w:rsidRPr="00AF1F04">
        <w:rPr>
          <w:rFonts w:ascii="Times" w:hAnsi="Times" w:cs="Times New Roman"/>
          <w:sz w:val="24"/>
          <w:szCs w:val="24"/>
        </w:rPr>
        <w:t xml:space="preserve">Olympic </w:t>
      </w:r>
      <w:r w:rsidR="00C052BB" w:rsidRPr="00AF1F04">
        <w:rPr>
          <w:rFonts w:ascii="Times" w:hAnsi="Times" w:cs="Times New Roman"/>
          <w:sz w:val="24"/>
          <w:szCs w:val="24"/>
        </w:rPr>
        <w:t xml:space="preserve">Peninsula </w:t>
      </w:r>
      <w:r w:rsidR="00E47119" w:rsidRPr="00AF1F04">
        <w:rPr>
          <w:rFonts w:ascii="Times" w:hAnsi="Times" w:cs="Times New Roman"/>
          <w:sz w:val="24"/>
          <w:szCs w:val="24"/>
        </w:rPr>
        <w:t>of Washington s</w:t>
      </w:r>
      <w:r w:rsidR="00515753" w:rsidRPr="00AF1F04">
        <w:rPr>
          <w:rFonts w:ascii="Times" w:hAnsi="Times" w:cs="Times New Roman"/>
          <w:sz w:val="24"/>
          <w:szCs w:val="24"/>
        </w:rPr>
        <w:t>tate, USA (Fig. 1</w:t>
      </w:r>
      <w:r w:rsidR="001C3F72" w:rsidRPr="00AF1F04">
        <w:rPr>
          <w:rFonts w:ascii="Times" w:hAnsi="Times" w:cs="Times New Roman"/>
          <w:sz w:val="24"/>
          <w:szCs w:val="24"/>
        </w:rPr>
        <w:t>)</w:t>
      </w:r>
      <w:r w:rsidR="00855A8C" w:rsidRPr="00AF1F04">
        <w:rPr>
          <w:rFonts w:ascii="Times" w:hAnsi="Times" w:cs="Times New Roman"/>
          <w:sz w:val="24"/>
          <w:szCs w:val="24"/>
        </w:rPr>
        <w:t>,</w:t>
      </w:r>
      <w:r w:rsidR="001C3F72" w:rsidRPr="00AF1F04">
        <w:rPr>
          <w:rFonts w:ascii="Times" w:hAnsi="Times" w:cs="Times New Roman"/>
          <w:sz w:val="24"/>
          <w:szCs w:val="24"/>
        </w:rPr>
        <w:t xml:space="preserve"> </w:t>
      </w:r>
      <w:r w:rsidR="00855A8C" w:rsidRPr="00AF1F04">
        <w:rPr>
          <w:rFonts w:ascii="Times" w:hAnsi="Times" w:cs="Times New Roman"/>
          <w:sz w:val="24"/>
          <w:szCs w:val="24"/>
        </w:rPr>
        <w:t xml:space="preserve">but </w:t>
      </w:r>
      <w:r w:rsidR="00BE4771" w:rsidRPr="00AF1F04">
        <w:rPr>
          <w:rFonts w:ascii="Times" w:hAnsi="Times" w:cs="Times New Roman"/>
          <w:sz w:val="24"/>
          <w:szCs w:val="24"/>
        </w:rPr>
        <w:t>were</w:t>
      </w:r>
      <w:r w:rsidR="00244886" w:rsidRPr="00AF1F04">
        <w:rPr>
          <w:rFonts w:ascii="Times" w:hAnsi="Times" w:cs="Times New Roman"/>
          <w:sz w:val="24"/>
          <w:szCs w:val="24"/>
        </w:rPr>
        <w:t xml:space="preserve"> hunted to extirpation</w:t>
      </w:r>
      <w:r w:rsidR="00BE4771" w:rsidRPr="00AF1F04">
        <w:rPr>
          <w:rFonts w:ascii="Times" w:hAnsi="Times" w:cs="Times New Roman"/>
          <w:sz w:val="24"/>
          <w:szCs w:val="24"/>
        </w:rPr>
        <w:t xml:space="preserve"> </w:t>
      </w:r>
      <w:r w:rsidR="00C03DCA" w:rsidRPr="00AF1F04">
        <w:rPr>
          <w:rFonts w:ascii="Times" w:hAnsi="Times" w:cs="Times New Roman"/>
          <w:sz w:val="24"/>
          <w:szCs w:val="24"/>
        </w:rPr>
        <w:t xml:space="preserve">by </w:t>
      </w:r>
      <w:r w:rsidR="006F582B" w:rsidRPr="00AF1F04">
        <w:rPr>
          <w:rFonts w:ascii="Times" w:hAnsi="Times" w:cs="Times New Roman"/>
          <w:sz w:val="24"/>
          <w:szCs w:val="24"/>
        </w:rPr>
        <w:t xml:space="preserve">the early </w:t>
      </w:r>
      <w:r w:rsidR="00370047" w:rsidRPr="00AF1F04">
        <w:rPr>
          <w:rFonts w:ascii="Times" w:hAnsi="Times" w:cs="Times New Roman"/>
          <w:sz w:val="24"/>
          <w:szCs w:val="24"/>
        </w:rPr>
        <w:t>1900s</w:t>
      </w:r>
      <w:r w:rsidR="006F582B" w:rsidRPr="00AF1F04">
        <w:rPr>
          <w:rFonts w:ascii="Times" w:hAnsi="Times" w:cs="Times New Roman"/>
          <w:sz w:val="24"/>
          <w:szCs w:val="24"/>
        </w:rPr>
        <w:t xml:space="preserve"> </w:t>
      </w:r>
      <w:r w:rsidR="005F6D06" w:rsidRPr="00AF1F04">
        <w:rPr>
          <w:rFonts w:ascii="Times" w:hAnsi="Times" w:cs="Times New Roman"/>
          <w:sz w:val="24"/>
          <w:szCs w:val="24"/>
        </w:rPr>
        <w:fldChar w:fldCharType="begin"/>
      </w:r>
      <w:r w:rsidR="005F6D06" w:rsidRPr="00AF1F04">
        <w:rPr>
          <w:rFonts w:ascii="Times" w:hAnsi="Times" w:cs="Times New Roman"/>
          <w:sz w:val="24"/>
          <w:szCs w:val="24"/>
        </w:rPr>
        <w:instrText xml:space="preserve"> ADDIN EN.CITE &lt;EndNote&gt;&lt;Cite&gt;&lt;Author&gt;Lance&lt;/Author&gt;&lt;Year&gt;2004&lt;/Year&gt;&lt;RecNum&gt;2456&lt;/RecNum&gt;&lt;DisplayText&gt;(Lance et al. 2004)&lt;/DisplayText&gt;&lt;record&gt;&lt;rec-number&gt;2456&lt;/rec-number&gt;&lt;foreign-keys&gt;&lt;key app="EN" db-id="xd009ad5hp9eahe9vwp505fgdfxspzvppfsx" timestamp="1435644909"&gt;2456&lt;/key&gt;&lt;/foreign-keys&gt;&lt;ref-type name="Book"&gt;6&lt;/ref-type&gt;&lt;contributors&gt;&lt;authors&gt;&lt;author&gt;Lance, M. M.&lt;/author&gt;&lt;author&gt;Richardson, S. A.&lt;/author&gt;&lt;author&gt;Allen, H. L.&lt;/author&gt;&lt;/authors&gt;&lt;/contributors&gt;&lt;titles&gt;&lt;title&gt;Washington state recovery plan for the sea otter&lt;/title&gt;&lt;short-title&gt;Washington state recovery plan for the sea otter&lt;/short-title&gt;&lt;/titles&gt;&lt;pages&gt;91&lt;/pages&gt;&lt;dates&gt;&lt;year&gt;2004&lt;/year&gt;&lt;/dates&gt;&lt;pub-location&gt;Olympia, WA&lt;/pub-location&gt;&lt;publisher&gt;Washington Department of Fish and Wildlife&lt;/publisher&gt;&lt;label&gt;Indic&lt;/label&gt;&lt;urls&gt;&lt;/urls&gt;&lt;/record&gt;&lt;/Cite&gt;&lt;/EndNote&gt;</w:instrText>
      </w:r>
      <w:r w:rsidR="005F6D06" w:rsidRPr="00AF1F04">
        <w:rPr>
          <w:rFonts w:ascii="Times" w:hAnsi="Times" w:cs="Times New Roman"/>
          <w:sz w:val="24"/>
          <w:szCs w:val="24"/>
        </w:rPr>
        <w:fldChar w:fldCharType="separate"/>
      </w:r>
      <w:r w:rsidR="005F6D06" w:rsidRPr="00AF1F04">
        <w:rPr>
          <w:rFonts w:ascii="Times" w:hAnsi="Times" w:cs="Times New Roman"/>
          <w:noProof/>
          <w:sz w:val="24"/>
          <w:szCs w:val="24"/>
        </w:rPr>
        <w:t>(Lance et al. 2004)</w:t>
      </w:r>
      <w:r w:rsidR="005F6D06" w:rsidRPr="00AF1F04">
        <w:rPr>
          <w:rFonts w:ascii="Times" w:hAnsi="Times" w:cs="Times New Roman"/>
          <w:sz w:val="24"/>
          <w:szCs w:val="24"/>
        </w:rPr>
        <w:fldChar w:fldCharType="end"/>
      </w:r>
      <w:r w:rsidR="00BE4771" w:rsidRPr="00AF1F04">
        <w:rPr>
          <w:rFonts w:ascii="Times" w:hAnsi="Times" w:cs="Times New Roman"/>
          <w:sz w:val="24"/>
          <w:szCs w:val="24"/>
        </w:rPr>
        <w:t xml:space="preserve">. </w:t>
      </w:r>
      <w:r w:rsidRPr="00AF1F04">
        <w:rPr>
          <w:rFonts w:ascii="Times" w:hAnsi="Times" w:cs="Times New Roman"/>
          <w:sz w:val="24"/>
          <w:szCs w:val="24"/>
        </w:rPr>
        <w:t xml:space="preserve">Reestablishment efforts began in </w:t>
      </w:r>
      <w:r w:rsidR="00BE4771" w:rsidRPr="00AF1F04">
        <w:rPr>
          <w:rFonts w:ascii="Times" w:hAnsi="Times" w:cs="Times New Roman"/>
          <w:sz w:val="24"/>
          <w:szCs w:val="24"/>
        </w:rPr>
        <w:t xml:space="preserve">1969-1970, </w:t>
      </w:r>
      <w:r w:rsidRPr="00AF1F04">
        <w:rPr>
          <w:rFonts w:ascii="Times" w:hAnsi="Times" w:cs="Times New Roman"/>
          <w:sz w:val="24"/>
          <w:szCs w:val="24"/>
        </w:rPr>
        <w:t xml:space="preserve">when </w:t>
      </w:r>
      <w:r w:rsidR="0000489A" w:rsidRPr="00AF1F04">
        <w:rPr>
          <w:rFonts w:ascii="Times" w:hAnsi="Times" w:cs="Times New Roman"/>
          <w:sz w:val="24"/>
          <w:szCs w:val="24"/>
        </w:rPr>
        <w:t>59</w:t>
      </w:r>
      <w:r w:rsidR="00BE4771" w:rsidRPr="00AF1F04">
        <w:rPr>
          <w:rFonts w:ascii="Times" w:hAnsi="Times" w:cs="Times New Roman"/>
          <w:sz w:val="24"/>
          <w:szCs w:val="24"/>
        </w:rPr>
        <w:t xml:space="preserve"> sea otters were </w:t>
      </w:r>
      <w:r w:rsidR="0000489A" w:rsidRPr="00AF1F04">
        <w:rPr>
          <w:rFonts w:ascii="Times" w:hAnsi="Times" w:cs="Times New Roman"/>
          <w:sz w:val="24"/>
          <w:szCs w:val="24"/>
        </w:rPr>
        <w:t>trans</w:t>
      </w:r>
      <w:r w:rsidR="00BE4771" w:rsidRPr="00AF1F04">
        <w:rPr>
          <w:rFonts w:ascii="Times" w:hAnsi="Times" w:cs="Times New Roman"/>
          <w:sz w:val="24"/>
          <w:szCs w:val="24"/>
        </w:rPr>
        <w:t xml:space="preserve">located </w:t>
      </w:r>
      <w:r w:rsidR="00457371" w:rsidRPr="00AF1F04">
        <w:rPr>
          <w:rFonts w:ascii="Times" w:hAnsi="Times" w:cs="Times New Roman"/>
          <w:sz w:val="24"/>
          <w:szCs w:val="24"/>
        </w:rPr>
        <w:t xml:space="preserve">to Washington </w:t>
      </w:r>
      <w:r w:rsidR="00BE4771" w:rsidRPr="00AF1F04">
        <w:rPr>
          <w:rFonts w:ascii="Times" w:hAnsi="Times" w:cs="Times New Roman"/>
          <w:sz w:val="24"/>
          <w:szCs w:val="24"/>
        </w:rPr>
        <w:t xml:space="preserve">from </w:t>
      </w:r>
      <w:r w:rsidR="0000489A" w:rsidRPr="00AF1F04">
        <w:rPr>
          <w:rFonts w:ascii="Times" w:hAnsi="Times" w:cs="Times New Roman"/>
          <w:sz w:val="24"/>
          <w:szCs w:val="24"/>
        </w:rPr>
        <w:t xml:space="preserve">Amchitka </w:t>
      </w:r>
      <w:r w:rsidR="0000489A" w:rsidRPr="00AF1F04">
        <w:rPr>
          <w:rFonts w:ascii="Times" w:hAnsi="Times" w:cs="Times New Roman"/>
          <w:sz w:val="24"/>
          <w:szCs w:val="24"/>
        </w:rPr>
        <w:lastRenderedPageBreak/>
        <w:t>Island</w:t>
      </w:r>
      <w:r w:rsidR="00370047" w:rsidRPr="00AF1F04">
        <w:rPr>
          <w:rFonts w:ascii="Times" w:hAnsi="Times" w:cs="Times New Roman"/>
          <w:sz w:val="24"/>
          <w:szCs w:val="24"/>
        </w:rPr>
        <w:t>, Alaska</w:t>
      </w:r>
      <w:r w:rsidR="00BE4771" w:rsidRPr="00AF1F04">
        <w:rPr>
          <w:rFonts w:ascii="Times" w:hAnsi="Times" w:cs="Times New Roman"/>
          <w:sz w:val="24"/>
          <w:szCs w:val="24"/>
        </w:rPr>
        <w:t xml:space="preserve"> </w:t>
      </w:r>
      <w:r w:rsidR="0000489A" w:rsidRPr="00AF1F04">
        <w:rPr>
          <w:rFonts w:ascii="Times" w:hAnsi="Times" w:cs="Times New Roman"/>
          <w:sz w:val="24"/>
          <w:szCs w:val="24"/>
        </w:rPr>
        <w:fldChar w:fldCharType="begin"/>
      </w:r>
      <w:r w:rsidR="0000489A" w:rsidRPr="00AF1F04">
        <w:rPr>
          <w:rFonts w:ascii="Times" w:hAnsi="Times" w:cs="Times New Roman"/>
          <w:sz w:val="24"/>
          <w:szCs w:val="24"/>
        </w:rPr>
        <w:instrText xml:space="preserve"> ADDIN EN.CITE &lt;EndNote&gt;&lt;Cite&gt;&lt;Author&gt;Jameson&lt;/Author&gt;&lt;Year&gt;1982&lt;/Year&gt;&lt;RecNum&gt;2875&lt;/RecNum&gt;&lt;DisplayText&gt;(Jameson et al. 1982)&lt;/DisplayText&gt;&lt;record&gt;&lt;rec-number&gt;2875&lt;/rec-number&gt;&lt;foreign-keys&gt;&lt;key app="EN" db-id="xd009ad5hp9eahe9vwp505fgdfxspzvppfsx" timestamp="1469030352"&gt;2875&lt;/key&gt;&lt;/foreign-keys&gt;&lt;ref-type name="Journal Article"&gt;17&lt;/ref-type&gt;&lt;contributors&gt;&lt;authors&gt;&lt;author&gt;Jameson, R.J.&lt;/author&gt;&lt;author&gt;Kenyon, K.W.&lt;/author&gt;&lt;author&gt;Johnson, A.M.&lt;/author&gt;&lt;author&gt;Wight, H.W.&lt;/author&gt;&lt;/authors&gt;&lt;/contributors&gt;&lt;titles&gt;&lt;title&gt;History and status of translocated sea otter populations in North America&lt;/title&gt;&lt;secondary-title&gt;Wildlife Society Bulletin&lt;/secondary-title&gt;&lt;/titles&gt;&lt;periodical&gt;&lt;full-title&gt;Wildlife Society Bulletin&lt;/full-title&gt;&lt;/periodical&gt;&lt;pages&gt;100-107&lt;/pages&gt;&lt;volume&gt;10&lt;/volume&gt;&lt;dates&gt;&lt;year&gt;1982&lt;/year&gt;&lt;/dates&gt;&lt;urls&gt;&lt;/urls&gt;&lt;/record&gt;&lt;/Cite&gt;&lt;/EndNote&gt;</w:instrText>
      </w:r>
      <w:r w:rsidR="0000489A" w:rsidRPr="00AF1F04">
        <w:rPr>
          <w:rFonts w:ascii="Times" w:hAnsi="Times" w:cs="Times New Roman"/>
          <w:sz w:val="24"/>
          <w:szCs w:val="24"/>
        </w:rPr>
        <w:fldChar w:fldCharType="separate"/>
      </w:r>
      <w:r w:rsidR="0000489A" w:rsidRPr="00AF1F04">
        <w:rPr>
          <w:rFonts w:ascii="Times" w:hAnsi="Times" w:cs="Times New Roman"/>
          <w:noProof/>
          <w:sz w:val="24"/>
          <w:szCs w:val="24"/>
        </w:rPr>
        <w:t>(Jameson et al. 1982)</w:t>
      </w:r>
      <w:r w:rsidR="0000489A" w:rsidRPr="00AF1F04">
        <w:rPr>
          <w:rFonts w:ascii="Times" w:hAnsi="Times" w:cs="Times New Roman"/>
          <w:sz w:val="24"/>
          <w:szCs w:val="24"/>
        </w:rPr>
        <w:fldChar w:fldCharType="end"/>
      </w:r>
      <w:r w:rsidR="00BE4771" w:rsidRPr="00AF1F04">
        <w:rPr>
          <w:rFonts w:ascii="Times" w:hAnsi="Times" w:cs="Times New Roman"/>
          <w:sz w:val="24"/>
          <w:szCs w:val="24"/>
        </w:rPr>
        <w:t xml:space="preserve">. </w:t>
      </w:r>
      <w:r w:rsidRPr="00AF1F04">
        <w:rPr>
          <w:rFonts w:ascii="Times" w:hAnsi="Times" w:cs="Times New Roman"/>
          <w:sz w:val="24"/>
          <w:szCs w:val="24"/>
        </w:rPr>
        <w:t xml:space="preserve">Despite </w:t>
      </w:r>
      <w:r w:rsidR="00E91F0E" w:rsidRPr="00AF1F04">
        <w:rPr>
          <w:rFonts w:ascii="Times" w:hAnsi="Times" w:cs="Times New Roman"/>
          <w:sz w:val="24"/>
          <w:szCs w:val="24"/>
        </w:rPr>
        <w:t>high</w:t>
      </w:r>
      <w:r w:rsidR="00C813F3" w:rsidRPr="00AF1F04">
        <w:rPr>
          <w:rFonts w:ascii="Times" w:hAnsi="Times" w:cs="Times New Roman"/>
          <w:sz w:val="24"/>
          <w:szCs w:val="24"/>
        </w:rPr>
        <w:t xml:space="preserve"> </w:t>
      </w:r>
      <w:r w:rsidR="00E91F0E" w:rsidRPr="00AF1F04">
        <w:rPr>
          <w:rFonts w:ascii="Times" w:hAnsi="Times" w:cs="Times New Roman"/>
          <w:sz w:val="24"/>
          <w:szCs w:val="24"/>
        </w:rPr>
        <w:t xml:space="preserve">mortality in the </w:t>
      </w:r>
      <w:r w:rsidRPr="00AF1F04">
        <w:rPr>
          <w:rFonts w:ascii="Times" w:hAnsi="Times" w:cs="Times New Roman"/>
          <w:sz w:val="24"/>
          <w:szCs w:val="24"/>
        </w:rPr>
        <w:t xml:space="preserve">early </w:t>
      </w:r>
      <w:r w:rsidR="00E91F0E" w:rsidRPr="00AF1F04">
        <w:rPr>
          <w:rFonts w:ascii="Times" w:hAnsi="Times" w:cs="Times New Roman"/>
          <w:sz w:val="24"/>
          <w:szCs w:val="24"/>
        </w:rPr>
        <w:t xml:space="preserve">1970s, the population </w:t>
      </w:r>
      <w:r w:rsidR="00C813F3" w:rsidRPr="00AF1F04">
        <w:rPr>
          <w:rFonts w:ascii="Times" w:hAnsi="Times" w:cs="Times New Roman"/>
          <w:sz w:val="24"/>
          <w:szCs w:val="24"/>
        </w:rPr>
        <w:t>eventua</w:t>
      </w:r>
      <w:r w:rsidR="0018150D" w:rsidRPr="00AF1F04">
        <w:rPr>
          <w:rFonts w:ascii="Times" w:hAnsi="Times" w:cs="Times New Roman"/>
          <w:sz w:val="24"/>
          <w:szCs w:val="24"/>
        </w:rPr>
        <w:t xml:space="preserve">lly </w:t>
      </w:r>
      <w:r w:rsidR="00A167E0" w:rsidRPr="00AF1F04">
        <w:rPr>
          <w:rFonts w:ascii="Times" w:hAnsi="Times" w:cs="Times New Roman"/>
          <w:sz w:val="24"/>
          <w:szCs w:val="24"/>
        </w:rPr>
        <w:t xml:space="preserve">expanded </w:t>
      </w:r>
      <w:r w:rsidR="00015878" w:rsidRPr="00AF1F04">
        <w:rPr>
          <w:rFonts w:ascii="Times" w:hAnsi="Times" w:cs="Times New Roman"/>
          <w:sz w:val="24"/>
          <w:szCs w:val="24"/>
        </w:rPr>
        <w:t>(Fig. 1)</w:t>
      </w:r>
      <w:r w:rsidR="0018150D" w:rsidRPr="00AF1F04">
        <w:rPr>
          <w:rFonts w:ascii="Times" w:hAnsi="Times" w:cs="Times New Roman"/>
          <w:sz w:val="24"/>
          <w:szCs w:val="24"/>
        </w:rPr>
        <w:t xml:space="preserve">, surpassing </w:t>
      </w:r>
      <w:r w:rsidR="00157812" w:rsidRPr="00AF1F04">
        <w:rPr>
          <w:rFonts w:ascii="Times" w:hAnsi="Times" w:cs="Times New Roman"/>
          <w:sz w:val="24"/>
          <w:szCs w:val="24"/>
        </w:rPr>
        <w:t>200 individuals by 1989</w:t>
      </w:r>
      <w:r w:rsidR="00E91F0E" w:rsidRPr="00AF1F04">
        <w:rPr>
          <w:rFonts w:ascii="Times" w:hAnsi="Times" w:cs="Times New Roman"/>
          <w:sz w:val="24"/>
          <w:szCs w:val="24"/>
        </w:rPr>
        <w:t xml:space="preserve"> </w:t>
      </w:r>
      <w:r w:rsidR="00E91F0E" w:rsidRPr="00AF1F04">
        <w:rPr>
          <w:rFonts w:ascii="Times" w:hAnsi="Times" w:cs="Times New Roman"/>
          <w:sz w:val="24"/>
          <w:szCs w:val="24"/>
        </w:rPr>
        <w:fldChar w:fldCharType="begin"/>
      </w:r>
      <w:r w:rsidR="004B210F" w:rsidRPr="00AF1F04">
        <w:rPr>
          <w:rFonts w:ascii="Times" w:hAnsi="Times" w:cs="Times New Roman"/>
          <w:sz w:val="24"/>
          <w:szCs w:val="24"/>
        </w:rPr>
        <w:instrText xml:space="preserve"> ADDIN EN.CITE &lt;EndNote&gt;&lt;Cite&gt;&lt;Author&gt;Jameson&lt;/Author&gt;&lt;Year&gt;1993&lt;/Year&gt;&lt;RecNum&gt;2876&lt;/RecNum&gt;&lt;DisplayText&gt;(Jameson 1993)&lt;/DisplayText&gt;&lt;record&gt;&lt;rec-number&gt;2876&lt;/rec-number&gt;&lt;foreign-keys&gt;&lt;key app="EN" db-id="xd009ad5hp9eahe9vwp505fgdfxspzvppfsx" timestamp="1469030665"&gt;2876&lt;/key&gt;&lt;/foreign-keys&gt;&lt;ref-type name="Journal Article"&gt;17&lt;/ref-type&gt;&lt;contributors&gt;&lt;authors&gt;&lt;author&gt;Jameson, R.J.&lt;/author&gt;&lt;/authors&gt;&lt;/contributors&gt;&lt;titles&gt;&lt;title&gt;Survey of a translocated sea otter population&lt;/title&gt;&lt;secondary-title&gt;IUCN Otter Specialist Group Bulletin&lt;/secondary-title&gt;&lt;/titles&gt;&lt;periodical&gt;&lt;full-title&gt;IUCN Otter Specialist Group Bulletin&lt;/full-title&gt;&lt;/periodical&gt;&lt;pages&gt;2-4&lt;/pages&gt;&lt;volume&gt;8&lt;/volume&gt;&lt;dates&gt;&lt;year&gt;1993&lt;/year&gt;&lt;/dates&gt;&lt;urls&gt;&lt;/urls&gt;&lt;/record&gt;&lt;/Cite&gt;&lt;/EndNote&gt;</w:instrText>
      </w:r>
      <w:r w:rsidR="00E91F0E" w:rsidRPr="00AF1F04">
        <w:rPr>
          <w:rFonts w:ascii="Times" w:hAnsi="Times" w:cs="Times New Roman"/>
          <w:sz w:val="24"/>
          <w:szCs w:val="24"/>
        </w:rPr>
        <w:fldChar w:fldCharType="separate"/>
      </w:r>
      <w:r w:rsidR="00E91F0E" w:rsidRPr="00AF1F04">
        <w:rPr>
          <w:rFonts w:ascii="Times" w:hAnsi="Times" w:cs="Times New Roman"/>
          <w:noProof/>
          <w:sz w:val="24"/>
          <w:szCs w:val="24"/>
        </w:rPr>
        <w:t>(Jameson 1993)</w:t>
      </w:r>
      <w:r w:rsidR="00E91F0E" w:rsidRPr="00AF1F04">
        <w:rPr>
          <w:rFonts w:ascii="Times" w:hAnsi="Times" w:cs="Times New Roman"/>
          <w:sz w:val="24"/>
          <w:szCs w:val="24"/>
        </w:rPr>
        <w:fldChar w:fldCharType="end"/>
      </w:r>
      <w:r w:rsidR="00D85CD7" w:rsidRPr="00AF1F04">
        <w:rPr>
          <w:rFonts w:ascii="Times" w:hAnsi="Times" w:cs="Times New Roman"/>
          <w:sz w:val="24"/>
          <w:szCs w:val="24"/>
        </w:rPr>
        <w:t xml:space="preserve"> and </w:t>
      </w:r>
      <w:r w:rsidR="0018150D" w:rsidRPr="00AF1F04">
        <w:rPr>
          <w:rFonts w:ascii="Times" w:hAnsi="Times" w:cs="Times New Roman"/>
          <w:sz w:val="24"/>
          <w:szCs w:val="24"/>
        </w:rPr>
        <w:t>600 by the late 1990s</w:t>
      </w:r>
      <w:r w:rsidR="0011350E" w:rsidRPr="00AF1F04">
        <w:rPr>
          <w:rFonts w:ascii="Times" w:hAnsi="Times" w:cs="Times New Roman"/>
          <w:sz w:val="24"/>
          <w:szCs w:val="24"/>
        </w:rPr>
        <w:t xml:space="preserve"> </w:t>
      </w:r>
      <w:r w:rsidR="0018150D" w:rsidRPr="00AF1F04">
        <w:rPr>
          <w:rFonts w:ascii="Times" w:hAnsi="Times" w:cs="Times New Roman"/>
          <w:sz w:val="24"/>
          <w:szCs w:val="24"/>
        </w:rPr>
        <w:fldChar w:fldCharType="begin"/>
      </w:r>
      <w:r w:rsidR="0018150D" w:rsidRPr="00AF1F04">
        <w:rPr>
          <w:rFonts w:ascii="Times" w:hAnsi="Times" w:cs="Times New Roman"/>
          <w:sz w:val="24"/>
          <w:szCs w:val="24"/>
        </w:rPr>
        <w:instrText xml:space="preserve"> ADDIN EN.CITE &lt;EndNote&gt;&lt;Cite&gt;&lt;Author&gt;Jameson&lt;/Author&gt;&lt;Year&gt;1999&lt;/Year&gt;&lt;RecNum&gt;2882&lt;/RecNum&gt;&lt;DisplayText&gt;(Jameson and Jeffries 1999)&lt;/DisplayText&gt;&lt;record&gt;&lt;rec-number&gt;2882&lt;/rec-number&gt;&lt;foreign-keys&gt;&lt;key app="EN" db-id="xd009ad5hp9eahe9vwp505fgdfxspzvppfsx" timestamp="1469035707"&gt;2882&lt;/key&gt;&lt;/foreign-keys&gt;&lt;ref-type name="Journal Article"&gt;17&lt;/ref-type&gt;&lt;contributors&gt;&lt;authors&gt;&lt;author&gt;Jameson, R.J.&lt;/author&gt;&lt;author&gt;Jeffries, S.&lt;/author&gt;&lt;/authors&gt;&lt;/contributors&gt;&lt;titles&gt;&lt;title&gt;Results of the 1999 survey of the reintroduced sea otter population in Washington State&lt;/title&gt;&lt;secondary-title&gt;IUCN Otter Specialist Group Bulletin&lt;/secondary-title&gt;&lt;/titles&gt;&lt;periodical&gt;&lt;full-title&gt;IUCN Otter Specialist Group Bulletin&lt;/full-title&gt;&lt;/periodical&gt;&lt;pages&gt;79-85&lt;/pages&gt;&lt;volume&gt;16&lt;/volume&gt;&lt;dates&gt;&lt;year&gt;1999&lt;/year&gt;&lt;/dates&gt;&lt;urls&gt;&lt;/urls&gt;&lt;/record&gt;&lt;/Cite&gt;&lt;/EndNote&gt;</w:instrText>
      </w:r>
      <w:r w:rsidR="0018150D" w:rsidRPr="00AF1F04">
        <w:rPr>
          <w:rFonts w:ascii="Times" w:hAnsi="Times" w:cs="Times New Roman"/>
          <w:sz w:val="24"/>
          <w:szCs w:val="24"/>
        </w:rPr>
        <w:fldChar w:fldCharType="separate"/>
      </w:r>
      <w:r w:rsidR="0018150D" w:rsidRPr="00AF1F04">
        <w:rPr>
          <w:rFonts w:ascii="Times" w:hAnsi="Times" w:cs="Times New Roman"/>
          <w:noProof/>
          <w:sz w:val="24"/>
          <w:szCs w:val="24"/>
        </w:rPr>
        <w:t>(Jameson and Jeffries 1999)</w:t>
      </w:r>
      <w:r w:rsidR="0018150D" w:rsidRPr="00AF1F04">
        <w:rPr>
          <w:rFonts w:ascii="Times" w:hAnsi="Times" w:cs="Times New Roman"/>
          <w:sz w:val="24"/>
          <w:szCs w:val="24"/>
        </w:rPr>
        <w:fldChar w:fldCharType="end"/>
      </w:r>
      <w:del w:id="5" w:author="LIAM ANTRIM" w:date="2018-01-17T12:07:00Z">
        <w:r w:rsidR="00C052BB" w:rsidRPr="00AF1F04" w:rsidDel="00D253A0">
          <w:rPr>
            <w:rFonts w:ascii="Times" w:hAnsi="Times" w:cs="Times New Roman"/>
            <w:sz w:val="24"/>
            <w:szCs w:val="24"/>
          </w:rPr>
          <w:delText>(</w:delText>
        </w:r>
      </w:del>
      <w:r w:rsidR="00D85CD7" w:rsidRPr="00AF1F04">
        <w:rPr>
          <w:rFonts w:ascii="Times" w:hAnsi="Times" w:cs="Times New Roman"/>
          <w:sz w:val="24"/>
          <w:szCs w:val="24"/>
        </w:rPr>
        <w:t xml:space="preserve">; </w:t>
      </w:r>
      <w:commentRangeStart w:id="6"/>
      <w:r w:rsidR="00C052BB" w:rsidRPr="00AF1F04">
        <w:rPr>
          <w:rFonts w:ascii="Times" w:hAnsi="Times" w:cs="Times New Roman"/>
          <w:sz w:val="24"/>
          <w:szCs w:val="24"/>
        </w:rPr>
        <w:t>Fig</w:t>
      </w:r>
      <w:commentRangeEnd w:id="6"/>
      <w:r w:rsidR="00D253A0">
        <w:rPr>
          <w:rStyle w:val="CommentReference"/>
        </w:rPr>
        <w:commentReference w:id="6"/>
      </w:r>
      <w:r w:rsidR="00C052BB" w:rsidRPr="00AF1F04">
        <w:rPr>
          <w:rFonts w:ascii="Times" w:hAnsi="Times" w:cs="Times New Roman"/>
          <w:sz w:val="24"/>
          <w:szCs w:val="24"/>
        </w:rPr>
        <w:t>. 1)</w:t>
      </w:r>
      <w:r w:rsidR="0018150D" w:rsidRPr="00AF1F04">
        <w:rPr>
          <w:rFonts w:ascii="Times" w:hAnsi="Times" w:cs="Times New Roman"/>
          <w:sz w:val="24"/>
          <w:szCs w:val="24"/>
        </w:rPr>
        <w:t xml:space="preserve">. </w:t>
      </w:r>
      <w:r w:rsidR="00BE6DBA" w:rsidRPr="00AF1F04">
        <w:rPr>
          <w:rFonts w:ascii="Times" w:hAnsi="Times" w:cs="Times New Roman"/>
          <w:sz w:val="24"/>
          <w:szCs w:val="24"/>
        </w:rPr>
        <w:t>SCUBA</w:t>
      </w:r>
      <w:r w:rsidR="00E91F0E" w:rsidRPr="00AF1F04">
        <w:rPr>
          <w:rFonts w:ascii="Times" w:hAnsi="Times" w:cs="Times New Roman"/>
          <w:sz w:val="24"/>
          <w:szCs w:val="24"/>
        </w:rPr>
        <w:t xml:space="preserve"> </w:t>
      </w:r>
      <w:r w:rsidR="00E537A7" w:rsidRPr="00AF1F04">
        <w:rPr>
          <w:rFonts w:ascii="Times" w:hAnsi="Times" w:cs="Times New Roman"/>
          <w:sz w:val="24"/>
          <w:szCs w:val="24"/>
        </w:rPr>
        <w:t xml:space="preserve">surveys </w:t>
      </w:r>
      <w:r w:rsidR="00A40026" w:rsidRPr="00AF1F04">
        <w:rPr>
          <w:rFonts w:ascii="Times" w:hAnsi="Times" w:cs="Times New Roman"/>
          <w:sz w:val="24"/>
          <w:szCs w:val="24"/>
        </w:rPr>
        <w:t>at multiple sites (Fig. 1)</w:t>
      </w:r>
      <w:r w:rsidR="00E91F0E" w:rsidRPr="00AF1F04">
        <w:rPr>
          <w:rFonts w:ascii="Times" w:hAnsi="Times" w:cs="Times New Roman"/>
          <w:sz w:val="24"/>
          <w:szCs w:val="24"/>
        </w:rPr>
        <w:t xml:space="preserve"> </w:t>
      </w:r>
      <w:r w:rsidR="00E537A7" w:rsidRPr="00AF1F04">
        <w:rPr>
          <w:rFonts w:ascii="Times" w:hAnsi="Times" w:cs="Times New Roman"/>
          <w:sz w:val="24"/>
          <w:szCs w:val="24"/>
        </w:rPr>
        <w:t>in</w:t>
      </w:r>
      <w:r w:rsidR="000B4409" w:rsidRPr="00AF1F04">
        <w:rPr>
          <w:rFonts w:ascii="Times" w:hAnsi="Times" w:cs="Times New Roman"/>
          <w:sz w:val="24"/>
          <w:szCs w:val="24"/>
        </w:rPr>
        <w:t xml:space="preserve"> 1987</w:t>
      </w:r>
      <w:r w:rsidR="00C813F3" w:rsidRPr="00AF1F04">
        <w:rPr>
          <w:rFonts w:ascii="Times" w:hAnsi="Times" w:cs="Times New Roman"/>
          <w:sz w:val="24"/>
          <w:szCs w:val="24"/>
        </w:rPr>
        <w:t xml:space="preserve"> </w:t>
      </w:r>
      <w:r w:rsidR="0083451E" w:rsidRPr="00AF1F04">
        <w:rPr>
          <w:rFonts w:ascii="Times" w:hAnsi="Times" w:cs="Times New Roman"/>
          <w:sz w:val="24"/>
          <w:szCs w:val="24"/>
        </w:rPr>
        <w:t xml:space="preserve">indicated </w:t>
      </w:r>
      <w:r w:rsidR="00C813F3" w:rsidRPr="00AF1F04">
        <w:rPr>
          <w:rFonts w:ascii="Times" w:hAnsi="Times" w:cs="Times New Roman"/>
          <w:sz w:val="24"/>
          <w:szCs w:val="24"/>
        </w:rPr>
        <w:t>that</w:t>
      </w:r>
      <w:r w:rsidR="000B4409" w:rsidRPr="00AF1F04">
        <w:rPr>
          <w:rFonts w:ascii="Times" w:hAnsi="Times" w:cs="Times New Roman"/>
          <w:sz w:val="24"/>
          <w:szCs w:val="24"/>
        </w:rPr>
        <w:t xml:space="preserve"> otter densities were</w:t>
      </w:r>
      <w:r w:rsidR="00C813F3" w:rsidRPr="00AF1F04">
        <w:rPr>
          <w:rFonts w:ascii="Times" w:hAnsi="Times" w:cs="Times New Roman"/>
          <w:sz w:val="24"/>
          <w:szCs w:val="24"/>
        </w:rPr>
        <w:t xml:space="preserve"> </w:t>
      </w:r>
      <w:r w:rsidR="000B4409" w:rsidRPr="00AF1F04">
        <w:rPr>
          <w:rFonts w:ascii="Times" w:hAnsi="Times" w:cs="Times New Roman"/>
          <w:sz w:val="24"/>
          <w:szCs w:val="24"/>
        </w:rPr>
        <w:t xml:space="preserve">correlated with </w:t>
      </w:r>
      <w:r w:rsidR="0083451E" w:rsidRPr="00AF1F04">
        <w:rPr>
          <w:rFonts w:ascii="Times" w:hAnsi="Times" w:cs="Times New Roman"/>
          <w:sz w:val="24"/>
          <w:szCs w:val="24"/>
        </w:rPr>
        <w:t xml:space="preserve">increased coverage of foliose and canopy-forming kelps, and reduced </w:t>
      </w:r>
      <w:r w:rsidR="000B4409" w:rsidRPr="00AF1F04">
        <w:rPr>
          <w:rFonts w:ascii="Times" w:hAnsi="Times" w:cs="Times New Roman"/>
          <w:sz w:val="24"/>
          <w:szCs w:val="24"/>
        </w:rPr>
        <w:t>abundance and size of benthic invertebrates</w:t>
      </w:r>
      <w:r w:rsidR="00BD1502" w:rsidRPr="00AF1F04">
        <w:rPr>
          <w:rFonts w:ascii="Times" w:hAnsi="Times" w:cs="Times New Roman"/>
          <w:sz w:val="24"/>
          <w:szCs w:val="24"/>
        </w:rPr>
        <w:t>,</w:t>
      </w:r>
      <w:r w:rsidR="00370047" w:rsidRPr="00AF1F04">
        <w:rPr>
          <w:rFonts w:ascii="Times" w:hAnsi="Times" w:cs="Times New Roman"/>
          <w:sz w:val="24"/>
          <w:szCs w:val="24"/>
        </w:rPr>
        <w:t xml:space="preserve"> including</w:t>
      </w:r>
      <w:r w:rsidR="003B31E0" w:rsidRPr="00AF1F04">
        <w:rPr>
          <w:rFonts w:ascii="Times" w:hAnsi="Times" w:cs="Times New Roman"/>
          <w:sz w:val="24"/>
          <w:szCs w:val="24"/>
        </w:rPr>
        <w:t xml:space="preserve"> kelp-grazing </w:t>
      </w:r>
      <w:r w:rsidR="000B4409" w:rsidRPr="00AF1F04">
        <w:rPr>
          <w:rFonts w:ascii="Times" w:hAnsi="Times" w:cs="Times New Roman"/>
          <w:sz w:val="24"/>
          <w:szCs w:val="24"/>
        </w:rPr>
        <w:t>sea urchin</w:t>
      </w:r>
      <w:r w:rsidR="00370047" w:rsidRPr="00AF1F04">
        <w:rPr>
          <w:rFonts w:ascii="Times" w:hAnsi="Times" w:cs="Times New Roman"/>
          <w:sz w:val="24"/>
          <w:szCs w:val="24"/>
        </w:rPr>
        <w:t>s in the gen</w:t>
      </w:r>
      <w:r w:rsidR="00AE3B26" w:rsidRPr="00AF1F04">
        <w:rPr>
          <w:rFonts w:ascii="Times" w:hAnsi="Times" w:cs="Times New Roman"/>
          <w:sz w:val="24"/>
          <w:szCs w:val="24"/>
        </w:rPr>
        <w:t>era</w:t>
      </w:r>
      <w:r w:rsidR="000B4409" w:rsidRPr="00AF1F04">
        <w:rPr>
          <w:rFonts w:ascii="Times" w:hAnsi="Times" w:cs="Times New Roman"/>
          <w:sz w:val="24"/>
          <w:szCs w:val="24"/>
        </w:rPr>
        <w:t xml:space="preserve"> </w:t>
      </w:r>
      <w:proofErr w:type="spellStart"/>
      <w:r w:rsidR="002229E9" w:rsidRPr="00AF1F04">
        <w:rPr>
          <w:rFonts w:ascii="Times" w:hAnsi="Times" w:cs="Times New Roman"/>
          <w:i/>
          <w:sz w:val="24"/>
          <w:szCs w:val="24"/>
        </w:rPr>
        <w:t>Mes</w:t>
      </w:r>
      <w:r w:rsidR="000B4409" w:rsidRPr="00AF1F04">
        <w:rPr>
          <w:rFonts w:ascii="Times" w:hAnsi="Times" w:cs="Times New Roman"/>
          <w:i/>
          <w:sz w:val="24"/>
          <w:szCs w:val="24"/>
        </w:rPr>
        <w:t>ocentrotus</w:t>
      </w:r>
      <w:proofErr w:type="spellEnd"/>
      <w:r w:rsidR="00AE3B26" w:rsidRPr="00AF1F04">
        <w:rPr>
          <w:rFonts w:ascii="Times" w:hAnsi="Times" w:cs="Times New Roman"/>
          <w:i/>
          <w:sz w:val="24"/>
          <w:szCs w:val="24"/>
        </w:rPr>
        <w:t xml:space="preserve"> </w:t>
      </w:r>
      <w:r w:rsidR="00AE3B26" w:rsidRPr="00AF1F04">
        <w:rPr>
          <w:rFonts w:ascii="Times" w:hAnsi="Times" w:cs="Times New Roman"/>
          <w:sz w:val="24"/>
          <w:szCs w:val="24"/>
        </w:rPr>
        <w:t xml:space="preserve">and </w:t>
      </w:r>
      <w:r w:rsidR="00AE3B26" w:rsidRPr="00AF1F04">
        <w:rPr>
          <w:rFonts w:ascii="Times" w:hAnsi="Times" w:cs="Times New Roman"/>
          <w:i/>
          <w:sz w:val="24"/>
          <w:szCs w:val="24"/>
        </w:rPr>
        <w:t>Strongylocentrotus</w:t>
      </w:r>
      <w:r w:rsidR="000B4409" w:rsidRPr="00AF1F04">
        <w:rPr>
          <w:rFonts w:ascii="Times" w:hAnsi="Times" w:cs="Times New Roman"/>
          <w:i/>
          <w:sz w:val="24"/>
          <w:szCs w:val="24"/>
        </w:rPr>
        <w:t xml:space="preserve"> </w:t>
      </w:r>
      <w:r w:rsidR="003907EC" w:rsidRPr="00AF1F04">
        <w:rPr>
          <w:rFonts w:ascii="Times" w:hAnsi="Times" w:cs="Times New Roman"/>
          <w:sz w:val="24"/>
          <w:szCs w:val="24"/>
        </w:rPr>
        <w:fldChar w:fldCharType="begin"/>
      </w:r>
      <w:r w:rsidR="003907EC" w:rsidRPr="00AF1F04">
        <w:rPr>
          <w:rFonts w:ascii="Times" w:hAnsi="Times" w:cs="Times New Roman"/>
          <w:sz w:val="24"/>
          <w:szCs w:val="24"/>
        </w:rPr>
        <w:instrText xml:space="preserve"> ADDIN EN.CITE &lt;EndNote&gt;&lt;Cite&gt;&lt;Author&gt;Kvitek&lt;/Author&gt;&lt;Year&gt;1989&lt;/Year&gt;&lt;RecNum&gt;2878&lt;/RecNum&gt;&lt;DisplayText&gt;(Kvitek et al. 1989)&lt;/DisplayText&gt;&lt;record&gt;&lt;rec-number&gt;2878&lt;/rec-number&gt;&lt;foreign-keys&gt;&lt;key app="EN" db-id="xd009ad5hp9eahe9vwp505fgdfxspzvppfsx" timestamp="1469032157"&gt;2878&lt;/key&gt;&lt;/foreign-keys&gt;&lt;ref-type name="Journal Article"&gt;17&lt;/ref-type&gt;&lt;contributors&gt;&lt;authors&gt;&lt;author&gt;Kvitek, R. G.&lt;/author&gt;&lt;author&gt;Shull, D.&lt;/author&gt;&lt;author&gt;Canestro, D.&lt;/author&gt;&lt;author&gt;Bowlby, E. C.&lt;/author&gt;&lt;author&gt;Troutman, B. L.&lt;/author&gt;&lt;/authors&gt;&lt;/contributors&gt;&lt;auth-address&gt;Kvitek, Rg&amp;#xD;Univ Washington,Dept Zool,Nj-15,Seattle,Wa 98195, USA&amp;#xD;Univ Washington,Dept Zool,Nj-15,Seattle,Wa 98195, USA&amp;#xD;Univ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dates&gt;&lt;year&gt;1989&lt;/year&gt;&lt;pub-dates&gt;&lt;date&gt;Jul&lt;/date&gt;&lt;/pub-dates&gt;&lt;/dates&gt;&lt;isbn&gt;0824-0469&lt;/isbn&gt;&lt;accession-num&gt;WOS:A1989AK74200004&lt;/accession-num&gt;&lt;urls&gt;&lt;related-urls&gt;&lt;url&gt;&amp;lt;Go to ISI&amp;gt;://WOS:A1989AK74200004&lt;/url&gt;&lt;/related-urls&gt;&lt;/urls&gt;&lt;electronic-resource-num&gt;DOI 10.1111/j.1748-7692.1989.tb00340.x&lt;/electronic-resource-num&gt;&lt;language&gt;English&lt;/language&gt;&lt;/record&gt;&lt;/Cite&gt;&lt;/EndNote&gt;</w:instrText>
      </w:r>
      <w:r w:rsidR="003907EC" w:rsidRPr="00AF1F04">
        <w:rPr>
          <w:rFonts w:ascii="Times" w:hAnsi="Times" w:cs="Times New Roman"/>
          <w:sz w:val="24"/>
          <w:szCs w:val="24"/>
        </w:rPr>
        <w:fldChar w:fldCharType="separate"/>
      </w:r>
      <w:r w:rsidR="003907EC" w:rsidRPr="00AF1F04">
        <w:rPr>
          <w:rFonts w:ascii="Times" w:hAnsi="Times" w:cs="Times New Roman"/>
          <w:noProof/>
          <w:sz w:val="24"/>
          <w:szCs w:val="24"/>
        </w:rPr>
        <w:t>(Kvitek et al. 1989)</w:t>
      </w:r>
      <w:r w:rsidR="003907EC" w:rsidRPr="00AF1F04">
        <w:rPr>
          <w:rFonts w:ascii="Times" w:hAnsi="Times" w:cs="Times New Roman"/>
          <w:sz w:val="24"/>
          <w:szCs w:val="24"/>
        </w:rPr>
        <w:fldChar w:fldCharType="end"/>
      </w:r>
      <w:r w:rsidR="003B2D30" w:rsidRPr="00AF1F04">
        <w:rPr>
          <w:rFonts w:ascii="Times" w:hAnsi="Times" w:cs="Times New Roman"/>
          <w:sz w:val="24"/>
          <w:szCs w:val="24"/>
        </w:rPr>
        <w:t xml:space="preserve">. </w:t>
      </w:r>
      <w:r w:rsidR="0018150D" w:rsidRPr="00AF1F04">
        <w:rPr>
          <w:rFonts w:ascii="Times" w:hAnsi="Times" w:cs="Times New Roman"/>
          <w:sz w:val="24"/>
          <w:szCs w:val="24"/>
        </w:rPr>
        <w:t>Subsequent</w:t>
      </w:r>
      <w:r w:rsidR="004B210F" w:rsidRPr="00AF1F04">
        <w:rPr>
          <w:rFonts w:ascii="Times" w:hAnsi="Times" w:cs="Times New Roman"/>
          <w:sz w:val="24"/>
          <w:szCs w:val="24"/>
        </w:rPr>
        <w:t xml:space="preserve"> </w:t>
      </w:r>
      <w:r w:rsidR="00E537A7" w:rsidRPr="00AF1F04">
        <w:rPr>
          <w:rFonts w:ascii="Times" w:hAnsi="Times" w:cs="Times New Roman"/>
          <w:sz w:val="24"/>
          <w:szCs w:val="24"/>
        </w:rPr>
        <w:t>surveys in</w:t>
      </w:r>
      <w:r w:rsidR="00D82F94" w:rsidRPr="00AF1F04">
        <w:rPr>
          <w:rFonts w:ascii="Times" w:hAnsi="Times" w:cs="Times New Roman"/>
          <w:sz w:val="24"/>
          <w:szCs w:val="24"/>
        </w:rPr>
        <w:t xml:space="preserve"> </w:t>
      </w:r>
      <w:r w:rsidR="00E537A7" w:rsidRPr="00AF1F04">
        <w:rPr>
          <w:rFonts w:ascii="Times" w:hAnsi="Times" w:cs="Times New Roman"/>
          <w:sz w:val="24"/>
          <w:szCs w:val="24"/>
        </w:rPr>
        <w:t xml:space="preserve">1995 and 1999 indicated that </w:t>
      </w:r>
      <w:r w:rsidR="00A40026" w:rsidRPr="00AF1F04">
        <w:rPr>
          <w:rFonts w:ascii="Times" w:hAnsi="Times" w:cs="Times New Roman"/>
          <w:sz w:val="24"/>
          <w:szCs w:val="24"/>
        </w:rPr>
        <w:t xml:space="preserve">the expanding </w:t>
      </w:r>
      <w:r w:rsidR="0018150D" w:rsidRPr="00AF1F04">
        <w:rPr>
          <w:rFonts w:ascii="Times" w:hAnsi="Times" w:cs="Times New Roman"/>
          <w:sz w:val="24"/>
          <w:szCs w:val="24"/>
        </w:rPr>
        <w:t>sea otter</w:t>
      </w:r>
      <w:r w:rsidR="00885440" w:rsidRPr="00AF1F04">
        <w:rPr>
          <w:rFonts w:ascii="Times" w:hAnsi="Times" w:cs="Times New Roman"/>
          <w:sz w:val="24"/>
          <w:szCs w:val="24"/>
        </w:rPr>
        <w:t xml:space="preserve"> </w:t>
      </w:r>
      <w:r w:rsidR="00A40026" w:rsidRPr="00AF1F04">
        <w:rPr>
          <w:rFonts w:ascii="Times" w:hAnsi="Times" w:cs="Times New Roman"/>
          <w:sz w:val="24"/>
          <w:szCs w:val="24"/>
        </w:rPr>
        <w:t xml:space="preserve">population had </w:t>
      </w:r>
      <w:r w:rsidR="00744E12" w:rsidRPr="00AF1F04">
        <w:rPr>
          <w:rFonts w:ascii="Times" w:hAnsi="Times" w:cs="Times New Roman"/>
          <w:sz w:val="24"/>
          <w:szCs w:val="24"/>
        </w:rPr>
        <w:t xml:space="preserve">produced </w:t>
      </w:r>
      <w:r w:rsidR="00A40026" w:rsidRPr="00AF1F04">
        <w:rPr>
          <w:rFonts w:ascii="Times" w:hAnsi="Times" w:cs="Times New Roman"/>
          <w:sz w:val="24"/>
          <w:szCs w:val="24"/>
        </w:rPr>
        <w:t xml:space="preserve">these keystone predator effects on invertebrates and kelp </w:t>
      </w:r>
      <w:r w:rsidR="00662794" w:rsidRPr="00AF1F04">
        <w:rPr>
          <w:rFonts w:ascii="Times" w:hAnsi="Times" w:cs="Times New Roman"/>
          <w:sz w:val="24"/>
          <w:szCs w:val="24"/>
        </w:rPr>
        <w:t>at</w:t>
      </w:r>
      <w:r w:rsidR="00885440" w:rsidRPr="00AF1F04">
        <w:rPr>
          <w:rFonts w:ascii="Times" w:hAnsi="Times" w:cs="Times New Roman"/>
          <w:sz w:val="24"/>
          <w:szCs w:val="24"/>
        </w:rPr>
        <w:t xml:space="preserve"> </w:t>
      </w:r>
      <w:r w:rsidR="00744E12" w:rsidRPr="00AF1F04">
        <w:rPr>
          <w:rFonts w:ascii="Times" w:hAnsi="Times" w:cs="Times New Roman"/>
          <w:sz w:val="24"/>
          <w:szCs w:val="24"/>
        </w:rPr>
        <w:t xml:space="preserve">additional </w:t>
      </w:r>
      <w:r w:rsidR="00885440" w:rsidRPr="00AF1F04">
        <w:rPr>
          <w:rFonts w:ascii="Times" w:hAnsi="Times" w:cs="Times New Roman"/>
          <w:sz w:val="24"/>
          <w:szCs w:val="24"/>
        </w:rPr>
        <w:t>areas of</w:t>
      </w:r>
      <w:r w:rsidR="00B535D3" w:rsidRPr="00AF1F04">
        <w:rPr>
          <w:rFonts w:ascii="Times" w:hAnsi="Times" w:cs="Times New Roman"/>
          <w:sz w:val="24"/>
          <w:szCs w:val="24"/>
        </w:rPr>
        <w:t>f</w:t>
      </w:r>
      <w:r w:rsidR="00885440" w:rsidRPr="00AF1F04">
        <w:rPr>
          <w:rFonts w:ascii="Times" w:hAnsi="Times" w:cs="Times New Roman"/>
          <w:sz w:val="24"/>
          <w:szCs w:val="24"/>
        </w:rPr>
        <w:t xml:space="preserve"> </w:t>
      </w:r>
      <w:r w:rsidR="00DF232A" w:rsidRPr="00AF1F04">
        <w:rPr>
          <w:rFonts w:ascii="Times" w:hAnsi="Times" w:cs="Times New Roman"/>
          <w:sz w:val="24"/>
          <w:szCs w:val="24"/>
        </w:rPr>
        <w:t xml:space="preserve">the </w:t>
      </w:r>
      <w:r w:rsidR="00885440" w:rsidRPr="00AF1F04">
        <w:rPr>
          <w:rFonts w:ascii="Times" w:hAnsi="Times" w:cs="Times New Roman"/>
          <w:sz w:val="24"/>
          <w:szCs w:val="24"/>
        </w:rPr>
        <w:t>coast</w:t>
      </w:r>
      <w:r w:rsidR="00C6722A">
        <w:rPr>
          <w:rFonts w:ascii="Times" w:hAnsi="Times" w:cs="Times New Roman"/>
          <w:sz w:val="24"/>
          <w:szCs w:val="24"/>
        </w:rPr>
        <w:t xml:space="preserve"> (</w:t>
      </w:r>
      <w:proofErr w:type="spellStart"/>
      <w:r w:rsidR="00C6722A">
        <w:rPr>
          <w:rFonts w:ascii="Times" w:hAnsi="Times" w:cs="Times New Roman"/>
          <w:sz w:val="24"/>
          <w:szCs w:val="24"/>
        </w:rPr>
        <w:t>Kvitek</w:t>
      </w:r>
      <w:proofErr w:type="spellEnd"/>
      <w:r w:rsidR="00C6722A">
        <w:rPr>
          <w:rFonts w:ascii="Times" w:hAnsi="Times" w:cs="Times New Roman"/>
          <w:sz w:val="24"/>
          <w:szCs w:val="24"/>
        </w:rPr>
        <w:t xml:space="preserve"> et al. 1989, 1998, 2000)</w:t>
      </w:r>
      <w:r w:rsidR="00DA2376" w:rsidRPr="00AF1F04">
        <w:rPr>
          <w:rFonts w:ascii="Times" w:hAnsi="Times" w:cs="Times New Roman"/>
          <w:sz w:val="24"/>
          <w:szCs w:val="24"/>
        </w:rPr>
        <w:t xml:space="preserve"> </w:t>
      </w:r>
      <w:r w:rsidR="00B10A24" w:rsidRPr="00AF1F04">
        <w:rPr>
          <w:rFonts w:ascii="Times" w:hAnsi="Times" w:cs="Times New Roman"/>
          <w:sz w:val="24"/>
          <w:szCs w:val="24"/>
        </w:rPr>
        <w:fldChar w:fldCharType="begin"/>
      </w:r>
      <w:r w:rsidR="00B10A24" w:rsidRPr="00AF1F04">
        <w:rPr>
          <w:rFonts w:ascii="Times" w:hAnsi="Times" w:cs="Times New Roman"/>
          <w:sz w:val="24"/>
          <w:szCs w:val="24"/>
        </w:rPr>
        <w:instrText xml:space="preserve"> ADDIN EN.CITE &lt;EndNote&gt;&lt;Cite&gt;&lt;Author&gt;Kvitek&lt;/Author&gt;&lt;Year&gt;2000&lt;/Year&gt;&lt;RecNum&gt;2904&lt;/RecNum&gt;&lt;DisplayText&gt;(Kvitek et al. 2000)&lt;/DisplayText&gt;&lt;record&gt;&lt;rec-number&gt;2904&lt;/rec-number&gt;&lt;foreign-keys&gt;&lt;key app="EN" db-id="xd009ad5hp9eahe9vwp505fgdfxspzvppfsx" timestamp="1469203386"&gt;2904&lt;/key&gt;&lt;/foreign-keys&gt;&lt;ref-type name="Book"&gt;6&lt;/ref-type&gt;&lt;contributors&gt;&lt;authors&gt;&lt;author&gt;Kvitek, R. G.&lt;/author&gt;&lt;author&gt;Iampietro, P. J.&lt;/author&gt;&lt;author&gt;Thomas, K.&lt;/author&gt;&lt;/authors&gt;&lt;/contributors&gt;&lt;titles&gt;&lt;title&gt;Quantitative assessment of sea otter benthic prey communities within the Olympic Coast National Marine Sanctuary: 1999 re-survey of 1995 and 1985 monitoring stations&lt;/title&gt;&lt;/titles&gt;&lt;pages&gt;20&lt;/pages&gt;&lt;dates&gt;&lt;year&gt;2000&lt;/year&gt;&lt;/dates&gt;&lt;publisher&gt;Final report to the Olympic Coast National Marine Sanctuary&lt;/publisher&gt;&lt;urls&gt;&lt;/urls&gt;&lt;/record&gt;&lt;/Cite&gt;&lt;/EndNote&gt;</w:instrText>
      </w:r>
      <w:r w:rsidR="00B10A24" w:rsidRPr="00AF1F04">
        <w:rPr>
          <w:rFonts w:ascii="Times" w:hAnsi="Times" w:cs="Times New Roman"/>
          <w:sz w:val="24"/>
          <w:szCs w:val="24"/>
        </w:rPr>
        <w:fldChar w:fldCharType="separate"/>
      </w:r>
      <w:r w:rsidR="00B10A24" w:rsidRPr="00AF1F04">
        <w:rPr>
          <w:rFonts w:ascii="Times" w:hAnsi="Times" w:cs="Times New Roman"/>
          <w:noProof/>
          <w:sz w:val="24"/>
          <w:szCs w:val="24"/>
        </w:rPr>
        <w:t>(Kvitek et al. 2000)</w:t>
      </w:r>
      <w:r w:rsidR="00B10A24" w:rsidRPr="00AF1F04">
        <w:rPr>
          <w:rFonts w:ascii="Times" w:hAnsi="Times" w:cs="Times New Roman"/>
          <w:sz w:val="24"/>
          <w:szCs w:val="24"/>
        </w:rPr>
        <w:fldChar w:fldCharType="end"/>
      </w:r>
      <w:r w:rsidR="004A11B6" w:rsidRPr="00AF1F04">
        <w:rPr>
          <w:rFonts w:ascii="Times" w:hAnsi="Times" w:cs="Times New Roman"/>
          <w:sz w:val="24"/>
          <w:szCs w:val="24"/>
        </w:rPr>
        <w:t xml:space="preserve"> </w:t>
      </w:r>
      <w:r w:rsidR="004A11B6"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7F2AF67-5729-493B-BEA6-AEE3CDDE8968&lt;/uuid&gt;&lt;priority&gt;0&lt;/priority&gt;&lt;publications&gt;&lt;publication&gt;&lt;uuid&gt;E174B135-3F47-4D0F-AA57-424A670260AB&lt;/uuid&gt;&lt;volume&gt;5&lt;/volume&gt;&lt;doi&gt;10.1111/j.1748-7692.1989.tb00340.x&lt;/doi&gt;&lt;startpage&gt;266&lt;/startpage&gt;&lt;publication_date&gt;99198900001200000000200000&lt;/publication_date&gt;&lt;url&gt;http://doi.wiley.com/10.1111/j.1748-7692.1989.tb00340.x&lt;/url&gt;&lt;type&gt;400&lt;/type&gt;&lt;title&gt;Sea otters and benthic prey communities in Washington state&lt;/title&gt;&lt;publisher&gt;Blackwell Publishing Ltd&lt;/publisher&gt;&lt;number&gt;3&lt;/number&gt;&lt;subtype&gt;400&lt;/subtype&gt;&lt;endpage&gt;280&lt;/endpage&gt;&lt;bundle&gt;&lt;publication&gt;&lt;publisher&gt;Blackwell Publishing Ltd&lt;/publisher&gt;&lt;title&gt;Marine Mammal Science&lt;/title&gt;&lt;type&gt;-100&lt;/type&gt;&lt;subtype&gt;-100&lt;/subtype&gt;&lt;uuid&gt;AC408BE0-97BB-437E-B1FD-870BDD9FE9B3&lt;/uuid&gt;&lt;/publication&gt;&lt;/bundle&gt;&lt;authors&gt;&lt;author&gt;&lt;firstName&gt;Rikk&lt;/firstName&gt;&lt;middleNames&gt;G&lt;/middleNames&gt;&lt;lastName&gt;Kvitek&lt;/lastName&gt;&lt;/author&gt;&lt;author&gt;&lt;firstName&gt;David&lt;/firstName&gt;&lt;lastName&gt;Shull&lt;/lastName&gt;&lt;/author&gt;&lt;author&gt;&lt;firstName&gt;Don&lt;/firstName&gt;&lt;lastName&gt;Canestro&lt;/lastName&gt;&lt;/author&gt;&lt;author&gt;&lt;firstName&gt;Edward&lt;/firstName&gt;&lt;middleNames&gt;C&lt;/middleNames&gt;&lt;lastName&gt;Bowlby&lt;/lastName&gt;&lt;/author&gt;&lt;author&gt;&lt;firstName&gt;Barry&lt;/firstName&gt;&lt;middleNames&gt;L&lt;/middleNames&gt;&lt;lastName&gt;Troutman&lt;/lastName&gt;&lt;/author&gt;&lt;/authors&gt;&lt;/publication&gt;&lt;/publications&gt;&lt;cites&gt;&lt;/cites&gt;&lt;/citation&gt;</w:instrText>
      </w:r>
      <w:r w:rsidR="004A11B6" w:rsidRPr="00AF1F04">
        <w:rPr>
          <w:rFonts w:ascii="Times" w:hAnsi="Times" w:cs="Times New Roman"/>
          <w:sz w:val="24"/>
          <w:szCs w:val="24"/>
        </w:rPr>
        <w:fldChar w:fldCharType="separate"/>
      </w:r>
      <w:r w:rsidR="00C6722A">
        <w:rPr>
          <w:rFonts w:ascii="Times" w:hAnsi="Times" w:cs="Times"/>
          <w:sz w:val="24"/>
          <w:szCs w:val="24"/>
        </w:rPr>
        <w:t>(</w:t>
      </w:r>
      <w:proofErr w:type="spellStart"/>
      <w:r w:rsidR="00C6722A">
        <w:rPr>
          <w:rFonts w:ascii="Times" w:hAnsi="Times" w:cs="Times"/>
          <w:sz w:val="24"/>
          <w:szCs w:val="24"/>
        </w:rPr>
        <w:t>Kvitek</w:t>
      </w:r>
      <w:proofErr w:type="spellEnd"/>
      <w:r w:rsidR="00C6722A">
        <w:rPr>
          <w:rFonts w:ascii="Times" w:hAnsi="Times" w:cs="Times"/>
          <w:sz w:val="24"/>
          <w:szCs w:val="24"/>
        </w:rPr>
        <w:t xml:space="preserve"> et al. 1989)</w:t>
      </w:r>
      <w:r w:rsidR="004A11B6" w:rsidRPr="00AF1F04">
        <w:rPr>
          <w:rFonts w:ascii="Times" w:hAnsi="Times" w:cs="Times New Roman"/>
          <w:sz w:val="24"/>
          <w:szCs w:val="24"/>
        </w:rPr>
        <w:fldChar w:fldCharType="end"/>
      </w:r>
      <w:r w:rsidR="00885440" w:rsidRPr="00AF1F04">
        <w:rPr>
          <w:rFonts w:ascii="Times" w:hAnsi="Times" w:cs="Times New Roman"/>
          <w:sz w:val="24"/>
          <w:szCs w:val="24"/>
        </w:rPr>
        <w:t xml:space="preserve">. </w:t>
      </w:r>
      <w:r w:rsidR="00E9571E" w:rsidRPr="00AF1F04">
        <w:rPr>
          <w:rFonts w:ascii="Times" w:hAnsi="Times" w:cs="Times New Roman"/>
          <w:sz w:val="24"/>
          <w:szCs w:val="24"/>
        </w:rPr>
        <w:t xml:space="preserve">Around </w:t>
      </w:r>
      <w:r w:rsidR="00BD1502" w:rsidRPr="00AF1F04">
        <w:rPr>
          <w:rFonts w:ascii="Times" w:hAnsi="Times" w:cs="Times New Roman"/>
          <w:sz w:val="24"/>
          <w:szCs w:val="24"/>
        </w:rPr>
        <w:t>this</w:t>
      </w:r>
      <w:r w:rsidR="00960441" w:rsidRPr="00AF1F04">
        <w:rPr>
          <w:rFonts w:ascii="Times" w:hAnsi="Times" w:cs="Times New Roman"/>
          <w:sz w:val="24"/>
          <w:szCs w:val="24"/>
        </w:rPr>
        <w:t xml:space="preserve"> time, the </w:t>
      </w:r>
      <w:r w:rsidR="0083451E" w:rsidRPr="00AF1F04">
        <w:rPr>
          <w:rFonts w:ascii="Times" w:hAnsi="Times" w:cs="Times New Roman"/>
          <w:sz w:val="24"/>
          <w:szCs w:val="24"/>
        </w:rPr>
        <w:t xml:space="preserve">kelp canopy </w:t>
      </w:r>
      <w:r w:rsidR="00960441" w:rsidRPr="00AF1F04">
        <w:rPr>
          <w:rFonts w:ascii="Times" w:hAnsi="Times" w:cs="Times New Roman"/>
          <w:sz w:val="24"/>
          <w:szCs w:val="24"/>
        </w:rPr>
        <w:t xml:space="preserve">reached peak surface coverage at the scale of the Olympic Coast (Fig. </w:t>
      </w:r>
      <w:r w:rsidR="005B71FA" w:rsidRPr="00AF1F04">
        <w:rPr>
          <w:rFonts w:ascii="Times" w:hAnsi="Times" w:cs="Times New Roman"/>
          <w:sz w:val="24"/>
          <w:szCs w:val="24"/>
        </w:rPr>
        <w:t>1</w:t>
      </w:r>
      <w:r w:rsidR="00E377F7" w:rsidRPr="00AF1F04">
        <w:rPr>
          <w:rFonts w:ascii="Times" w:hAnsi="Times" w:cs="Times New Roman"/>
          <w:sz w:val="24"/>
          <w:szCs w:val="24"/>
        </w:rPr>
        <w:t xml:space="preserve">; Washington Department of Natural Resources kelp monitoring program; </w:t>
      </w:r>
      <w:r w:rsidR="003F675F" w:rsidRPr="00AF1F04">
        <w:rPr>
          <w:rFonts w:ascii="Times" w:hAnsi="Times" w:cs="Times New Roman"/>
          <w:color w:val="000000"/>
          <w:sz w:val="24"/>
          <w:szCs w:val="24"/>
        </w:rPr>
        <w:t>https://www.dnr.wa.gov/programs-and-services/aquatics/aquatic-science/kelp-</w:t>
      </w:r>
      <w:commentRangeStart w:id="7"/>
      <w:r w:rsidR="003F675F" w:rsidRPr="00AF1F04">
        <w:rPr>
          <w:rFonts w:ascii="Times" w:hAnsi="Times" w:cs="Times New Roman"/>
          <w:color w:val="000000"/>
          <w:sz w:val="24"/>
          <w:szCs w:val="24"/>
        </w:rPr>
        <w:t>monitoring</w:t>
      </w:r>
      <w:commentRangeEnd w:id="7"/>
      <w:r w:rsidR="00D253A0">
        <w:rPr>
          <w:rStyle w:val="CommentReference"/>
        </w:rPr>
        <w:commentReference w:id="7"/>
      </w:r>
      <w:r w:rsidR="003F675F" w:rsidRPr="00AF1F04">
        <w:rPr>
          <w:rFonts w:ascii="Times" w:hAnsi="Times" w:cs="Times New Roman"/>
          <w:color w:val="000000"/>
          <w:sz w:val="24"/>
          <w:szCs w:val="24"/>
        </w:rPr>
        <w:t>;</w:t>
      </w:r>
      <w:r w:rsidR="00BD2C98" w:rsidRPr="00AF1F04">
        <w:rPr>
          <w:rFonts w:ascii="Times" w:hAnsi="Times" w:cs="Times New Roman"/>
          <w:sz w:val="24"/>
          <w:szCs w:val="24"/>
        </w:rPr>
        <w:t xml:space="preserve"> </w:t>
      </w:r>
      <w:r w:rsidR="009E74C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&lt;citation&gt;&lt;uuid&gt;B0D50640-ED65-4A5A-94DA-C9E3903F0F92&lt;/uuid&gt;&lt;priority&gt;0&lt;/priority&gt;&lt;publications&gt;&lt;publication&gt;&lt;publication_date&gt;99201700001200000000200000&lt;/publication_date&gt;&lt;title&gt;The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9E74CB" w:rsidRPr="00AF1F04">
        <w:rPr>
          <w:rFonts w:ascii="Times" w:hAnsi="Times" w:cs="Times New Roman"/>
          <w:sz w:val="24"/>
          <w:szCs w:val="24"/>
        </w:rPr>
        <w:fldChar w:fldCharType="separate"/>
      </w:r>
      <w:r w:rsidR="003D1D77" w:rsidRPr="00AF1F04">
        <w:rPr>
          <w:rFonts w:ascii="Times" w:hAnsi="Times" w:cs="Times New Roman"/>
          <w:sz w:val="24"/>
          <w:szCs w:val="24"/>
        </w:rPr>
        <w:t>(Pfister et al. 2017)</w:t>
      </w:r>
      <w:r w:rsidR="009E74CB" w:rsidRPr="00AF1F04">
        <w:rPr>
          <w:rFonts w:ascii="Times" w:hAnsi="Times" w:cs="Times New Roman"/>
          <w:sz w:val="24"/>
          <w:szCs w:val="24"/>
        </w:rPr>
        <w:fldChar w:fldCharType="end"/>
      </w:r>
      <w:r w:rsidR="00B63FF4" w:rsidRPr="00AF1F04">
        <w:rPr>
          <w:rFonts w:ascii="Times" w:hAnsi="Times" w:cs="Times New Roman"/>
          <w:sz w:val="24"/>
          <w:szCs w:val="24"/>
        </w:rPr>
        <w:t>)</w:t>
      </w:r>
    </w:p>
    <w:p w14:paraId="2608E717" w14:textId="0F8D94D8" w:rsidR="007F630F" w:rsidRPr="00AF1F04" w:rsidRDefault="005F15BF" w:rsidP="00D85CD7">
      <w:pPr>
        <w:spacing w:after="0" w:line="480" w:lineRule="auto"/>
        <w:ind w:firstLine="720"/>
        <w:rPr>
          <w:rFonts w:ascii="Times" w:hAnsi="Times" w:cs="Times New Roman"/>
          <w:sz w:val="24"/>
          <w:szCs w:val="24"/>
        </w:rPr>
      </w:pPr>
      <w:r w:rsidRPr="00AF1F04">
        <w:rPr>
          <w:rFonts w:ascii="Times" w:hAnsi="Times" w:cs="Times New Roman"/>
          <w:sz w:val="24"/>
          <w:szCs w:val="24"/>
        </w:rPr>
        <w:t>Since th</w:t>
      </w:r>
      <w:r w:rsidR="00D82F94" w:rsidRPr="00AF1F04">
        <w:rPr>
          <w:rFonts w:ascii="Times" w:hAnsi="Times" w:cs="Times New Roman"/>
          <w:sz w:val="24"/>
          <w:szCs w:val="24"/>
        </w:rPr>
        <w:t xml:space="preserve">e </w:t>
      </w:r>
      <w:r w:rsidR="00AC5069" w:rsidRPr="00AF1F04">
        <w:rPr>
          <w:rFonts w:ascii="Times" w:hAnsi="Times" w:cs="Times New Roman"/>
          <w:sz w:val="24"/>
          <w:szCs w:val="24"/>
        </w:rPr>
        <w:t xml:space="preserve">subtidal </w:t>
      </w:r>
      <w:r w:rsidR="00D82F94" w:rsidRPr="00AF1F04">
        <w:rPr>
          <w:rFonts w:ascii="Times" w:hAnsi="Times" w:cs="Times New Roman"/>
          <w:sz w:val="24"/>
          <w:szCs w:val="24"/>
        </w:rPr>
        <w:t>community surveys</w:t>
      </w:r>
      <w:r w:rsidRPr="00AF1F04">
        <w:rPr>
          <w:rFonts w:ascii="Times" w:hAnsi="Times" w:cs="Times New Roman"/>
          <w:sz w:val="24"/>
          <w:szCs w:val="24"/>
        </w:rPr>
        <w:t xml:space="preserve"> in 1999</w:t>
      </w:r>
      <w:r w:rsidR="009D6549" w:rsidRPr="00AF1F04">
        <w:rPr>
          <w:rFonts w:ascii="Times" w:hAnsi="Times" w:cs="Times New Roman"/>
          <w:sz w:val="24"/>
          <w:szCs w:val="24"/>
        </w:rPr>
        <w:t xml:space="preserve">, the </w:t>
      </w:r>
      <w:r w:rsidR="00A2192D" w:rsidRPr="00AF1F04">
        <w:rPr>
          <w:rFonts w:ascii="Times" w:hAnsi="Times" w:cs="Times New Roman"/>
          <w:sz w:val="24"/>
          <w:szCs w:val="24"/>
        </w:rPr>
        <w:t xml:space="preserve">Olympic Coast sea </w:t>
      </w:r>
      <w:r w:rsidR="006E39F1" w:rsidRPr="00AF1F04">
        <w:rPr>
          <w:rFonts w:ascii="Times" w:hAnsi="Times" w:cs="Times New Roman"/>
          <w:sz w:val="24"/>
          <w:szCs w:val="24"/>
        </w:rPr>
        <w:t xml:space="preserve">otter </w:t>
      </w:r>
      <w:r w:rsidR="009D6549" w:rsidRPr="00AF1F04">
        <w:rPr>
          <w:rFonts w:ascii="Times" w:hAnsi="Times" w:cs="Times New Roman"/>
          <w:sz w:val="24"/>
          <w:szCs w:val="24"/>
        </w:rPr>
        <w:t>p</w:t>
      </w:r>
      <w:r w:rsidR="00AC5069" w:rsidRPr="00AF1F04">
        <w:rPr>
          <w:rFonts w:ascii="Times" w:hAnsi="Times" w:cs="Times New Roman"/>
          <w:sz w:val="24"/>
          <w:szCs w:val="24"/>
        </w:rPr>
        <w:t xml:space="preserve">opulation has more than doubled </w:t>
      </w:r>
      <w:r w:rsidR="00AC5069" w:rsidRPr="00AF1F04">
        <w:rPr>
          <w:rFonts w:ascii="Times" w:hAnsi="Times" w:cs="Times New Roman"/>
          <w:sz w:val="24"/>
          <w:szCs w:val="24"/>
        </w:rPr>
        <w:fldChar w:fldCharType="begin"/>
      </w:r>
      <w:r w:rsidR="00015878" w:rsidRPr="00AF1F04">
        <w:rPr>
          <w:rFonts w:ascii="Times" w:hAnsi="Times" w:cs="Times New Roman"/>
          <w:sz w:val="24"/>
          <w:szCs w:val="24"/>
        </w:rPr>
        <w:instrText xml:space="preserve"> ADDIN EN.CITE &lt;EndNote&gt;&lt;Cite&gt;&lt;Author&gt;Jeffries&lt;/Author&gt;&lt;Year&gt;2014&lt;/Year&gt;&lt;RecNum&gt;2457&lt;/RecNum&gt;&lt;Prefix&gt;Fig. 1b`; &lt;/Prefix&gt;&lt;DisplayText&gt;(Fig. 1b; Jeffries and Jameson 2014)&lt;/DisplayText&gt;&lt;record&gt;&lt;rec-number&gt;2457&lt;/rec-number&gt;&lt;foreign-keys&gt;&lt;key app="EN" db-id="xd009ad5hp9eahe9vwp505fgdfxspzvppfsx" timestamp="1435644909"&gt;2457&lt;/key&gt;&lt;/foreign-keys&gt;&lt;ref-type name="Report"&gt;27&lt;/ref-type&gt;&lt;contributors&gt;&lt;authors&gt;&lt;author&gt;Jeffries, S.&lt;/author&gt;&lt;author&gt;Jameson, R.&lt;/author&gt;&lt;/authors&gt;&lt;/contributors&gt;&lt;titles&gt;&lt;title&gt;Results of the 2013 survey of the reintroduced sea otter population in Washington State&lt;/title&gt;&lt;/titles&gt;&lt;dates&gt;&lt;year&gt;2014&lt;/year&gt;&lt;/dates&gt;&lt;publisher&gt;Washington Department of Fish and Wildlife&lt;/publisher&gt;&lt;urls&gt;&lt;/urls&gt;&lt;/record&gt;&lt;/Cite&gt;&lt;/EndNote&gt;</w:instrText>
      </w:r>
      <w:r w:rsidR="00AC5069" w:rsidRPr="00AF1F04">
        <w:rPr>
          <w:rFonts w:ascii="Times" w:hAnsi="Times" w:cs="Times New Roman"/>
          <w:sz w:val="24"/>
          <w:szCs w:val="24"/>
        </w:rPr>
        <w:fldChar w:fldCharType="separate"/>
      </w:r>
      <w:r w:rsidR="00015878" w:rsidRPr="00AF1F04">
        <w:rPr>
          <w:rFonts w:ascii="Times" w:hAnsi="Times" w:cs="Times New Roman"/>
          <w:noProof/>
          <w:sz w:val="24"/>
          <w:szCs w:val="24"/>
        </w:rPr>
        <w:t>(Fig. 1; Jeffries and Jameson 2014)</w:t>
      </w:r>
      <w:r w:rsidR="00AC5069" w:rsidRPr="00AF1F04">
        <w:rPr>
          <w:rFonts w:ascii="Times" w:hAnsi="Times" w:cs="Times New Roman"/>
          <w:sz w:val="24"/>
          <w:szCs w:val="24"/>
        </w:rPr>
        <w:fldChar w:fldCharType="end"/>
      </w:r>
      <w:r w:rsidR="00AC5069" w:rsidRPr="00AF1F04">
        <w:rPr>
          <w:rFonts w:ascii="Times" w:hAnsi="Times" w:cs="Times New Roman"/>
          <w:sz w:val="24"/>
          <w:szCs w:val="24"/>
        </w:rPr>
        <w:t xml:space="preserve">. </w:t>
      </w:r>
      <w:r w:rsidR="00444B19" w:rsidRPr="00AF1F04">
        <w:rPr>
          <w:rFonts w:ascii="Times" w:hAnsi="Times" w:cs="Times New Roman"/>
          <w:sz w:val="24"/>
          <w:szCs w:val="24"/>
        </w:rPr>
        <w:t xml:space="preserve">We expect that increased top down predation by sea otters might have further </w:t>
      </w:r>
      <w:r w:rsidR="000824B9" w:rsidRPr="00AF1F04">
        <w:rPr>
          <w:rFonts w:ascii="Times" w:hAnsi="Times" w:cs="Times New Roman"/>
          <w:sz w:val="24"/>
          <w:szCs w:val="24"/>
        </w:rPr>
        <w:t>suppress</w:t>
      </w:r>
      <w:r w:rsidR="00DB4238" w:rsidRPr="00AF1F04">
        <w:rPr>
          <w:rFonts w:ascii="Times" w:hAnsi="Times" w:cs="Times New Roman"/>
          <w:sz w:val="24"/>
          <w:szCs w:val="24"/>
        </w:rPr>
        <w:t>ed</w:t>
      </w:r>
      <w:r w:rsidR="00740EAB" w:rsidRPr="00AF1F04">
        <w:rPr>
          <w:rFonts w:ascii="Times" w:hAnsi="Times" w:cs="Times New Roman"/>
          <w:sz w:val="24"/>
          <w:szCs w:val="24"/>
        </w:rPr>
        <w:t xml:space="preserve"> benthic macroinvertebrates </w:t>
      </w:r>
      <w:r w:rsidR="00AC5069" w:rsidRPr="00AF1F04">
        <w:rPr>
          <w:rFonts w:ascii="Times" w:hAnsi="Times" w:cs="Times New Roman"/>
          <w:sz w:val="24"/>
          <w:szCs w:val="24"/>
        </w:rPr>
        <w:t>and</w:t>
      </w:r>
      <w:r w:rsidR="00C052BB" w:rsidRPr="00AF1F04">
        <w:rPr>
          <w:rFonts w:ascii="Times" w:hAnsi="Times" w:cs="Times New Roman"/>
          <w:sz w:val="24"/>
          <w:szCs w:val="24"/>
        </w:rPr>
        <w:t xml:space="preserve"> increased kelp canopy cover</w:t>
      </w:r>
      <w:r w:rsidR="006438ED" w:rsidRPr="00AF1F04">
        <w:rPr>
          <w:rFonts w:ascii="Times" w:hAnsi="Times" w:cs="Times New Roman"/>
          <w:sz w:val="24"/>
          <w:szCs w:val="24"/>
        </w:rPr>
        <w:t>; however,</w:t>
      </w:r>
      <w:r w:rsidR="00C052BB" w:rsidRPr="00AF1F04">
        <w:rPr>
          <w:rFonts w:ascii="Times" w:hAnsi="Times" w:cs="Times New Roman"/>
          <w:sz w:val="24"/>
          <w:szCs w:val="24"/>
        </w:rPr>
        <w:t xml:space="preserve"> the</w:t>
      </w:r>
      <w:r w:rsidR="00740EAB" w:rsidRPr="00AF1F04">
        <w:rPr>
          <w:rFonts w:ascii="Times" w:hAnsi="Times" w:cs="Times New Roman"/>
          <w:sz w:val="24"/>
          <w:szCs w:val="24"/>
        </w:rPr>
        <w:t xml:space="preserve"> total kelp canopy area has declined </w:t>
      </w:r>
      <w:r w:rsidR="005742B0" w:rsidRPr="00AF1F04">
        <w:rPr>
          <w:rFonts w:ascii="Times" w:hAnsi="Times" w:cs="Times New Roman"/>
          <w:sz w:val="24"/>
          <w:szCs w:val="24"/>
        </w:rPr>
        <w:t xml:space="preserve">from a peak abundance in </w:t>
      </w:r>
      <w:r w:rsidR="00DB4238" w:rsidRPr="00AF1F04">
        <w:rPr>
          <w:rFonts w:ascii="Times" w:hAnsi="Times" w:cs="Times New Roman"/>
          <w:sz w:val="24"/>
          <w:szCs w:val="24"/>
        </w:rPr>
        <w:t xml:space="preserve">roughly 2005 </w:t>
      </w:r>
      <w:r w:rsidR="00740EAB" w:rsidRPr="00AF1F04">
        <w:rPr>
          <w:rFonts w:ascii="Times" w:hAnsi="Times" w:cs="Times New Roman"/>
          <w:sz w:val="24"/>
          <w:szCs w:val="24"/>
        </w:rPr>
        <w:t xml:space="preserve">(Fig. </w:t>
      </w:r>
      <w:r w:rsidR="00015878" w:rsidRPr="00AF1F04">
        <w:rPr>
          <w:rFonts w:ascii="Times" w:hAnsi="Times" w:cs="Times New Roman"/>
          <w:sz w:val="24"/>
          <w:szCs w:val="24"/>
        </w:rPr>
        <w:t>1</w:t>
      </w:r>
      <w:r w:rsidR="00740EAB" w:rsidRPr="00AF1F04">
        <w:rPr>
          <w:rFonts w:ascii="Times" w:hAnsi="Times" w:cs="Times New Roman"/>
          <w:sz w:val="24"/>
          <w:szCs w:val="24"/>
        </w:rPr>
        <w:t xml:space="preserve">). </w:t>
      </w:r>
      <w:r w:rsidR="00DE6451" w:rsidRPr="00AF1F04">
        <w:rPr>
          <w:rFonts w:ascii="Times" w:hAnsi="Times" w:cs="Times New Roman"/>
          <w:sz w:val="24"/>
          <w:szCs w:val="24"/>
        </w:rPr>
        <w:t>T</w:t>
      </w:r>
      <w:r w:rsidR="00C052BB" w:rsidRPr="00AF1F04">
        <w:rPr>
          <w:rFonts w:ascii="Times" w:hAnsi="Times" w:cs="Times New Roman"/>
          <w:sz w:val="24"/>
          <w:szCs w:val="24"/>
        </w:rPr>
        <w:t xml:space="preserve">he </w:t>
      </w:r>
      <w:r w:rsidR="002B56F3">
        <w:rPr>
          <w:rFonts w:ascii="Times" w:hAnsi="Times" w:cs="Times New Roman"/>
          <w:sz w:val="24"/>
          <w:szCs w:val="24"/>
        </w:rPr>
        <w:t xml:space="preserve">apparent </w:t>
      </w:r>
      <w:r w:rsidR="00C052BB" w:rsidRPr="00AF1F04">
        <w:rPr>
          <w:rFonts w:ascii="Times" w:hAnsi="Times" w:cs="Times New Roman"/>
          <w:sz w:val="24"/>
          <w:szCs w:val="24"/>
        </w:rPr>
        <w:t xml:space="preserve">decoupling of sea otter and kelp </w:t>
      </w:r>
      <w:r w:rsidR="00DE6451" w:rsidRPr="00AF1F04">
        <w:rPr>
          <w:rFonts w:ascii="Times" w:hAnsi="Times" w:cs="Times New Roman"/>
          <w:sz w:val="24"/>
          <w:szCs w:val="24"/>
        </w:rPr>
        <w:t>changes warrant</w:t>
      </w:r>
      <w:r w:rsidR="002B56F3">
        <w:rPr>
          <w:rFonts w:ascii="Times" w:hAnsi="Times" w:cs="Times New Roman"/>
          <w:sz w:val="24"/>
          <w:szCs w:val="24"/>
        </w:rPr>
        <w:t>s</w:t>
      </w:r>
      <w:r w:rsidR="00DE6451" w:rsidRPr="00AF1F04">
        <w:rPr>
          <w:rFonts w:ascii="Times" w:hAnsi="Times" w:cs="Times New Roman"/>
          <w:sz w:val="24"/>
          <w:szCs w:val="24"/>
        </w:rPr>
        <w:t xml:space="preserve"> renewed research to understand patterns of nearshore community change at the regional and landscape scales.</w:t>
      </w:r>
      <w:r w:rsidR="00510746" w:rsidRPr="00AF1F04">
        <w:rPr>
          <w:rFonts w:ascii="Times" w:hAnsi="Times" w:cs="Times New Roman"/>
          <w:sz w:val="24"/>
          <w:szCs w:val="24"/>
        </w:rPr>
        <w:t xml:space="preserve"> </w:t>
      </w:r>
      <w:r w:rsidR="00D85CD7" w:rsidRPr="00AF1F04">
        <w:rPr>
          <w:rFonts w:ascii="Times" w:hAnsi="Times" w:cs="Times New Roman"/>
          <w:sz w:val="24"/>
          <w:szCs w:val="24"/>
        </w:rPr>
        <w:t xml:space="preserve">An intriguing possibility is that the decoupling of sea otters and kelp indicates a recovery of benthic grazers </w:t>
      </w:r>
      <w:r w:rsidR="00435703" w:rsidRPr="00AF1F04">
        <w:rPr>
          <w:rFonts w:ascii="Times" w:hAnsi="Times" w:cs="Times New Roman"/>
          <w:sz w:val="24"/>
          <w:szCs w:val="24"/>
        </w:rPr>
        <w:t>on the Olympic Coast</w:t>
      </w:r>
      <w:r w:rsidR="00D85CD7" w:rsidRPr="00AF1F04">
        <w:rPr>
          <w:rFonts w:ascii="Times" w:hAnsi="Times" w:cs="Times New Roman"/>
          <w:sz w:val="24"/>
          <w:szCs w:val="24"/>
        </w:rPr>
        <w:t>.</w:t>
      </w:r>
    </w:p>
    <w:p w14:paraId="24BBEB70" w14:textId="1D1AB6F2" w:rsidR="00744E12" w:rsidRPr="00AF1F04" w:rsidRDefault="00744E12" w:rsidP="00E47119">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While sea otters are generally assumed to play a strong top-down role in shifting North Pacific coastal ecosystems from herbivore-dominated to algae-dominated </w:t>
      </w:r>
      <w:r w:rsidRPr="00AF1F04">
        <w:rPr>
          <w:rFonts w:ascii="Times" w:hAnsi="Times" w:cs="Times New Roman"/>
          <w:sz w:val="24"/>
          <w:szCs w:val="24"/>
        </w:rPr>
        <w:fldChar w:fldCharType="begin"/>
      </w:r>
      <w:r w:rsidRPr="00AF1F04">
        <w:rPr>
          <w:rFonts w:ascii="Times" w:hAnsi="Times" w:cs="Times New Roman"/>
          <w:sz w:val="24"/>
          <w:szCs w:val="24"/>
        </w:rPr>
        <w:instrText xml:space="preserve"> ADDIN EN.CITE &lt;EndNote&gt;&lt;Cite&gt;&lt;Author&gt;Soule&lt;/Author&gt;&lt;Year&gt;2003&lt;/Year&gt;&lt;RecNum&gt;3025&lt;/RecNum&gt;&lt;DisplayText&gt;(Soulé et al. 2003)&lt;/DisplayText&gt;&lt;record&gt;&lt;rec-number&gt;3025&lt;/rec-number&gt;&lt;foreign-keys&gt;&lt;key app="EN" db-id="xd009ad5hp9eahe9vwp505fgdfxspzvppfsx" timestamp="1506705537"&gt;3025&lt;/key&gt;&lt;/foreign-keys&gt;&lt;ref-type name="Journal Article"&gt;17&lt;/ref-type&gt;&lt;contributors&gt;&lt;authors&gt;&lt;author&gt;Soulé, M. E.&lt;/author&gt;&lt;author&gt;Estes, J. A.&lt;/author&gt;&lt;author&gt;Berger, J.&lt;/author&gt;&lt;author&gt;Del Rio, C. M.&lt;/author&gt;&lt;/authors&gt;&lt;/contributors&gt;&lt;auth-address&gt;Univ Calif Santa Cruz, US Geol Survey, Santa Cruz, CA 95060 USA&amp;#xD;Wildlife Conservat Soc, Moose, WY 83012 USA&amp;#xD;Univ Wyoming, Dept Zool, Laramie, WY 82071 USA&lt;/auth-address&gt;&lt;titles&gt;&lt;title&gt;Ecological effectiveness: conservation goals for interactive species&lt;/title&gt;&lt;secondary-title&gt;Conservation Biology&lt;/secondary-title&gt;&lt;alt-title&gt;Conserv Biol&lt;/alt-title&gt;&lt;/titles&gt;&lt;periodical&gt;&lt;full-title&gt;Conservation Biology&lt;/full-title&gt;&lt;/periodical&gt;&lt;pages&gt;1238-1250&lt;/pages&gt;&lt;volume&gt;17&lt;/volume&gt;&lt;number&gt;5&lt;/number&gt;&lt;keywords&gt;&lt;keyword&gt;yellowstone-national-park&lt;/keyword&gt;&lt;keyword&gt;white-tailed deer&lt;/keyword&gt;&lt;keyword&gt;natural regulation&lt;/keyword&gt;&lt;keyword&gt;sea otters&lt;/keyword&gt;&lt;keyword&gt;kelp forest&lt;/keyword&gt;&lt;keyword&gt;community structure&lt;/keyword&gt;&lt;keyword&gt;prairie dogs&lt;/keyword&gt;&lt;keyword&gt;isle royale&lt;/keyword&gt;&lt;keyword&gt;ecosystems&lt;/keyword&gt;&lt;keyword&gt;population&lt;/keyword&gt;&lt;/keywords&gt;&lt;dates&gt;&lt;year&gt;2003&lt;/year&gt;&lt;pub-dates&gt;&lt;date&gt;Oct&lt;/date&gt;&lt;/pub-dates&gt;&lt;/dates&gt;&lt;isbn&gt;0888-8892&lt;/isbn&gt;&lt;accession-num&gt;WOS:000185473000010&lt;/accession-num&gt;&lt;urls&gt;&lt;related-urls&gt;&lt;url&gt;&lt;style face="underline" font="default" size="100%"&gt;&amp;lt;Go to ISI&amp;gt;://WOS:000185473000010&lt;/style&gt;&lt;/url&gt;&lt;/related-urls&gt;&lt;/urls&gt;&lt;electronic-resource-num&gt;DOI 10.1046/j.1523-1739.2003.01599.x&lt;/electronic-resource-num&gt;&lt;language&gt;English&lt;/language&gt;&lt;/record&gt;&lt;/Cite&gt;&lt;/EndNote&gt;</w:instrText>
      </w:r>
      <w:r w:rsidRPr="00AF1F04">
        <w:rPr>
          <w:rFonts w:ascii="Times" w:hAnsi="Times" w:cs="Times New Roman"/>
          <w:sz w:val="24"/>
          <w:szCs w:val="24"/>
        </w:rPr>
        <w:fldChar w:fldCharType="separate"/>
      </w:r>
      <w:r w:rsidRPr="00AF1F04">
        <w:rPr>
          <w:rFonts w:ascii="Times" w:hAnsi="Times" w:cs="Times New Roman"/>
          <w:noProof/>
          <w:sz w:val="24"/>
          <w:szCs w:val="24"/>
        </w:rPr>
        <w:t>(Soulé et al. 2003)</w:t>
      </w:r>
      <w:r w:rsidRPr="00AF1F04">
        <w:rPr>
          <w:rFonts w:ascii="Times" w:hAnsi="Times" w:cs="Times New Roman"/>
          <w:sz w:val="24"/>
          <w:szCs w:val="24"/>
        </w:rPr>
        <w:fldChar w:fldCharType="end"/>
      </w:r>
      <w:r w:rsidRPr="00AF1F04">
        <w:rPr>
          <w:rFonts w:ascii="Times" w:hAnsi="Times" w:cs="Times New Roman"/>
          <w:sz w:val="24"/>
          <w:szCs w:val="24"/>
        </w:rPr>
        <w:t xml:space="preserve">, this </w:t>
      </w:r>
      <w:r w:rsidRPr="00AF1F04">
        <w:rPr>
          <w:rFonts w:ascii="Times" w:hAnsi="Times" w:cs="Times New Roman"/>
          <w:sz w:val="24"/>
          <w:szCs w:val="24"/>
        </w:rPr>
        <w:lastRenderedPageBreak/>
        <w:t>generality has been both affirmed and challenged over the past 40 years</w:t>
      </w:r>
      <w:r w:rsidR="00E47119" w:rsidRPr="00AF1F04">
        <w:rPr>
          <w:rFonts w:ascii="Times" w:hAnsi="Times" w:cs="Times New Roman"/>
          <w:sz w:val="24"/>
          <w:szCs w:val="24"/>
        </w:rPr>
        <w:t xml:space="preserve"> </w:t>
      </w:r>
      <w:r w:rsidR="00E4711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14B50C4-83F0-47F9-A64D-F79D88805BBA&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E47119" w:rsidRPr="00AF1F04">
        <w:rPr>
          <w:rFonts w:ascii="Times" w:hAnsi="Times" w:cs="Times New Roman"/>
          <w:sz w:val="24"/>
          <w:szCs w:val="24"/>
        </w:rPr>
        <w:fldChar w:fldCharType="separate"/>
      </w:r>
      <w:r w:rsidR="00E47119" w:rsidRPr="00AF1F04">
        <w:rPr>
          <w:rFonts w:ascii="Times" w:hAnsi="Times" w:cs="Times New Roman"/>
          <w:sz w:val="24"/>
          <w:szCs w:val="24"/>
        </w:rPr>
        <w:t>(Watson &amp; Estes 2011)</w:t>
      </w:r>
      <w:r w:rsidR="00E47119" w:rsidRPr="00AF1F04">
        <w:rPr>
          <w:rFonts w:ascii="Times" w:hAnsi="Times" w:cs="Times New Roman"/>
          <w:sz w:val="24"/>
          <w:szCs w:val="24"/>
        </w:rPr>
        <w:fldChar w:fldCharType="end"/>
      </w:r>
      <w:r w:rsidRPr="00AF1F04">
        <w:rPr>
          <w:rFonts w:ascii="Times" w:hAnsi="Times" w:cs="Times New Roman"/>
          <w:sz w:val="24"/>
          <w:szCs w:val="24"/>
        </w:rPr>
        <w:t xml:space="preserve">. </w:t>
      </w:r>
      <w:r w:rsidR="00B47A7B" w:rsidRPr="00AF1F04">
        <w:rPr>
          <w:rFonts w:ascii="Times" w:hAnsi="Times" w:cs="Times New Roman"/>
          <w:sz w:val="24"/>
          <w:szCs w:val="24"/>
        </w:rPr>
        <w:t>There are n</w:t>
      </w:r>
      <w:r w:rsidRPr="00AF1F04">
        <w:rPr>
          <w:rFonts w:ascii="Times" w:hAnsi="Times" w:cs="Times New Roman"/>
          <w:sz w:val="24"/>
          <w:szCs w:val="24"/>
        </w:rPr>
        <w:t xml:space="preserve">umerous examples </w:t>
      </w:r>
      <w:r w:rsidR="00B47A7B" w:rsidRPr="00AF1F04">
        <w:rPr>
          <w:rFonts w:ascii="Times" w:hAnsi="Times" w:cs="Times New Roman"/>
          <w:sz w:val="24"/>
          <w:szCs w:val="24"/>
        </w:rPr>
        <w:t>of</w:t>
      </w:r>
      <w:r w:rsidRPr="00AF1F04">
        <w:rPr>
          <w:rFonts w:ascii="Times" w:hAnsi="Times" w:cs="Times New Roman"/>
          <w:sz w:val="24"/>
          <w:szCs w:val="24"/>
        </w:rPr>
        <w:t xml:space="preserve"> Pacific coastal systems </w:t>
      </w:r>
      <w:r w:rsidR="00F93732" w:rsidRPr="00AF1F04">
        <w:rPr>
          <w:rFonts w:ascii="Times" w:hAnsi="Times" w:cs="Times New Roman"/>
          <w:sz w:val="24"/>
          <w:szCs w:val="24"/>
        </w:rPr>
        <w:t xml:space="preserve">that are </w:t>
      </w:r>
      <w:r w:rsidRPr="00AF1F04">
        <w:rPr>
          <w:rFonts w:ascii="Times" w:hAnsi="Times" w:cs="Times New Roman"/>
          <w:sz w:val="24"/>
          <w:szCs w:val="24"/>
        </w:rPr>
        <w:t xml:space="preserve">not herbivore-dominated in the absence of sea otters </w:t>
      </w:r>
      <w:r w:rsidRPr="00AF1F04">
        <w:rPr>
          <w:rFonts w:ascii="Times" w:hAnsi="Times" w:cs="Times New Roman"/>
          <w:sz w:val="24"/>
          <w:szCs w:val="24"/>
        </w:rPr>
        <w:fldChar w:fldCharType="begin">
          <w:fldData xml:space="preserve">PEVuZE5vdGU+PENpdGU+PEF1dGhvcj5DYXJ0ZXI8L0F1dGhvcj48WWVhcj4yMDA3PC9ZZWFyPjxS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==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PEVuZE5vdGU+PENpdGU+PEF1dGhvcj5DYXJ0ZXI8L0F1dGhvcj48WWVhcj4yMDA3PC9ZZWFyPjxS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==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(Foster 1990, Lafferty 2004, Carter et al. 2007, Reed et al. 2011)</w:t>
      </w:r>
      <w:r w:rsidRPr="00AF1F04">
        <w:rPr>
          <w:rFonts w:ascii="Times" w:hAnsi="Times" w:cs="Times New Roman"/>
          <w:sz w:val="24"/>
          <w:szCs w:val="24"/>
        </w:rPr>
        <w:fldChar w:fldCharType="end"/>
      </w:r>
      <w:r w:rsidRPr="00AF1F04">
        <w:rPr>
          <w:rFonts w:ascii="Times" w:hAnsi="Times" w:cs="Times New Roman"/>
          <w:sz w:val="24"/>
          <w:szCs w:val="24"/>
        </w:rPr>
        <w:t xml:space="preserve">. For example, </w:t>
      </w:r>
      <w:r w:rsidRPr="00AF1F04">
        <w:rPr>
          <w:rFonts w:ascii="Times" w:hAnsi="Times" w:cs="Times New Roman"/>
          <w:sz w:val="24"/>
          <w:szCs w:val="24"/>
        </w:rPr>
        <w:fldChar w:fldCharType="begin">
          <w:fldData xml:space="preserve">PEVuZE5vdGU+PENpdGUgQXV0aG9yWWVhcj0iMSI+PEF1dGhvcj5SZWVkPC9BdXRob3I+PFllYXI+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PEVuZE5vdGU+PENpdGUgQXV0aG9yWWVhcj0iMSI+PEF1dGhvcj5SZWVkPC9BdXRob3I+PFllYXI+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Reed et al. (2011)</w:t>
      </w:r>
      <w:r w:rsidRPr="00AF1F04">
        <w:rPr>
          <w:rFonts w:ascii="Times" w:hAnsi="Times" w:cs="Times New Roman"/>
          <w:sz w:val="24"/>
          <w:szCs w:val="24"/>
        </w:rPr>
        <w:fldChar w:fldCharType="end"/>
      </w:r>
      <w:r w:rsidRPr="00AF1F04">
        <w:rPr>
          <w:rFonts w:ascii="Times" w:hAnsi="Times" w:cs="Times New Roman"/>
          <w:sz w:val="24"/>
          <w:szCs w:val="24"/>
        </w:rPr>
        <w:t xml:space="preserve"> found that wave disturbance overwhelmed the effect of herbivory and nutrient availability in determining kelp forest dynamics in central and southern California. This </w:t>
      </w:r>
      <w:r w:rsidR="00370047" w:rsidRPr="00AF1F04">
        <w:rPr>
          <w:rFonts w:ascii="Times" w:hAnsi="Times" w:cs="Times New Roman"/>
          <w:sz w:val="24"/>
          <w:szCs w:val="24"/>
        </w:rPr>
        <w:t xml:space="preserve">example </w:t>
      </w:r>
      <w:r w:rsidRPr="00AF1F04">
        <w:rPr>
          <w:rFonts w:ascii="Times" w:hAnsi="Times" w:cs="Times New Roman"/>
          <w:sz w:val="24"/>
          <w:szCs w:val="24"/>
        </w:rPr>
        <w:t xml:space="preserve">highlights the importance of other physical and biological interactions for structuring coastal habitats, and encourages an explicit consideration of the spatiotemporal heterogeneity of coastal kelp systems. Such a landscape perspective on the drivers of heterogeneity and complexity has been used to improve understanding of kelp forest dynamics </w:t>
      </w:r>
      <w:r w:rsidR="00ED0DDF" w:rsidRPr="00AF1F04">
        <w:rPr>
          <w:rFonts w:ascii="Times" w:hAnsi="Times" w:cs="Times New Roman"/>
          <w:sz w:val="24"/>
          <w:szCs w:val="24"/>
        </w:rPr>
        <w:t xml:space="preserve">in California </w:t>
      </w:r>
      <w:r w:rsidRPr="00AF1F04">
        <w:rPr>
          <w:rFonts w:ascii="Times" w:hAnsi="Times" w:cs="Times New Roman"/>
          <w:sz w:val="24"/>
          <w:szCs w:val="24"/>
        </w:rPr>
        <w:fldChar w:fldCharType="begin">
          <w:fldData xml:space="preserve">PEVuZE5vdGU+PENpdGU+PEF1dGhvcj5CZWxsPC9BdXRob3I+PFllYXI+MjAxNTwvWWVhcj48UmVj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PEVuZE5vdGU+PENpdGU+PEF1dGhvcj5CZWxsPC9BdXRob3I+PFllYXI+MjAxNTwvWWVhcj48UmVj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(Bell et al. 2015)</w:t>
      </w:r>
      <w:r w:rsidRPr="00AF1F04">
        <w:rPr>
          <w:rFonts w:ascii="Times" w:hAnsi="Times" w:cs="Times New Roman"/>
          <w:sz w:val="24"/>
          <w:szCs w:val="24"/>
        </w:rPr>
        <w:fldChar w:fldCharType="end"/>
      </w:r>
      <w:r w:rsidRPr="00AF1F04">
        <w:rPr>
          <w:rFonts w:ascii="Times" w:hAnsi="Times" w:cs="Times New Roman"/>
          <w:sz w:val="24"/>
          <w:szCs w:val="24"/>
        </w:rPr>
        <w:t>.</w:t>
      </w:r>
    </w:p>
    <w:p w14:paraId="35B849EE" w14:textId="7E0488F4" w:rsidR="002730AC" w:rsidRPr="00AF1F04" w:rsidRDefault="00DE6451" w:rsidP="00E47119">
      <w:pPr>
        <w:spacing w:line="480" w:lineRule="auto"/>
        <w:ind w:firstLine="720"/>
        <w:rPr>
          <w:rFonts w:ascii="Times" w:hAnsi="Times" w:cs="Times New Roman"/>
          <w:sz w:val="24"/>
          <w:szCs w:val="24"/>
        </w:rPr>
      </w:pPr>
      <w:r w:rsidRPr="00AF1F04">
        <w:rPr>
          <w:rFonts w:ascii="Times" w:hAnsi="Times" w:cs="Times New Roman"/>
          <w:sz w:val="24"/>
          <w:szCs w:val="24"/>
        </w:rPr>
        <w:t xml:space="preserve">Here we combine </w:t>
      </w:r>
      <w:r w:rsidR="00D30ECE" w:rsidRPr="00AF1F04">
        <w:rPr>
          <w:rFonts w:ascii="Times" w:hAnsi="Times" w:cs="Times New Roman"/>
          <w:sz w:val="24"/>
          <w:szCs w:val="24"/>
        </w:rPr>
        <w:t>a 30</w:t>
      </w:r>
      <w:r w:rsidR="002B56F3">
        <w:rPr>
          <w:rFonts w:ascii="Times" w:hAnsi="Times" w:cs="Times New Roman"/>
          <w:sz w:val="24"/>
          <w:szCs w:val="24"/>
        </w:rPr>
        <w:t>-</w:t>
      </w:r>
      <w:r w:rsidR="00D30ECE" w:rsidRPr="00AF1F04">
        <w:rPr>
          <w:rFonts w:ascii="Times" w:hAnsi="Times" w:cs="Times New Roman"/>
          <w:sz w:val="24"/>
          <w:szCs w:val="24"/>
        </w:rPr>
        <w:t xml:space="preserve">year time series of </w:t>
      </w:r>
      <w:r w:rsidRPr="00AF1F04">
        <w:rPr>
          <w:rFonts w:ascii="Times" w:hAnsi="Times" w:cs="Times New Roman"/>
          <w:sz w:val="24"/>
          <w:szCs w:val="24"/>
        </w:rPr>
        <w:t>sea otter, kelp</w:t>
      </w:r>
      <w:del w:id="8" w:author="LIAM ANTRIM" w:date="2018-01-18T09:18:00Z">
        <w:r w:rsidRPr="00AF1F04" w:rsidDel="0098338A">
          <w:rPr>
            <w:rFonts w:ascii="Times" w:hAnsi="Times" w:cs="Times New Roman"/>
            <w:sz w:val="24"/>
            <w:szCs w:val="24"/>
          </w:rPr>
          <w:delText>,</w:delText>
        </w:r>
      </w:del>
      <w:r w:rsidRPr="00AF1F04">
        <w:rPr>
          <w:rFonts w:ascii="Times" w:hAnsi="Times" w:cs="Times New Roman"/>
          <w:sz w:val="24"/>
          <w:szCs w:val="24"/>
        </w:rPr>
        <w:t xml:space="preserve"> and benthic invertebrate</w:t>
      </w:r>
      <w:r w:rsidR="00D30ECE" w:rsidRPr="00AF1F04">
        <w:rPr>
          <w:rFonts w:ascii="Times" w:hAnsi="Times" w:cs="Times New Roman"/>
          <w:sz w:val="24"/>
          <w:szCs w:val="24"/>
        </w:rPr>
        <w:t xml:space="preserve"> data</w:t>
      </w:r>
      <w:r w:rsidRPr="00AF1F04">
        <w:rPr>
          <w:rFonts w:ascii="Times" w:hAnsi="Times" w:cs="Times New Roman"/>
          <w:sz w:val="24"/>
          <w:szCs w:val="24"/>
        </w:rPr>
        <w:t xml:space="preserve"> </w:t>
      </w:r>
      <w:r w:rsidR="00D30ECE" w:rsidRPr="00AF1F04">
        <w:rPr>
          <w:rFonts w:ascii="Times" w:hAnsi="Times" w:cs="Times New Roman"/>
          <w:sz w:val="24"/>
          <w:szCs w:val="24"/>
        </w:rPr>
        <w:t xml:space="preserve">off </w:t>
      </w:r>
      <w:r w:rsidRPr="00AF1F04">
        <w:rPr>
          <w:rFonts w:ascii="Times" w:hAnsi="Times" w:cs="Times New Roman"/>
          <w:sz w:val="24"/>
          <w:szCs w:val="24"/>
        </w:rPr>
        <w:t xml:space="preserve">the Olympic </w:t>
      </w:r>
      <w:r w:rsidR="00762599" w:rsidRPr="00AF1F04">
        <w:rPr>
          <w:rFonts w:ascii="Times" w:hAnsi="Times" w:cs="Times New Roman"/>
          <w:sz w:val="24"/>
          <w:szCs w:val="24"/>
        </w:rPr>
        <w:t>C</w:t>
      </w:r>
      <w:r w:rsidRPr="00AF1F04">
        <w:rPr>
          <w:rFonts w:ascii="Times" w:hAnsi="Times" w:cs="Times New Roman"/>
          <w:sz w:val="24"/>
          <w:szCs w:val="24"/>
        </w:rPr>
        <w:t xml:space="preserve">oast </w:t>
      </w:r>
      <w:r w:rsidR="006438ED" w:rsidRPr="00AF1F04">
        <w:rPr>
          <w:rFonts w:ascii="Times" w:hAnsi="Times" w:cs="Times New Roman"/>
          <w:sz w:val="24"/>
          <w:szCs w:val="24"/>
        </w:rPr>
        <w:t xml:space="preserve">in order </w:t>
      </w:r>
      <w:r w:rsidRPr="00AF1F04">
        <w:rPr>
          <w:rFonts w:ascii="Times" w:hAnsi="Times" w:cs="Times New Roman"/>
          <w:sz w:val="24"/>
          <w:szCs w:val="24"/>
        </w:rPr>
        <w:t xml:space="preserve">to </w:t>
      </w:r>
      <w:r w:rsidR="006438ED" w:rsidRPr="00AF1F04">
        <w:rPr>
          <w:rFonts w:ascii="Times" w:hAnsi="Times" w:cs="Times New Roman"/>
          <w:sz w:val="24"/>
          <w:szCs w:val="24"/>
        </w:rPr>
        <w:t xml:space="preserve">better </w:t>
      </w:r>
      <w:r w:rsidRPr="00AF1F04">
        <w:rPr>
          <w:rFonts w:ascii="Times" w:hAnsi="Times" w:cs="Times New Roman"/>
          <w:sz w:val="24"/>
          <w:szCs w:val="24"/>
        </w:rPr>
        <w:t xml:space="preserve">understand nearshore </w:t>
      </w:r>
      <w:r w:rsidR="00D30ECE" w:rsidRPr="00AF1F04">
        <w:rPr>
          <w:rFonts w:ascii="Times" w:hAnsi="Times" w:cs="Times New Roman"/>
          <w:sz w:val="24"/>
          <w:szCs w:val="24"/>
        </w:rPr>
        <w:t xml:space="preserve">marine </w:t>
      </w:r>
      <w:r w:rsidRPr="00AF1F04">
        <w:rPr>
          <w:rFonts w:ascii="Times" w:hAnsi="Times" w:cs="Times New Roman"/>
          <w:sz w:val="24"/>
          <w:szCs w:val="24"/>
        </w:rPr>
        <w:t>community dynamics at regional and landscape scale</w:t>
      </w:r>
      <w:r w:rsidR="00206F21" w:rsidRPr="00AF1F04">
        <w:rPr>
          <w:rFonts w:ascii="Times" w:hAnsi="Times" w:cs="Times New Roman"/>
          <w:sz w:val="24"/>
          <w:szCs w:val="24"/>
        </w:rPr>
        <w:t>s</w:t>
      </w:r>
      <w:r w:rsidRPr="00AF1F04">
        <w:rPr>
          <w:rFonts w:ascii="Times" w:hAnsi="Times" w:cs="Times New Roman"/>
          <w:sz w:val="24"/>
          <w:szCs w:val="24"/>
        </w:rPr>
        <w:t xml:space="preserve">. We conduct </w:t>
      </w:r>
      <w:proofErr w:type="spellStart"/>
      <w:r w:rsidRPr="00AF1F04">
        <w:rPr>
          <w:rFonts w:ascii="Times" w:hAnsi="Times" w:cs="Times New Roman"/>
          <w:sz w:val="24"/>
          <w:szCs w:val="24"/>
        </w:rPr>
        <w:t>spati</w:t>
      </w:r>
      <w:r w:rsidR="00D30ECE" w:rsidRPr="00AF1F04">
        <w:rPr>
          <w:rFonts w:ascii="Times" w:hAnsi="Times" w:cs="Times New Roman"/>
          <w:sz w:val="24"/>
          <w:szCs w:val="24"/>
        </w:rPr>
        <w:t>o</w:t>
      </w:r>
      <w:proofErr w:type="spellEnd"/>
      <w:r w:rsidR="00D30ECE" w:rsidRPr="00AF1F04">
        <w:rPr>
          <w:rFonts w:ascii="Times" w:hAnsi="Times" w:cs="Times New Roman"/>
          <w:sz w:val="24"/>
          <w:szCs w:val="24"/>
        </w:rPr>
        <w:t>-</w:t>
      </w:r>
      <w:r w:rsidRPr="00AF1F04">
        <w:rPr>
          <w:rFonts w:ascii="Times" w:hAnsi="Times" w:cs="Times New Roman"/>
          <w:sz w:val="24"/>
          <w:szCs w:val="24"/>
        </w:rPr>
        <w:t xml:space="preserve">temporal analyses on sea otter and kelp data from publicly available surveys and </w:t>
      </w:r>
      <w:r w:rsidR="005752D3" w:rsidRPr="00AF1F04">
        <w:rPr>
          <w:rFonts w:ascii="Times" w:hAnsi="Times" w:cs="Times New Roman"/>
          <w:sz w:val="24"/>
          <w:szCs w:val="24"/>
        </w:rPr>
        <w:t xml:space="preserve">conduct new field sampling to </w:t>
      </w:r>
      <w:r w:rsidRPr="00AF1F04">
        <w:rPr>
          <w:rFonts w:ascii="Times" w:hAnsi="Times" w:cs="Times New Roman"/>
          <w:sz w:val="24"/>
          <w:szCs w:val="24"/>
        </w:rPr>
        <w:t>extend previous kelp forest invertebrate surveys conducted a</w:t>
      </w:r>
      <w:r w:rsidR="001F3C2E" w:rsidRPr="00AF1F04">
        <w:rPr>
          <w:rFonts w:ascii="Times" w:hAnsi="Times" w:cs="Times New Roman"/>
          <w:sz w:val="24"/>
          <w:szCs w:val="24"/>
        </w:rPr>
        <w:t>t</w:t>
      </w:r>
      <w:r w:rsidRPr="00AF1F04">
        <w:rPr>
          <w:rFonts w:ascii="Times" w:hAnsi="Times" w:cs="Times New Roman"/>
          <w:sz w:val="24"/>
          <w:szCs w:val="24"/>
        </w:rPr>
        <w:t xml:space="preserve"> focal sites by </w:t>
      </w:r>
      <w:proofErr w:type="spellStart"/>
      <w:r w:rsidRPr="00AF1F04">
        <w:rPr>
          <w:rFonts w:ascii="Times" w:hAnsi="Times" w:cs="Times New Roman"/>
          <w:sz w:val="24"/>
          <w:szCs w:val="24"/>
        </w:rPr>
        <w:t>Kvitek</w:t>
      </w:r>
      <w:proofErr w:type="spellEnd"/>
      <w:r w:rsidRPr="00AF1F04">
        <w:rPr>
          <w:rFonts w:ascii="Times" w:hAnsi="Times" w:cs="Times New Roman"/>
          <w:sz w:val="24"/>
          <w:szCs w:val="24"/>
        </w:rPr>
        <w:t xml:space="preserve"> et al.</w:t>
      </w:r>
      <w:r w:rsidR="00C6722A" w:rsidRPr="00AF1F04">
        <w:rPr>
          <w:rFonts w:ascii="Times" w:hAnsi="Times" w:cs="Times New Roman"/>
          <w:sz w:val="24"/>
          <w:szCs w:val="24"/>
        </w:rPr>
        <w:t xml:space="preserve"> </w:t>
      </w:r>
      <w:r w:rsidRPr="00AF1F04">
        <w:rPr>
          <w:rFonts w:ascii="Times" w:hAnsi="Times" w:cs="Times New Roman"/>
          <w:sz w:val="24"/>
          <w:szCs w:val="24"/>
        </w:rPr>
        <w:t xml:space="preserve">(1989, </w:t>
      </w:r>
      <w:r w:rsidR="00E47119" w:rsidRPr="00AF1F04">
        <w:rPr>
          <w:rFonts w:ascii="Times" w:hAnsi="Times" w:cs="Times New Roman"/>
          <w:sz w:val="24"/>
          <w:szCs w:val="24"/>
        </w:rPr>
        <w:t xml:space="preserve">1998, </w:t>
      </w:r>
      <w:r w:rsidRPr="00AF1F04">
        <w:rPr>
          <w:rFonts w:ascii="Times" w:hAnsi="Times" w:cs="Times New Roman"/>
          <w:sz w:val="24"/>
          <w:szCs w:val="24"/>
        </w:rPr>
        <w:t>2000</w:t>
      </w:r>
      <w:r w:rsidR="00C6722A">
        <w:rPr>
          <w:rFonts w:ascii="Times" w:hAnsi="Times" w:cs="Times New Roman"/>
          <w:sz w:val="24"/>
          <w:szCs w:val="24"/>
        </w:rPr>
        <w:t xml:space="preserve">). </w:t>
      </w:r>
      <w:r w:rsidR="00580D80" w:rsidRPr="00AF1F04">
        <w:rPr>
          <w:rFonts w:ascii="Times" w:hAnsi="Times" w:cs="Times New Roman"/>
          <w:sz w:val="24"/>
          <w:szCs w:val="24"/>
        </w:rPr>
        <w:t xml:space="preserve">Our ability to understand </w:t>
      </w:r>
      <w:r w:rsidR="0009604F" w:rsidRPr="00AF1F04">
        <w:rPr>
          <w:rFonts w:ascii="Times" w:hAnsi="Times" w:cs="Times New Roman"/>
          <w:sz w:val="24"/>
          <w:szCs w:val="24"/>
        </w:rPr>
        <w:t>the interactions between habitat, predators, and prey</w:t>
      </w:r>
      <w:r w:rsidR="00580D80" w:rsidRPr="00AF1F04">
        <w:rPr>
          <w:rFonts w:ascii="Times" w:hAnsi="Times" w:cs="Times New Roman"/>
          <w:sz w:val="24"/>
          <w:szCs w:val="24"/>
        </w:rPr>
        <w:t xml:space="preserve"> </w:t>
      </w:r>
      <w:r w:rsidR="0009604F" w:rsidRPr="00AF1F04">
        <w:rPr>
          <w:rFonts w:ascii="Times" w:hAnsi="Times" w:cs="Times New Roman"/>
          <w:sz w:val="24"/>
          <w:szCs w:val="24"/>
        </w:rPr>
        <w:t xml:space="preserve">is </w:t>
      </w:r>
      <w:r w:rsidR="00580D80" w:rsidRPr="00AF1F04">
        <w:rPr>
          <w:rFonts w:ascii="Times" w:hAnsi="Times" w:cs="Times New Roman"/>
          <w:sz w:val="24"/>
          <w:szCs w:val="24"/>
        </w:rPr>
        <w:t xml:space="preserve">essential for proper management and conservation of coastal species, habitats, ecosystems and services, particularly in this area where maintaining high native biodiversity and keystone species populations are explicit management objectives </w:t>
      </w:r>
      <w:r w:rsidR="00580D80" w:rsidRPr="00AF1F04" w:rsidDel="006653E5">
        <w:rPr>
          <w:rFonts w:ascii="Times" w:hAnsi="Times" w:cs="Times New Roman"/>
          <w:sz w:val="24"/>
          <w:szCs w:val="24"/>
        </w:rPr>
        <w:fldChar w:fldCharType="begin"/>
      </w:r>
      <w:r w:rsidR="00580D80" w:rsidRPr="00AF1F04" w:rsidDel="006653E5">
        <w:rPr>
          <w:rFonts w:ascii="Times" w:hAnsi="Times" w:cs="Times New Roman"/>
          <w:sz w:val="24"/>
          <w:szCs w:val="24"/>
        </w:rPr>
        <w:instrText xml:space="preserve"> ADDIN EN.CITE &lt;EndNote&gt;&lt;Cite&gt;&lt;Author&gt;Office of National Marine Sanctuaries&lt;/Author&gt;&lt;Year&gt;2008&lt;/Year&gt;&lt;RecNum&gt;2905&lt;/RecNum&gt;&lt;DisplayText&gt;(Office of National Marine Sanctuaries 2008)&lt;/DisplayText&gt;&lt;record&gt;&lt;rec-number&gt;2905&lt;/rec-number&gt;&lt;foreign-keys&gt;&lt;key app="EN" db-id="xd009ad5hp9eahe9vwp505fgdfxspzvppfsx" timestamp="1469205310"&gt;2905&lt;/key&gt;&lt;/foreign-keys&gt;&lt;ref-type name="Book"&gt;6&lt;/ref-type&gt;&lt;contributors&gt;&lt;authors&gt;&lt;author&gt;Office of National Marine Sanctuaries,&lt;/author&gt;&lt;/authors&gt;&lt;/contributors&gt;&lt;titles&gt;&lt;title&gt;Olympic Coast National Marine Sanctuary condition report 2008&lt;/title&gt;&lt;/titles&gt;&lt;pages&gt;72&lt;/pages&gt;&lt;dates&gt;&lt;year&gt;2008&lt;/year&gt;&lt;/dates&gt;&lt;pub-location&gt;Silver Spring, MD&lt;/pub-location&gt;&lt;publisher&gt;U.S. Department of Commerce, National Oceanic and Atmospheric Administration, Office of National Marine Sanctuaries&lt;/publisher&gt;&lt;urls&gt;&lt;/urls&gt;&lt;/record&gt;&lt;/Cite&gt;&lt;/EndNote&gt;</w:instrText>
      </w:r>
      <w:r w:rsidR="00580D80" w:rsidRPr="00AF1F04" w:rsidDel="006653E5">
        <w:rPr>
          <w:rFonts w:ascii="Times" w:hAnsi="Times" w:cs="Times New Roman"/>
          <w:sz w:val="24"/>
          <w:szCs w:val="24"/>
        </w:rPr>
        <w:fldChar w:fldCharType="separate"/>
      </w:r>
      <w:r w:rsidR="00580D80" w:rsidRPr="00AF1F04" w:rsidDel="006653E5">
        <w:rPr>
          <w:rFonts w:ascii="Times" w:hAnsi="Times" w:cs="Times New Roman"/>
          <w:noProof/>
          <w:sz w:val="24"/>
          <w:szCs w:val="24"/>
        </w:rPr>
        <w:t>(Office of National Marine Sanctuaries 2008)</w:t>
      </w:r>
      <w:r w:rsidR="00580D80" w:rsidRPr="00AF1F04" w:rsidDel="006653E5">
        <w:rPr>
          <w:rFonts w:ascii="Times" w:hAnsi="Times" w:cs="Times New Roman"/>
          <w:sz w:val="24"/>
          <w:szCs w:val="24"/>
        </w:rPr>
        <w:fldChar w:fldCharType="end"/>
      </w:r>
      <w:r w:rsidR="00BE6DBA" w:rsidRPr="00AF1F04">
        <w:rPr>
          <w:rFonts w:ascii="Times" w:hAnsi="Times" w:cs="Times New Roman"/>
          <w:sz w:val="24"/>
          <w:szCs w:val="24"/>
        </w:rPr>
        <w:t>.</w:t>
      </w:r>
    </w:p>
    <w:p w14:paraId="667EAC29" w14:textId="77777777" w:rsidR="00EF6080" w:rsidRPr="00AF1F04" w:rsidRDefault="00EF6080" w:rsidP="004A11B6">
      <w:pPr>
        <w:spacing w:line="480" w:lineRule="auto"/>
        <w:ind w:firstLine="720"/>
        <w:rPr>
          <w:rFonts w:ascii="Times" w:hAnsi="Times" w:cs="Times New Roman"/>
          <w:sz w:val="24"/>
          <w:szCs w:val="24"/>
        </w:rPr>
      </w:pPr>
    </w:p>
    <w:p w14:paraId="571E1572" w14:textId="0F0B3BF6" w:rsidR="00BE34AA" w:rsidRPr="00AF1F04" w:rsidRDefault="00BE34AA"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Materials and Methods</w:t>
      </w:r>
    </w:p>
    <w:p w14:paraId="7878B838" w14:textId="6E50F096" w:rsidR="00D44BB8" w:rsidRPr="00AF1F04" w:rsidRDefault="00F542F8" w:rsidP="003E6C90">
      <w:pPr>
        <w:spacing w:before="120" w:after="0" w:line="480" w:lineRule="auto"/>
        <w:outlineLvl w:val="0"/>
        <w:rPr>
          <w:rFonts w:ascii="Times" w:hAnsi="Times" w:cs="Times New Roman"/>
          <w:i/>
          <w:sz w:val="24"/>
          <w:szCs w:val="24"/>
        </w:rPr>
      </w:pPr>
      <w:r w:rsidRPr="00AF1F04">
        <w:rPr>
          <w:rFonts w:ascii="Times" w:hAnsi="Times" w:cs="Times New Roman"/>
          <w:i/>
          <w:sz w:val="24"/>
          <w:szCs w:val="24"/>
        </w:rPr>
        <w:t>Study location</w:t>
      </w:r>
      <w:r w:rsidR="00260C9C" w:rsidRPr="00AF1F04">
        <w:rPr>
          <w:rFonts w:ascii="Times" w:hAnsi="Times" w:cs="Times New Roman"/>
          <w:i/>
          <w:sz w:val="24"/>
          <w:szCs w:val="24"/>
        </w:rPr>
        <w:t>s</w:t>
      </w:r>
    </w:p>
    <w:p w14:paraId="132DE42B" w14:textId="3D88F9CE" w:rsidR="0077345D" w:rsidRPr="00AF1F04" w:rsidRDefault="00435703" w:rsidP="00E47119">
      <w:pPr>
        <w:spacing w:after="0" w:line="480" w:lineRule="auto"/>
        <w:ind w:firstLine="720"/>
        <w:rPr>
          <w:rFonts w:ascii="Times" w:hAnsi="Times" w:cs="Times New Roman"/>
          <w:sz w:val="24"/>
          <w:szCs w:val="24"/>
        </w:rPr>
      </w:pPr>
      <w:r w:rsidRPr="00AF1F04" w:rsidDel="006653E5">
        <w:rPr>
          <w:rFonts w:ascii="Times" w:hAnsi="Times" w:cs="Times New Roman"/>
          <w:sz w:val="24"/>
          <w:szCs w:val="24"/>
        </w:rPr>
        <w:lastRenderedPageBreak/>
        <w:t xml:space="preserve">Our study </w:t>
      </w:r>
      <w:r w:rsidR="00444B19" w:rsidRPr="00AF1F04">
        <w:rPr>
          <w:rFonts w:ascii="Times" w:hAnsi="Times" w:cs="Times New Roman"/>
          <w:sz w:val="24"/>
          <w:szCs w:val="24"/>
        </w:rPr>
        <w:t xml:space="preserve">sites fall </w:t>
      </w:r>
      <w:r w:rsidRPr="00AF1F04" w:rsidDel="006653E5">
        <w:rPr>
          <w:rFonts w:ascii="Times" w:hAnsi="Times" w:cs="Times New Roman"/>
          <w:sz w:val="24"/>
          <w:szCs w:val="24"/>
        </w:rPr>
        <w:t>within the Olympic Coast National Marine Sanctuary (OCNMS, designated in 1994).</w:t>
      </w:r>
      <w:r w:rsidR="00C72B5B" w:rsidRPr="00AF1F04">
        <w:rPr>
          <w:rFonts w:ascii="Times" w:hAnsi="Times" w:cs="Times New Roman"/>
          <w:sz w:val="24"/>
          <w:szCs w:val="24"/>
        </w:rPr>
        <w:t xml:space="preserve"> </w:t>
      </w:r>
      <w:r w:rsidR="00062E36" w:rsidRPr="00AF1F04">
        <w:rPr>
          <w:rFonts w:ascii="Times" w:hAnsi="Times" w:cs="Times New Roman"/>
          <w:sz w:val="24"/>
          <w:szCs w:val="24"/>
        </w:rPr>
        <w:t xml:space="preserve">We </w:t>
      </w:r>
      <w:r w:rsidR="00A167E0" w:rsidRPr="00AF1F04">
        <w:rPr>
          <w:rFonts w:ascii="Times" w:hAnsi="Times" w:cs="Times New Roman"/>
          <w:sz w:val="24"/>
          <w:szCs w:val="24"/>
        </w:rPr>
        <w:t>conduct</w:t>
      </w:r>
      <w:r w:rsidR="00062E36" w:rsidRPr="00AF1F04">
        <w:rPr>
          <w:rFonts w:ascii="Times" w:hAnsi="Times" w:cs="Times New Roman"/>
          <w:sz w:val="24"/>
          <w:szCs w:val="24"/>
        </w:rPr>
        <w:t xml:space="preserve"> a</w:t>
      </w:r>
      <w:r w:rsidR="00C72B5B" w:rsidRPr="00AF1F04">
        <w:rPr>
          <w:rFonts w:ascii="Times" w:hAnsi="Times" w:cs="Times New Roman"/>
          <w:sz w:val="24"/>
          <w:szCs w:val="24"/>
        </w:rPr>
        <w:t xml:space="preserve">nalyses </w:t>
      </w:r>
      <w:r w:rsidR="00062E36" w:rsidRPr="00AF1F04">
        <w:rPr>
          <w:rFonts w:ascii="Times" w:hAnsi="Times" w:cs="Times New Roman"/>
          <w:sz w:val="24"/>
          <w:szCs w:val="24"/>
        </w:rPr>
        <w:t xml:space="preserve">at landscape- </w:t>
      </w:r>
      <w:r w:rsidR="00C72B5B" w:rsidRPr="00AF1F04">
        <w:rPr>
          <w:rFonts w:ascii="Times" w:hAnsi="Times" w:cs="Times New Roman"/>
          <w:sz w:val="24"/>
          <w:szCs w:val="24"/>
        </w:rPr>
        <w:t xml:space="preserve">(sea otter abundance and kelp coverage for the entire </w:t>
      </w:r>
      <w:r w:rsidR="00260E7F">
        <w:rPr>
          <w:rFonts w:ascii="Times" w:hAnsi="Times" w:cs="Times New Roman"/>
          <w:sz w:val="24"/>
          <w:szCs w:val="24"/>
        </w:rPr>
        <w:t>OCNMS-w</w:t>
      </w:r>
      <w:r w:rsidR="00C72B5B" w:rsidRPr="00AF1F04">
        <w:rPr>
          <w:rFonts w:ascii="Times" w:hAnsi="Times" w:cs="Times New Roman"/>
          <w:sz w:val="24"/>
          <w:szCs w:val="24"/>
        </w:rPr>
        <w:t xml:space="preserve">ide region) and </w:t>
      </w:r>
      <w:r w:rsidR="00062E36" w:rsidRPr="00AF1F04">
        <w:rPr>
          <w:rFonts w:ascii="Times" w:hAnsi="Times" w:cs="Times New Roman"/>
          <w:sz w:val="24"/>
          <w:szCs w:val="24"/>
        </w:rPr>
        <w:t>local-</w:t>
      </w:r>
      <w:r w:rsidR="00E47119" w:rsidRPr="00AF1F04">
        <w:rPr>
          <w:rFonts w:ascii="Times" w:hAnsi="Times" w:cs="Times New Roman"/>
          <w:sz w:val="24"/>
          <w:szCs w:val="24"/>
        </w:rPr>
        <w:t>scale</w:t>
      </w:r>
      <w:r w:rsidR="00062E36" w:rsidRPr="00AF1F04">
        <w:rPr>
          <w:rFonts w:ascii="Times" w:hAnsi="Times" w:cs="Times New Roman"/>
          <w:sz w:val="24"/>
          <w:szCs w:val="24"/>
        </w:rPr>
        <w:t>s</w:t>
      </w:r>
      <w:r w:rsidR="00C72B5B" w:rsidRPr="00AF1F04">
        <w:rPr>
          <w:rFonts w:ascii="Times" w:hAnsi="Times" w:cs="Times New Roman"/>
          <w:sz w:val="24"/>
          <w:szCs w:val="24"/>
        </w:rPr>
        <w:t xml:space="preserve"> (sea otter, kelp and invertebrate abundance by region and by site). </w:t>
      </w:r>
      <w:r w:rsidR="0077345D" w:rsidRPr="00AF1F04">
        <w:rPr>
          <w:rFonts w:ascii="Times" w:hAnsi="Times" w:cs="Times New Roman"/>
          <w:sz w:val="24"/>
          <w:szCs w:val="24"/>
        </w:rPr>
        <w:t xml:space="preserve">For the </w:t>
      </w:r>
      <w:r w:rsidR="00062E36" w:rsidRPr="00AF1F04">
        <w:rPr>
          <w:rFonts w:ascii="Times" w:hAnsi="Times" w:cs="Times New Roman"/>
          <w:sz w:val="24"/>
          <w:szCs w:val="24"/>
        </w:rPr>
        <w:t>landscape</w:t>
      </w:r>
      <w:r w:rsidR="0077345D" w:rsidRPr="00AF1F04">
        <w:rPr>
          <w:rFonts w:ascii="Times" w:hAnsi="Times" w:cs="Times New Roman"/>
          <w:sz w:val="24"/>
          <w:szCs w:val="24"/>
        </w:rPr>
        <w:t xml:space="preserve">-scale analysis, data for sea otters and total kelp canopy surface coverage were derived from long-term monitoring surveys conducted in most years. Below we describe these data sources and detail how we connect these </w:t>
      </w:r>
      <w:r w:rsidR="00260E7F">
        <w:rPr>
          <w:rFonts w:ascii="Times" w:hAnsi="Times" w:cs="Times New Roman"/>
          <w:sz w:val="24"/>
          <w:szCs w:val="24"/>
        </w:rPr>
        <w:t>OCNMS-w</w:t>
      </w:r>
      <w:r w:rsidR="0077345D" w:rsidRPr="00AF1F04">
        <w:rPr>
          <w:rFonts w:ascii="Times" w:hAnsi="Times" w:cs="Times New Roman"/>
          <w:sz w:val="24"/>
          <w:szCs w:val="24"/>
        </w:rPr>
        <w:t xml:space="preserve">ide surveys to provide sea otter and kelp abundance at our focal sites. </w:t>
      </w:r>
    </w:p>
    <w:p w14:paraId="64783EC2" w14:textId="01F3A094" w:rsidR="0024088A" w:rsidRPr="00AF1F04" w:rsidRDefault="0077345D" w:rsidP="0077345D">
      <w:pPr>
        <w:spacing w:after="0" w:line="480" w:lineRule="auto"/>
        <w:ind w:firstLine="720"/>
        <w:rPr>
          <w:rFonts w:ascii="Times" w:hAnsi="Times" w:cs="Times New Roman"/>
          <w:sz w:val="24"/>
          <w:szCs w:val="24"/>
        </w:rPr>
      </w:pPr>
      <w:r w:rsidRPr="00AF1F04">
        <w:rPr>
          <w:rFonts w:ascii="Times" w:hAnsi="Times" w:cs="Times New Roman"/>
          <w:sz w:val="24"/>
          <w:szCs w:val="24"/>
        </w:rPr>
        <w:t xml:space="preserve">For </w:t>
      </w:r>
      <w:r w:rsidR="00062E36" w:rsidRPr="00AF1F04">
        <w:rPr>
          <w:rFonts w:ascii="Times" w:hAnsi="Times" w:cs="Times New Roman"/>
          <w:sz w:val="24"/>
          <w:szCs w:val="24"/>
        </w:rPr>
        <w:t>our local</w:t>
      </w:r>
      <w:r w:rsidRPr="00AF1F04">
        <w:rPr>
          <w:rFonts w:ascii="Times" w:hAnsi="Times" w:cs="Times New Roman"/>
          <w:sz w:val="24"/>
          <w:szCs w:val="24"/>
        </w:rPr>
        <w:t>-scale analyses, w</w:t>
      </w:r>
      <w:r w:rsidR="00260C9C" w:rsidRPr="00AF1F04">
        <w:rPr>
          <w:rFonts w:ascii="Times" w:hAnsi="Times" w:cs="Times New Roman"/>
          <w:sz w:val="24"/>
          <w:szCs w:val="24"/>
        </w:rPr>
        <w:t xml:space="preserve">e focus on </w:t>
      </w:r>
      <w:r w:rsidR="00F55396" w:rsidRPr="00AF1F04">
        <w:rPr>
          <w:rFonts w:ascii="Times" w:hAnsi="Times" w:cs="Times New Roman"/>
          <w:sz w:val="24"/>
          <w:szCs w:val="24"/>
        </w:rPr>
        <w:t>ten</w:t>
      </w:r>
      <w:r w:rsidR="00F542F8" w:rsidRPr="00AF1F04">
        <w:rPr>
          <w:rFonts w:ascii="Times" w:hAnsi="Times" w:cs="Times New Roman"/>
          <w:sz w:val="24"/>
          <w:szCs w:val="24"/>
        </w:rPr>
        <w:t xml:space="preserve"> kelp forest sites</w:t>
      </w:r>
      <w:r w:rsidR="00A31F8F" w:rsidRPr="00AF1F04">
        <w:rPr>
          <w:rFonts w:ascii="Times" w:hAnsi="Times" w:cs="Times New Roman"/>
          <w:sz w:val="24"/>
          <w:szCs w:val="24"/>
        </w:rPr>
        <w:t xml:space="preserve"> </w:t>
      </w:r>
      <w:r w:rsidR="003153A5" w:rsidRPr="00AF1F04">
        <w:rPr>
          <w:rFonts w:ascii="Times" w:hAnsi="Times" w:cs="Times New Roman"/>
          <w:sz w:val="24"/>
          <w:szCs w:val="24"/>
        </w:rPr>
        <w:t xml:space="preserve">located within the range of </w:t>
      </w:r>
      <w:r w:rsidR="00721E32">
        <w:rPr>
          <w:rFonts w:ascii="Times" w:hAnsi="Times" w:cs="Times New Roman"/>
          <w:sz w:val="24"/>
          <w:szCs w:val="24"/>
        </w:rPr>
        <w:t>OCNMS</w:t>
      </w:r>
      <w:r w:rsidR="003153A5" w:rsidRPr="00AF1F04">
        <w:rPr>
          <w:rFonts w:ascii="Times" w:hAnsi="Times" w:cs="Times New Roman"/>
          <w:sz w:val="24"/>
          <w:szCs w:val="24"/>
        </w:rPr>
        <w:t xml:space="preserve"> surveys for sea otters and kelp canopies </w:t>
      </w:r>
      <w:r w:rsidR="00A31F8F" w:rsidRPr="00AF1F04">
        <w:rPr>
          <w:rFonts w:ascii="Times" w:hAnsi="Times" w:cs="Times New Roman"/>
          <w:sz w:val="24"/>
          <w:szCs w:val="24"/>
        </w:rPr>
        <w:t>(Fig. 1</w:t>
      </w:r>
      <w:r w:rsidR="00F542F8" w:rsidRPr="00AF1F04">
        <w:rPr>
          <w:rFonts w:ascii="Times" w:hAnsi="Times" w:cs="Times New Roman"/>
          <w:sz w:val="24"/>
          <w:szCs w:val="24"/>
        </w:rPr>
        <w:t>)</w:t>
      </w:r>
      <w:r w:rsidR="00A40299" w:rsidRPr="00AF1F04">
        <w:rPr>
          <w:rFonts w:ascii="Times" w:hAnsi="Times" w:cs="Times New Roman"/>
          <w:sz w:val="24"/>
          <w:szCs w:val="24"/>
        </w:rPr>
        <w:t xml:space="preserve">. </w:t>
      </w:r>
      <w:r w:rsidR="00F37A2C" w:rsidRPr="00AF1F04">
        <w:rPr>
          <w:rFonts w:ascii="Times" w:hAnsi="Times" w:cs="Times New Roman"/>
          <w:sz w:val="24"/>
          <w:szCs w:val="24"/>
        </w:rPr>
        <w:t xml:space="preserve">Most of the sites are on the outer coast, while two sites, </w:t>
      </w:r>
      <w:proofErr w:type="spellStart"/>
      <w:r w:rsidR="00F37A2C" w:rsidRPr="00AF1F04">
        <w:rPr>
          <w:rFonts w:ascii="Times" w:hAnsi="Times" w:cs="Times New Roman"/>
          <w:sz w:val="24"/>
          <w:szCs w:val="24"/>
        </w:rPr>
        <w:t>Chibadehl</w:t>
      </w:r>
      <w:proofErr w:type="spellEnd"/>
      <w:r w:rsidR="00F37A2C" w:rsidRPr="00AF1F04">
        <w:rPr>
          <w:rFonts w:ascii="Times" w:hAnsi="Times" w:cs="Times New Roman"/>
          <w:sz w:val="24"/>
          <w:szCs w:val="24"/>
        </w:rPr>
        <w:t xml:space="preserve"> Rocks and </w:t>
      </w:r>
      <w:proofErr w:type="spellStart"/>
      <w:r w:rsidR="00F37A2C" w:rsidRPr="00AF1F04">
        <w:rPr>
          <w:rFonts w:ascii="Times" w:hAnsi="Times" w:cs="Times New Roman"/>
          <w:sz w:val="24"/>
          <w:szCs w:val="24"/>
        </w:rPr>
        <w:t>Neah</w:t>
      </w:r>
      <w:proofErr w:type="spellEnd"/>
      <w:r w:rsidR="00F37A2C" w:rsidRPr="00AF1F04">
        <w:rPr>
          <w:rFonts w:ascii="Times" w:hAnsi="Times" w:cs="Times New Roman"/>
          <w:sz w:val="24"/>
          <w:szCs w:val="24"/>
        </w:rPr>
        <w:t xml:space="preserve"> Bay, are inside th</w:t>
      </w:r>
      <w:r w:rsidR="00E47119" w:rsidRPr="00AF1F04">
        <w:rPr>
          <w:rFonts w:ascii="Times" w:hAnsi="Times" w:cs="Times New Roman"/>
          <w:sz w:val="24"/>
          <w:szCs w:val="24"/>
        </w:rPr>
        <w:t>e Strait of Juan de Fuca (Fig 1</w:t>
      </w:r>
      <w:r w:rsidR="00F37A2C" w:rsidRPr="00AF1F04">
        <w:rPr>
          <w:rFonts w:ascii="Times" w:hAnsi="Times" w:cs="Times New Roman"/>
          <w:sz w:val="24"/>
          <w:szCs w:val="24"/>
        </w:rPr>
        <w:t xml:space="preserve">). All sites feature subtidal rocky reef habitat with dense stands of </w:t>
      </w:r>
      <w:r w:rsidR="005752D3" w:rsidRPr="00AF1F04">
        <w:rPr>
          <w:rFonts w:ascii="Times" w:hAnsi="Times" w:cs="Times New Roman"/>
          <w:sz w:val="24"/>
          <w:szCs w:val="24"/>
        </w:rPr>
        <w:t>canopy kelp (</w:t>
      </w:r>
      <w:proofErr w:type="spellStart"/>
      <w:r w:rsidR="00F37A2C" w:rsidRPr="00AF1F04">
        <w:rPr>
          <w:rFonts w:ascii="Times" w:hAnsi="Times" w:cs="Times New Roman"/>
          <w:i/>
          <w:sz w:val="24"/>
          <w:szCs w:val="24"/>
        </w:rPr>
        <w:t>Nereocystis</w:t>
      </w:r>
      <w:proofErr w:type="spellEnd"/>
      <w:r w:rsidR="00F37A2C" w:rsidRPr="00AF1F04">
        <w:rPr>
          <w:rFonts w:ascii="Times" w:hAnsi="Times" w:cs="Times New Roman"/>
          <w:i/>
          <w:sz w:val="24"/>
          <w:szCs w:val="24"/>
        </w:rPr>
        <w:t xml:space="preserve"> </w:t>
      </w:r>
      <w:proofErr w:type="spellStart"/>
      <w:r w:rsidR="00F37A2C" w:rsidRPr="00AF1F04">
        <w:rPr>
          <w:rFonts w:ascii="Times" w:hAnsi="Times" w:cs="Times New Roman"/>
          <w:i/>
          <w:sz w:val="24"/>
          <w:szCs w:val="24"/>
        </w:rPr>
        <w:t>luetkeana</w:t>
      </w:r>
      <w:proofErr w:type="spellEnd"/>
      <w:r w:rsidR="00F37A2C" w:rsidRPr="00AF1F04">
        <w:rPr>
          <w:rFonts w:ascii="Times" w:hAnsi="Times" w:cs="Times New Roman"/>
          <w:sz w:val="24"/>
          <w:szCs w:val="24"/>
        </w:rPr>
        <w:t xml:space="preserve"> and/or </w:t>
      </w:r>
      <w:proofErr w:type="spellStart"/>
      <w:r w:rsidR="00F37A2C" w:rsidRPr="00AF1F04">
        <w:rPr>
          <w:rFonts w:ascii="Times" w:hAnsi="Times" w:cs="Times New Roman"/>
          <w:i/>
          <w:sz w:val="24"/>
          <w:szCs w:val="24"/>
        </w:rPr>
        <w:t>Macrocystis</w:t>
      </w:r>
      <w:proofErr w:type="spellEnd"/>
      <w:r w:rsidR="00F37A2C" w:rsidRPr="00AF1F04">
        <w:rPr>
          <w:rFonts w:ascii="Times" w:hAnsi="Times" w:cs="Times New Roman"/>
          <w:i/>
          <w:sz w:val="24"/>
          <w:szCs w:val="24"/>
        </w:rPr>
        <w:t xml:space="preserve"> </w:t>
      </w:r>
      <w:proofErr w:type="spellStart"/>
      <w:r w:rsidR="00F37A2C" w:rsidRPr="00AF1F04">
        <w:rPr>
          <w:rFonts w:ascii="Times" w:hAnsi="Times" w:cs="Times New Roman"/>
          <w:i/>
          <w:sz w:val="24"/>
          <w:szCs w:val="24"/>
        </w:rPr>
        <w:t>pyrifera</w:t>
      </w:r>
      <w:proofErr w:type="spellEnd"/>
      <w:r w:rsidR="005752D3" w:rsidRPr="00AF1F04">
        <w:rPr>
          <w:rFonts w:ascii="Times" w:hAnsi="Times" w:cs="Times New Roman"/>
          <w:i/>
          <w:sz w:val="24"/>
          <w:szCs w:val="24"/>
        </w:rPr>
        <w:t>)</w:t>
      </w:r>
      <w:r w:rsidR="00F37A2C" w:rsidRPr="00AF1F04">
        <w:rPr>
          <w:rFonts w:ascii="Times" w:hAnsi="Times" w:cs="Times New Roman"/>
          <w:sz w:val="24"/>
          <w:szCs w:val="24"/>
        </w:rPr>
        <w:t xml:space="preserve">, along with diverse communities of understory red, brown, </w:t>
      </w:r>
      <w:r w:rsidR="005752D3" w:rsidRPr="00AF1F04">
        <w:rPr>
          <w:rFonts w:ascii="Times" w:hAnsi="Times" w:cs="Times New Roman"/>
          <w:sz w:val="24"/>
          <w:szCs w:val="24"/>
        </w:rPr>
        <w:t xml:space="preserve">and </w:t>
      </w:r>
      <w:r w:rsidR="00F37A2C" w:rsidRPr="00AF1F04">
        <w:rPr>
          <w:rFonts w:ascii="Times" w:hAnsi="Times" w:cs="Times New Roman"/>
          <w:sz w:val="24"/>
          <w:szCs w:val="24"/>
        </w:rPr>
        <w:t>green</w:t>
      </w:r>
      <w:r w:rsidR="005752D3" w:rsidRPr="00AF1F04">
        <w:rPr>
          <w:rFonts w:ascii="Times" w:hAnsi="Times" w:cs="Times New Roman"/>
          <w:sz w:val="24"/>
          <w:szCs w:val="24"/>
        </w:rPr>
        <w:t xml:space="preserve"> </w:t>
      </w:r>
      <w:r w:rsidR="00F37A2C" w:rsidRPr="00AF1F04">
        <w:rPr>
          <w:rFonts w:ascii="Times" w:hAnsi="Times" w:cs="Times New Roman"/>
          <w:sz w:val="24"/>
          <w:szCs w:val="24"/>
        </w:rPr>
        <w:t xml:space="preserve">algae. </w:t>
      </w:r>
      <w:r w:rsidR="002730AC" w:rsidRPr="00AF1F04">
        <w:rPr>
          <w:rFonts w:ascii="Times" w:hAnsi="Times" w:cs="Times New Roman"/>
          <w:sz w:val="24"/>
          <w:szCs w:val="24"/>
        </w:rPr>
        <w:t xml:space="preserve">Canopy forming kelp </w:t>
      </w:r>
      <w:r w:rsidR="00F37A2C" w:rsidRPr="00AF1F04">
        <w:rPr>
          <w:rFonts w:ascii="Times" w:hAnsi="Times" w:cs="Times New Roman"/>
          <w:sz w:val="24"/>
          <w:szCs w:val="24"/>
        </w:rPr>
        <w:t xml:space="preserve">forests </w:t>
      </w:r>
      <w:r w:rsidR="00580D80" w:rsidRPr="00AF1F04">
        <w:rPr>
          <w:rFonts w:ascii="Times" w:hAnsi="Times" w:cs="Times New Roman"/>
          <w:sz w:val="24"/>
          <w:szCs w:val="24"/>
        </w:rPr>
        <w:t xml:space="preserve">generally </w:t>
      </w:r>
      <w:r w:rsidR="00F37A2C" w:rsidRPr="00AF1F04">
        <w:rPr>
          <w:rFonts w:ascii="Times" w:hAnsi="Times" w:cs="Times New Roman"/>
          <w:sz w:val="24"/>
          <w:szCs w:val="24"/>
        </w:rPr>
        <w:t xml:space="preserve">occupy depths </w:t>
      </w:r>
      <w:r w:rsidR="00C95766" w:rsidRPr="00AF1F04">
        <w:rPr>
          <w:rFonts w:ascii="Times" w:hAnsi="Times" w:cs="Times New Roman"/>
          <w:sz w:val="24"/>
          <w:szCs w:val="24"/>
        </w:rPr>
        <w:t xml:space="preserve">shallower than </w:t>
      </w:r>
      <w:r w:rsidR="00F37A2C" w:rsidRPr="00AF1F04">
        <w:rPr>
          <w:rFonts w:ascii="Times" w:hAnsi="Times" w:cs="Times New Roman"/>
          <w:sz w:val="24"/>
          <w:szCs w:val="24"/>
        </w:rPr>
        <w:t xml:space="preserve">10 m in </w:t>
      </w:r>
      <w:del w:id="9" w:author="LIAM ANTRIM" w:date="2018-01-18T09:22:00Z">
        <w:r w:rsidR="00F37A2C" w:rsidRPr="00AF1F04" w:rsidDel="00CD7441">
          <w:rPr>
            <w:rFonts w:ascii="Times" w:hAnsi="Times" w:cs="Times New Roman"/>
            <w:sz w:val="24"/>
            <w:szCs w:val="24"/>
          </w:rPr>
          <w:delText xml:space="preserve">the </w:delText>
        </w:r>
      </w:del>
      <w:commentRangeStart w:id="10"/>
      <w:r w:rsidR="00F37A2C" w:rsidRPr="00AF1F04">
        <w:rPr>
          <w:rFonts w:ascii="Times" w:hAnsi="Times" w:cs="Times New Roman"/>
          <w:sz w:val="24"/>
          <w:szCs w:val="24"/>
        </w:rPr>
        <w:t>OCNMS</w:t>
      </w:r>
      <w:commentRangeEnd w:id="10"/>
      <w:r w:rsidR="00CD7441">
        <w:rPr>
          <w:rStyle w:val="CommentReference"/>
        </w:rPr>
        <w:commentReference w:id="10"/>
      </w:r>
      <w:r w:rsidR="00F37A2C" w:rsidRPr="00AF1F04">
        <w:rPr>
          <w:rFonts w:ascii="Times" w:hAnsi="Times" w:cs="Times New Roman"/>
          <w:sz w:val="24"/>
          <w:szCs w:val="24"/>
        </w:rPr>
        <w:t xml:space="preserve">. </w:t>
      </w:r>
      <w:r w:rsidR="00C95766" w:rsidRPr="00AF1F04">
        <w:rPr>
          <w:rFonts w:ascii="Times" w:hAnsi="Times" w:cs="Times New Roman"/>
          <w:sz w:val="24"/>
          <w:szCs w:val="24"/>
        </w:rPr>
        <w:t xml:space="preserve">SCUBA divers </w:t>
      </w:r>
      <w:r w:rsidR="00F37A2C" w:rsidRPr="00AF1F04">
        <w:rPr>
          <w:rFonts w:ascii="Times" w:hAnsi="Times" w:cs="Times New Roman"/>
          <w:sz w:val="24"/>
          <w:szCs w:val="24"/>
        </w:rPr>
        <w:t>survey</w:t>
      </w:r>
      <w:r w:rsidR="00C95766" w:rsidRPr="00AF1F04">
        <w:rPr>
          <w:rFonts w:ascii="Times" w:hAnsi="Times" w:cs="Times New Roman"/>
          <w:sz w:val="24"/>
          <w:szCs w:val="24"/>
        </w:rPr>
        <w:t>ed</w:t>
      </w:r>
      <w:r w:rsidR="00F37A2C" w:rsidRPr="00AF1F04">
        <w:rPr>
          <w:rFonts w:ascii="Times" w:hAnsi="Times" w:cs="Times New Roman"/>
          <w:sz w:val="24"/>
          <w:szCs w:val="24"/>
        </w:rPr>
        <w:t xml:space="preserve"> </w:t>
      </w:r>
      <w:r w:rsidR="00C95766" w:rsidRPr="00AF1F04">
        <w:rPr>
          <w:rFonts w:ascii="Times" w:hAnsi="Times" w:cs="Times New Roman"/>
          <w:sz w:val="24"/>
          <w:szCs w:val="24"/>
        </w:rPr>
        <w:t xml:space="preserve">each site for </w:t>
      </w:r>
      <w:r w:rsidR="00F37A2C" w:rsidRPr="00AF1F04">
        <w:rPr>
          <w:rFonts w:ascii="Times" w:hAnsi="Times" w:cs="Times New Roman"/>
          <w:sz w:val="24"/>
          <w:szCs w:val="24"/>
        </w:rPr>
        <w:t xml:space="preserve">benthic invertebrates in </w:t>
      </w:r>
      <w:commentRangeStart w:id="11"/>
      <w:r w:rsidR="00F37A2C" w:rsidRPr="00AF1F04">
        <w:rPr>
          <w:rFonts w:ascii="Times" w:hAnsi="Times" w:cs="Times New Roman"/>
          <w:sz w:val="24"/>
          <w:szCs w:val="24"/>
        </w:rPr>
        <w:t>2015</w:t>
      </w:r>
      <w:commentRangeEnd w:id="11"/>
      <w:r w:rsidR="00CD7441">
        <w:rPr>
          <w:rStyle w:val="CommentReference"/>
        </w:rPr>
        <w:commentReference w:id="11"/>
      </w:r>
      <w:r w:rsidR="00F37A2C" w:rsidRPr="00AF1F04">
        <w:rPr>
          <w:rFonts w:ascii="Times" w:hAnsi="Times" w:cs="Times New Roman"/>
          <w:sz w:val="24"/>
          <w:szCs w:val="24"/>
        </w:rPr>
        <w:t xml:space="preserve"> (see methods below) and in at least two of</w:t>
      </w:r>
      <w:r w:rsidR="005752D3" w:rsidRPr="00AF1F04">
        <w:rPr>
          <w:rFonts w:ascii="Times" w:hAnsi="Times" w:cs="Times New Roman"/>
          <w:sz w:val="24"/>
          <w:szCs w:val="24"/>
        </w:rPr>
        <w:t xml:space="preserve"> the</w:t>
      </w:r>
      <w:r w:rsidR="00F37A2C" w:rsidRPr="00AF1F04">
        <w:rPr>
          <w:rFonts w:ascii="Times" w:hAnsi="Times" w:cs="Times New Roman"/>
          <w:sz w:val="24"/>
          <w:szCs w:val="24"/>
        </w:rPr>
        <w:t xml:space="preserve"> three years</w:t>
      </w:r>
      <w:r w:rsidR="00CA12C2" w:rsidRPr="00AF1F04">
        <w:rPr>
          <w:rFonts w:ascii="Times" w:hAnsi="Times" w:cs="Times New Roman"/>
          <w:sz w:val="24"/>
          <w:szCs w:val="24"/>
        </w:rPr>
        <w:t xml:space="preserve"> </w:t>
      </w:r>
      <w:r w:rsidR="00580D80" w:rsidRPr="00AF1F04">
        <w:rPr>
          <w:rFonts w:ascii="Times" w:hAnsi="Times" w:cs="Times New Roman"/>
          <w:sz w:val="24"/>
          <w:szCs w:val="24"/>
        </w:rPr>
        <w:t>(1987, 1995</w:t>
      </w:r>
      <w:r w:rsidR="00E47119" w:rsidRPr="00AF1F04">
        <w:rPr>
          <w:rFonts w:ascii="Times" w:hAnsi="Times" w:cs="Times New Roman"/>
          <w:sz w:val="24"/>
          <w:szCs w:val="24"/>
        </w:rPr>
        <w:t>,</w:t>
      </w:r>
      <w:r w:rsidR="00580D80" w:rsidRPr="00AF1F04">
        <w:rPr>
          <w:rFonts w:ascii="Times" w:hAnsi="Times" w:cs="Times New Roman"/>
          <w:sz w:val="24"/>
          <w:szCs w:val="24"/>
        </w:rPr>
        <w:t xml:space="preserve"> and 1999) by </w:t>
      </w:r>
      <w:proofErr w:type="spellStart"/>
      <w:r w:rsidR="00F37A2C" w:rsidRPr="00AF1F04">
        <w:rPr>
          <w:rFonts w:ascii="Times" w:hAnsi="Times" w:cs="Times New Roman"/>
          <w:sz w:val="24"/>
          <w:szCs w:val="24"/>
        </w:rPr>
        <w:t>Kvitek</w:t>
      </w:r>
      <w:proofErr w:type="spellEnd"/>
      <w:r w:rsidR="00F37A2C" w:rsidRPr="00AF1F04">
        <w:rPr>
          <w:rFonts w:ascii="Times" w:hAnsi="Times" w:cs="Times New Roman"/>
          <w:sz w:val="24"/>
          <w:szCs w:val="24"/>
        </w:rPr>
        <w:t xml:space="preserve"> and colleagues </w:t>
      </w:r>
      <w:r w:rsidR="00F37A2C"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55068" w:rsidRPr="00AF1F04">
        <w:rPr>
          <w:rFonts w:ascii="Times" w:hAnsi="Times" w:cs="Times New Roman"/>
          <w:sz w:val="24"/>
          <w:szCs w:val="24"/>
        </w:rPr>
        <w:instrText xml:space="preserve"> ADDIN EN.CITE </w:instrText>
      </w:r>
      <w:r w:rsidR="00655068"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00655068" w:rsidRPr="00AF1F04">
        <w:rPr>
          <w:rFonts w:ascii="Times" w:hAnsi="Times" w:cs="Times New Roman"/>
          <w:sz w:val="24"/>
          <w:szCs w:val="24"/>
        </w:rPr>
        <w:instrText xml:space="preserve"> ADDIN EN.CITE.DATA </w:instrText>
      </w:r>
      <w:r w:rsidR="00655068" w:rsidRPr="00AF1F04">
        <w:rPr>
          <w:rFonts w:ascii="Times" w:hAnsi="Times" w:cs="Times New Roman"/>
          <w:sz w:val="24"/>
          <w:szCs w:val="24"/>
        </w:rPr>
      </w:r>
      <w:r w:rsidR="00655068" w:rsidRPr="00AF1F04">
        <w:rPr>
          <w:rFonts w:ascii="Times" w:hAnsi="Times" w:cs="Times New Roman"/>
          <w:sz w:val="24"/>
          <w:szCs w:val="24"/>
        </w:rPr>
        <w:fldChar w:fldCharType="end"/>
      </w:r>
      <w:r w:rsidR="00F37A2C" w:rsidRPr="00AF1F04">
        <w:rPr>
          <w:rFonts w:ascii="Times" w:hAnsi="Times" w:cs="Times New Roman"/>
          <w:sz w:val="24"/>
          <w:szCs w:val="24"/>
        </w:rPr>
      </w:r>
      <w:r w:rsidR="00F37A2C" w:rsidRPr="00AF1F04">
        <w:rPr>
          <w:rFonts w:ascii="Times" w:hAnsi="Times" w:cs="Times New Roman"/>
          <w:sz w:val="24"/>
          <w:szCs w:val="24"/>
        </w:rPr>
        <w:fldChar w:fldCharType="separate"/>
      </w:r>
      <w:r w:rsidR="00655068" w:rsidRPr="00AF1F04">
        <w:rPr>
          <w:rFonts w:ascii="Times" w:hAnsi="Times" w:cs="Times New Roman"/>
          <w:noProof/>
          <w:sz w:val="24"/>
          <w:szCs w:val="24"/>
        </w:rPr>
        <w:t>(Kvitek et al. 1989, Kvitek et al. 2000)</w:t>
      </w:r>
      <w:r w:rsidR="00F37A2C" w:rsidRPr="00AF1F04">
        <w:rPr>
          <w:rFonts w:ascii="Times" w:hAnsi="Times" w:cs="Times New Roman"/>
          <w:sz w:val="24"/>
          <w:szCs w:val="24"/>
        </w:rPr>
        <w:fldChar w:fldCharType="end"/>
      </w:r>
      <w:r w:rsidR="00E47119" w:rsidRPr="00AF1F04">
        <w:rPr>
          <w:rFonts w:ascii="Times" w:hAnsi="Times" w:cs="Times New Roman"/>
          <w:sz w:val="24"/>
          <w:szCs w:val="24"/>
        </w:rPr>
        <w:t xml:space="preserve"> (</w:t>
      </w:r>
      <w:r w:rsidR="00E47119" w:rsidRPr="00AF1F04">
        <w:rPr>
          <w:rFonts w:ascii="Times" w:hAnsi="Times" w:cs="Times New Roman"/>
          <w:sz w:val="24"/>
          <w:szCs w:val="24"/>
          <w:highlight w:val="yellow"/>
        </w:rPr>
        <w:t>add 1998</w:t>
      </w:r>
      <w:r w:rsidR="00E47119" w:rsidRPr="00AF1F04">
        <w:rPr>
          <w:rFonts w:ascii="Times" w:hAnsi="Times" w:cs="Times New Roman"/>
          <w:sz w:val="24"/>
          <w:szCs w:val="24"/>
        </w:rPr>
        <w:t>)</w:t>
      </w:r>
      <w:r w:rsidR="00F37A2C" w:rsidRPr="00AF1F04">
        <w:rPr>
          <w:rFonts w:ascii="Times" w:hAnsi="Times" w:cs="Times New Roman"/>
          <w:sz w:val="24"/>
          <w:szCs w:val="24"/>
        </w:rPr>
        <w:t>. Six sites (</w:t>
      </w:r>
      <w:proofErr w:type="spellStart"/>
      <w:r w:rsidR="00F37A2C" w:rsidRPr="00AF1F04">
        <w:rPr>
          <w:rFonts w:ascii="Times" w:hAnsi="Times" w:cs="Times New Roman"/>
          <w:sz w:val="24"/>
          <w:szCs w:val="24"/>
        </w:rPr>
        <w:t>Teahwhit</w:t>
      </w:r>
      <w:proofErr w:type="spellEnd"/>
      <w:r w:rsidR="00F37A2C" w:rsidRPr="00AF1F04">
        <w:rPr>
          <w:rFonts w:ascii="Times" w:hAnsi="Times" w:cs="Times New Roman"/>
          <w:sz w:val="24"/>
          <w:szCs w:val="24"/>
        </w:rPr>
        <w:t xml:space="preserve"> Head, Rock 305, Cape Johnson, Cape Alava, Anderson Point, and </w:t>
      </w:r>
      <w:proofErr w:type="spellStart"/>
      <w:r w:rsidR="00F37A2C" w:rsidRPr="00AF1F04">
        <w:rPr>
          <w:rFonts w:ascii="Times" w:hAnsi="Times" w:cs="Times New Roman"/>
          <w:sz w:val="24"/>
          <w:szCs w:val="24"/>
        </w:rPr>
        <w:t>Neah</w:t>
      </w:r>
      <w:proofErr w:type="spellEnd"/>
      <w:r w:rsidR="00F37A2C" w:rsidRPr="00AF1F04">
        <w:rPr>
          <w:rFonts w:ascii="Times" w:hAnsi="Times" w:cs="Times New Roman"/>
          <w:sz w:val="24"/>
          <w:szCs w:val="24"/>
        </w:rPr>
        <w:t xml:space="preserve"> Bay</w:t>
      </w:r>
      <w:r w:rsidR="00E47119" w:rsidRPr="00AF1F04">
        <w:rPr>
          <w:rFonts w:ascii="Times" w:hAnsi="Times" w:cs="Times New Roman"/>
          <w:sz w:val="24"/>
          <w:szCs w:val="24"/>
        </w:rPr>
        <w:t>; Fig. 1</w:t>
      </w:r>
      <w:r w:rsidR="00F37A2C" w:rsidRPr="00AF1F04">
        <w:rPr>
          <w:rFonts w:ascii="Times" w:hAnsi="Times" w:cs="Times New Roman"/>
          <w:sz w:val="24"/>
          <w:szCs w:val="24"/>
        </w:rPr>
        <w:t>) were surveyed in all four years monitoring</w:t>
      </w:r>
      <w:r w:rsidR="00967412" w:rsidRPr="00AF1F04">
        <w:rPr>
          <w:rFonts w:ascii="Times" w:hAnsi="Times" w:cs="Times New Roman"/>
          <w:sz w:val="24"/>
          <w:szCs w:val="24"/>
        </w:rPr>
        <w:t xml:space="preserve"> was conducted</w:t>
      </w:r>
      <w:r w:rsidR="00F37A2C" w:rsidRPr="00AF1F04">
        <w:rPr>
          <w:rFonts w:ascii="Times" w:hAnsi="Times" w:cs="Times New Roman"/>
          <w:sz w:val="24"/>
          <w:szCs w:val="24"/>
        </w:rPr>
        <w:t>.</w:t>
      </w:r>
      <w:r w:rsidR="0024088A" w:rsidRPr="00AF1F04">
        <w:rPr>
          <w:rFonts w:ascii="Times" w:hAnsi="Times" w:cs="Times New Roman"/>
          <w:sz w:val="24"/>
          <w:szCs w:val="24"/>
        </w:rPr>
        <w:t xml:space="preserve"> </w:t>
      </w:r>
    </w:p>
    <w:p w14:paraId="3A66B52E" w14:textId="684A4898" w:rsidR="00863D60" w:rsidRPr="00AF1F04" w:rsidRDefault="001E05ED" w:rsidP="0077345D">
      <w:pPr>
        <w:spacing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 xml:space="preserve">For </w:t>
      </w:r>
      <w:r w:rsidR="0077345D" w:rsidRPr="00AF1F04">
        <w:rPr>
          <w:rFonts w:ascii="Times" w:hAnsi="Times" w:cs="Times New Roman"/>
          <w:color w:val="151518"/>
          <w:sz w:val="24"/>
          <w:szCs w:val="24"/>
        </w:rPr>
        <w:t>regional comparisons</w:t>
      </w:r>
      <w:r w:rsidRPr="00AF1F04">
        <w:rPr>
          <w:rFonts w:ascii="Times" w:hAnsi="Times" w:cs="Times New Roman"/>
          <w:color w:val="151518"/>
          <w:sz w:val="24"/>
          <w:szCs w:val="24"/>
        </w:rPr>
        <w:t xml:space="preserve">, we divided </w:t>
      </w:r>
      <w:r w:rsidR="0077345D" w:rsidRPr="00AF1F04">
        <w:rPr>
          <w:rFonts w:ascii="Times" w:hAnsi="Times" w:cs="Times New Roman"/>
          <w:color w:val="151518"/>
          <w:sz w:val="24"/>
          <w:szCs w:val="24"/>
        </w:rPr>
        <w:t>the</w:t>
      </w:r>
      <w:r w:rsidR="0024088A" w:rsidRPr="00AF1F04">
        <w:rPr>
          <w:rFonts w:ascii="Times" w:hAnsi="Times" w:cs="Times New Roman"/>
          <w:color w:val="151518"/>
          <w:sz w:val="24"/>
          <w:szCs w:val="24"/>
        </w:rPr>
        <w:t xml:space="preserve"> ten</w:t>
      </w:r>
      <w:r w:rsidR="0077345D" w:rsidRPr="00AF1F04">
        <w:rPr>
          <w:rFonts w:ascii="Times" w:hAnsi="Times" w:cs="Times New Roman"/>
          <w:color w:val="151518"/>
          <w:sz w:val="24"/>
          <w:szCs w:val="24"/>
        </w:rPr>
        <w:t xml:space="preserve"> </w:t>
      </w:r>
      <w:r w:rsidRPr="00AF1F04">
        <w:rPr>
          <w:rFonts w:ascii="Times" w:hAnsi="Times" w:cs="Times New Roman"/>
          <w:color w:val="151518"/>
          <w:sz w:val="24"/>
          <w:szCs w:val="24"/>
        </w:rPr>
        <w:t>sites into three geographic groupings: Northern (</w:t>
      </w:r>
      <w:proofErr w:type="spellStart"/>
      <w:r w:rsidRPr="00AF1F04">
        <w:rPr>
          <w:rFonts w:ascii="Times" w:hAnsi="Times" w:cs="Times New Roman"/>
          <w:color w:val="151518"/>
          <w:sz w:val="24"/>
          <w:szCs w:val="24"/>
        </w:rPr>
        <w:t>Neah</w:t>
      </w:r>
      <w:proofErr w:type="spellEnd"/>
      <w:r w:rsidRPr="00AF1F04">
        <w:rPr>
          <w:rFonts w:ascii="Times" w:hAnsi="Times" w:cs="Times New Roman"/>
          <w:color w:val="151518"/>
          <w:sz w:val="24"/>
          <w:szCs w:val="24"/>
        </w:rPr>
        <w:t xml:space="preserve"> Bay, </w:t>
      </w:r>
      <w:proofErr w:type="spellStart"/>
      <w:r w:rsidRPr="00AF1F04">
        <w:rPr>
          <w:rFonts w:ascii="Times" w:hAnsi="Times" w:cs="Times New Roman"/>
          <w:color w:val="151518"/>
          <w:sz w:val="24"/>
          <w:szCs w:val="24"/>
        </w:rPr>
        <w:t>Chibadehl</w:t>
      </w:r>
      <w:proofErr w:type="spellEnd"/>
      <w:r w:rsidRPr="00AF1F04">
        <w:rPr>
          <w:rFonts w:ascii="Times" w:hAnsi="Times" w:cs="Times New Roman"/>
          <w:color w:val="151518"/>
          <w:sz w:val="24"/>
          <w:szCs w:val="24"/>
        </w:rPr>
        <w:t xml:space="preserve"> Rocks, and </w:t>
      </w:r>
      <w:proofErr w:type="spellStart"/>
      <w:r w:rsidRPr="00AF1F04">
        <w:rPr>
          <w:rFonts w:ascii="Times" w:hAnsi="Times" w:cs="Times New Roman"/>
          <w:color w:val="151518"/>
          <w:sz w:val="24"/>
          <w:szCs w:val="24"/>
        </w:rPr>
        <w:t>Tatoosh</w:t>
      </w:r>
      <w:proofErr w:type="spellEnd"/>
      <w:r w:rsidRPr="00AF1F04">
        <w:rPr>
          <w:rFonts w:ascii="Times" w:hAnsi="Times" w:cs="Times New Roman"/>
          <w:color w:val="151518"/>
          <w:sz w:val="24"/>
          <w:szCs w:val="24"/>
        </w:rPr>
        <w:t xml:space="preserve"> Island), Central (Andersen Point, Point of the Arches, and Cape Alava) and Southern (Cape Johnson,</w:t>
      </w:r>
      <w:r w:rsidR="0009604F" w:rsidRPr="00AF1F04">
        <w:rPr>
          <w:rFonts w:ascii="Times" w:hAnsi="Times" w:cs="Times New Roman"/>
          <w:color w:val="151518"/>
          <w:sz w:val="24"/>
          <w:szCs w:val="24"/>
        </w:rPr>
        <w:t xml:space="preserve"> Rock 305,</w:t>
      </w:r>
      <w:r w:rsidRPr="00AF1F04">
        <w:rPr>
          <w:rFonts w:ascii="Times" w:hAnsi="Times" w:cs="Times New Roman"/>
          <w:color w:val="151518"/>
          <w:sz w:val="24"/>
          <w:szCs w:val="24"/>
        </w:rPr>
        <w:t xml:space="preserve"> </w:t>
      </w:r>
      <w:proofErr w:type="spellStart"/>
      <w:r w:rsidRPr="00AF1F04">
        <w:rPr>
          <w:rFonts w:ascii="Times" w:hAnsi="Times" w:cs="Times New Roman"/>
          <w:color w:val="151518"/>
          <w:sz w:val="24"/>
          <w:szCs w:val="24"/>
        </w:rPr>
        <w:t>Teahwhit</w:t>
      </w:r>
      <w:proofErr w:type="spellEnd"/>
      <w:r w:rsidRPr="00AF1F04">
        <w:rPr>
          <w:rFonts w:ascii="Times" w:hAnsi="Times" w:cs="Times New Roman"/>
          <w:color w:val="151518"/>
          <w:sz w:val="24"/>
          <w:szCs w:val="24"/>
        </w:rPr>
        <w:t xml:space="preserve"> Head, and Destruction Island). These groupings </w:t>
      </w:r>
      <w:r w:rsidR="00D94430" w:rsidRPr="00AF1F04">
        <w:rPr>
          <w:rFonts w:ascii="Times" w:hAnsi="Times" w:cs="Times New Roman"/>
          <w:color w:val="151518"/>
          <w:sz w:val="24"/>
          <w:szCs w:val="24"/>
        </w:rPr>
        <w:t>are similar to</w:t>
      </w:r>
      <w:r w:rsidR="00AC152A" w:rsidRPr="00AF1F04">
        <w:rPr>
          <w:rFonts w:ascii="Times" w:hAnsi="Times" w:cs="Times New Roman"/>
          <w:color w:val="151518"/>
          <w:sz w:val="24"/>
          <w:szCs w:val="24"/>
        </w:rPr>
        <w:t xml:space="preserve"> </w:t>
      </w:r>
      <w:r w:rsidRPr="00AF1F04">
        <w:rPr>
          <w:rFonts w:ascii="Times" w:hAnsi="Times" w:cs="Times New Roman"/>
          <w:color w:val="151518"/>
          <w:sz w:val="24"/>
          <w:szCs w:val="24"/>
        </w:rPr>
        <w:t xml:space="preserve">the areas used to describe sea otter trends </w:t>
      </w:r>
      <w:r w:rsidR="00AC152A" w:rsidRPr="00AF1F04">
        <w:rPr>
          <w:rFonts w:ascii="Times" w:hAnsi="Times" w:cs="Times New Roman"/>
          <w:color w:val="151518"/>
          <w:sz w:val="24"/>
          <w:szCs w:val="24"/>
        </w:rPr>
        <w:t xml:space="preserve">within OCNMS </w:t>
      </w:r>
      <w:r w:rsidRPr="00AF1F04">
        <w:rPr>
          <w:rFonts w:ascii="Times" w:hAnsi="Times" w:cs="Times New Roman"/>
          <w:color w:val="151518"/>
          <w:sz w:val="24"/>
          <w:szCs w:val="24"/>
        </w:rPr>
        <w:t>historically (</w:t>
      </w:r>
      <w:r w:rsidR="00331DFA" w:rsidRPr="00AF1F04">
        <w:rPr>
          <w:rFonts w:ascii="Times" w:hAnsi="Times" w:cs="Times New Roman"/>
          <w:color w:val="151518"/>
          <w:sz w:val="24"/>
          <w:szCs w:val="24"/>
        </w:rPr>
        <w:t>Lan</w:t>
      </w:r>
      <w:r w:rsidR="00AC152A" w:rsidRPr="00AF1F04">
        <w:rPr>
          <w:rFonts w:ascii="Times" w:hAnsi="Times" w:cs="Times New Roman"/>
          <w:color w:val="151518"/>
          <w:sz w:val="24"/>
          <w:szCs w:val="24"/>
        </w:rPr>
        <w:t>ce et al. 2004</w:t>
      </w:r>
      <w:r w:rsidRPr="00AF1F04">
        <w:rPr>
          <w:rFonts w:ascii="Times" w:hAnsi="Times" w:cs="Times New Roman"/>
          <w:color w:val="151518"/>
          <w:sz w:val="24"/>
          <w:szCs w:val="24"/>
        </w:rPr>
        <w:t>) and reflect</w:t>
      </w:r>
      <w:r w:rsidR="00444B19" w:rsidRPr="00AF1F04">
        <w:rPr>
          <w:rFonts w:ascii="Times" w:hAnsi="Times" w:cs="Times New Roman"/>
          <w:color w:val="151518"/>
          <w:sz w:val="24"/>
          <w:szCs w:val="24"/>
        </w:rPr>
        <w:t xml:space="preserve"> </w:t>
      </w:r>
      <w:r w:rsidR="003153A5" w:rsidRPr="00AF1F04">
        <w:rPr>
          <w:rFonts w:ascii="Times" w:hAnsi="Times" w:cs="Times New Roman"/>
          <w:color w:val="151518"/>
          <w:sz w:val="24"/>
          <w:szCs w:val="24"/>
        </w:rPr>
        <w:t>distinct</w:t>
      </w:r>
      <w:r w:rsidRPr="00AF1F04">
        <w:rPr>
          <w:rFonts w:ascii="Times" w:hAnsi="Times" w:cs="Times New Roman"/>
          <w:color w:val="151518"/>
          <w:sz w:val="24"/>
          <w:szCs w:val="24"/>
        </w:rPr>
        <w:t xml:space="preserve"> geographic pattern</w:t>
      </w:r>
      <w:r w:rsidR="0024088A" w:rsidRPr="00AF1F04">
        <w:rPr>
          <w:rFonts w:ascii="Times" w:hAnsi="Times" w:cs="Times New Roman"/>
          <w:color w:val="151518"/>
          <w:sz w:val="24"/>
          <w:szCs w:val="24"/>
        </w:rPr>
        <w:t>s</w:t>
      </w:r>
      <w:r w:rsidRPr="00AF1F04">
        <w:rPr>
          <w:rFonts w:ascii="Times" w:hAnsi="Times" w:cs="Times New Roman"/>
          <w:color w:val="151518"/>
          <w:sz w:val="24"/>
          <w:szCs w:val="24"/>
        </w:rPr>
        <w:t xml:space="preserve"> in kelp </w:t>
      </w:r>
      <w:r w:rsidRPr="00AF1F04">
        <w:rPr>
          <w:rFonts w:ascii="Times" w:hAnsi="Times" w:cs="Times New Roman"/>
          <w:color w:val="151518"/>
          <w:sz w:val="24"/>
          <w:szCs w:val="24"/>
        </w:rPr>
        <w:lastRenderedPageBreak/>
        <w:t xml:space="preserve">and </w:t>
      </w:r>
      <w:r w:rsidR="00863D60" w:rsidRPr="00AF1F04">
        <w:rPr>
          <w:rFonts w:ascii="Times" w:hAnsi="Times" w:cs="Times New Roman"/>
          <w:color w:val="151518"/>
          <w:sz w:val="24"/>
          <w:szCs w:val="24"/>
        </w:rPr>
        <w:t>sea otter trend</w:t>
      </w:r>
      <w:r w:rsidR="0024088A" w:rsidRPr="00AF1F04">
        <w:rPr>
          <w:rFonts w:ascii="Times" w:hAnsi="Times" w:cs="Times New Roman"/>
          <w:color w:val="151518"/>
          <w:sz w:val="24"/>
          <w:szCs w:val="24"/>
        </w:rPr>
        <w:t>s</w:t>
      </w:r>
      <w:r w:rsidR="00863D60" w:rsidRPr="00AF1F04">
        <w:rPr>
          <w:rFonts w:ascii="Times" w:hAnsi="Times" w:cs="Times New Roman"/>
          <w:color w:val="151518"/>
          <w:sz w:val="24"/>
          <w:szCs w:val="24"/>
        </w:rPr>
        <w:t xml:space="preserve"> (see Results). We also use these grouping</w:t>
      </w:r>
      <w:r w:rsidR="00D94430" w:rsidRPr="00AF1F04">
        <w:rPr>
          <w:rFonts w:ascii="Times" w:hAnsi="Times" w:cs="Times New Roman"/>
          <w:color w:val="151518"/>
          <w:sz w:val="24"/>
          <w:szCs w:val="24"/>
        </w:rPr>
        <w:t>s</w:t>
      </w:r>
      <w:r w:rsidR="00863D60" w:rsidRPr="00AF1F04">
        <w:rPr>
          <w:rFonts w:ascii="Times" w:hAnsi="Times" w:cs="Times New Roman"/>
          <w:color w:val="151518"/>
          <w:sz w:val="24"/>
          <w:szCs w:val="24"/>
        </w:rPr>
        <w:t xml:space="preserve"> to </w:t>
      </w:r>
      <w:r w:rsidR="00096B18" w:rsidRPr="00AF1F04">
        <w:rPr>
          <w:rFonts w:ascii="Times" w:hAnsi="Times" w:cs="Times New Roman"/>
          <w:color w:val="151518"/>
          <w:sz w:val="24"/>
          <w:szCs w:val="24"/>
        </w:rPr>
        <w:t xml:space="preserve">account for </w:t>
      </w:r>
      <w:r w:rsidR="00863D60" w:rsidRPr="00AF1F04">
        <w:rPr>
          <w:rFonts w:ascii="Times" w:hAnsi="Times" w:cs="Times New Roman"/>
          <w:color w:val="151518"/>
          <w:sz w:val="24"/>
          <w:szCs w:val="24"/>
        </w:rPr>
        <w:t>pseu</w:t>
      </w:r>
      <w:r w:rsidR="00264EBD" w:rsidRPr="00AF1F04">
        <w:rPr>
          <w:rFonts w:ascii="Times" w:hAnsi="Times" w:cs="Times New Roman"/>
          <w:color w:val="151518"/>
          <w:sz w:val="24"/>
          <w:szCs w:val="24"/>
        </w:rPr>
        <w:t>d</w:t>
      </w:r>
      <w:r w:rsidR="00863D60" w:rsidRPr="00AF1F04">
        <w:rPr>
          <w:rFonts w:ascii="Times" w:hAnsi="Times" w:cs="Times New Roman"/>
          <w:color w:val="151518"/>
          <w:sz w:val="24"/>
          <w:szCs w:val="24"/>
        </w:rPr>
        <w:t xml:space="preserve">o-replication </w:t>
      </w:r>
      <w:r w:rsidR="004563B1" w:rsidRPr="00AF1F04">
        <w:rPr>
          <w:rFonts w:ascii="Times" w:hAnsi="Times" w:cs="Times New Roman"/>
          <w:color w:val="151518"/>
          <w:sz w:val="24"/>
          <w:szCs w:val="24"/>
        </w:rPr>
        <w:t xml:space="preserve">in </w:t>
      </w:r>
      <w:r w:rsidR="00AC152A" w:rsidRPr="00AF1F04">
        <w:rPr>
          <w:rFonts w:ascii="Times" w:hAnsi="Times" w:cs="Times New Roman"/>
          <w:color w:val="151518"/>
          <w:sz w:val="24"/>
          <w:szCs w:val="24"/>
        </w:rPr>
        <w:t xml:space="preserve">statistical </w:t>
      </w:r>
      <w:r w:rsidR="004563B1" w:rsidRPr="00AF1F04">
        <w:rPr>
          <w:rFonts w:ascii="Times" w:hAnsi="Times" w:cs="Times New Roman"/>
          <w:color w:val="151518"/>
          <w:sz w:val="24"/>
          <w:szCs w:val="24"/>
        </w:rPr>
        <w:t>analyses</w:t>
      </w:r>
      <w:r w:rsidR="00264EBD" w:rsidRPr="00AF1F04">
        <w:rPr>
          <w:rFonts w:ascii="Times" w:hAnsi="Times" w:cs="Times New Roman"/>
          <w:color w:val="151518"/>
          <w:sz w:val="24"/>
          <w:szCs w:val="24"/>
        </w:rPr>
        <w:t xml:space="preserve"> </w:t>
      </w:r>
      <w:r w:rsidR="00863D60" w:rsidRPr="00AF1F04">
        <w:rPr>
          <w:rFonts w:ascii="Times" w:hAnsi="Times" w:cs="Times New Roman"/>
          <w:color w:val="151518"/>
          <w:sz w:val="24"/>
          <w:szCs w:val="24"/>
        </w:rPr>
        <w:t xml:space="preserve">and to allow </w:t>
      </w:r>
      <w:commentRangeStart w:id="12"/>
      <w:r w:rsidR="00863D60" w:rsidRPr="00AF1F04">
        <w:rPr>
          <w:rFonts w:ascii="Times" w:hAnsi="Times" w:cs="Times New Roman"/>
          <w:color w:val="151518"/>
          <w:sz w:val="24"/>
          <w:szCs w:val="24"/>
        </w:rPr>
        <w:t>for</w:t>
      </w:r>
      <w:commentRangeEnd w:id="12"/>
      <w:r w:rsidR="00C4441C">
        <w:rPr>
          <w:rStyle w:val="CommentReference"/>
        </w:rPr>
        <w:commentReference w:id="12"/>
      </w:r>
      <w:r w:rsidR="00863D60" w:rsidRPr="00AF1F04">
        <w:rPr>
          <w:rFonts w:ascii="Times" w:hAnsi="Times" w:cs="Times New Roman"/>
          <w:color w:val="151518"/>
          <w:sz w:val="24"/>
          <w:szCs w:val="24"/>
        </w:rPr>
        <w:t xml:space="preserve"> regional difference</w:t>
      </w:r>
      <w:r w:rsidR="00444B19" w:rsidRPr="00AF1F04">
        <w:rPr>
          <w:rFonts w:ascii="Times" w:hAnsi="Times" w:cs="Times New Roman"/>
          <w:color w:val="151518"/>
          <w:sz w:val="24"/>
          <w:szCs w:val="24"/>
        </w:rPr>
        <w:t>s</w:t>
      </w:r>
      <w:r w:rsidR="00863D60" w:rsidRPr="00AF1F04">
        <w:rPr>
          <w:rFonts w:ascii="Times" w:hAnsi="Times" w:cs="Times New Roman"/>
          <w:color w:val="151518"/>
          <w:sz w:val="24"/>
          <w:szCs w:val="24"/>
        </w:rPr>
        <w:t xml:space="preserve"> in biological relationships.</w:t>
      </w:r>
    </w:p>
    <w:p w14:paraId="5F312986" w14:textId="6E6C88D7" w:rsidR="007A3631" w:rsidRPr="00AF1F04" w:rsidRDefault="007A3631">
      <w:pPr>
        <w:spacing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Finally</w:t>
      </w:r>
      <w:r w:rsidRPr="00022F30">
        <w:rPr>
          <w:rFonts w:ascii="Times" w:hAnsi="Times" w:cs="Times New Roman"/>
          <w:color w:val="151518"/>
          <w:sz w:val="24"/>
          <w:szCs w:val="24"/>
        </w:rPr>
        <w:t>, we calculated an exposure metric for each site</w:t>
      </w:r>
      <w:r w:rsidR="00810CF7" w:rsidRPr="00022F30">
        <w:rPr>
          <w:rFonts w:ascii="Times" w:hAnsi="Times" w:cs="Times New Roman"/>
          <w:color w:val="151518"/>
          <w:sz w:val="24"/>
          <w:szCs w:val="24"/>
        </w:rPr>
        <w:t>, which was a composite of potential wind driven wave energy,</w:t>
      </w:r>
      <w:r w:rsidRPr="00022F30">
        <w:rPr>
          <w:rFonts w:ascii="Times" w:hAnsi="Times" w:cs="Times New Roman"/>
          <w:color w:val="151518"/>
          <w:sz w:val="24"/>
          <w:szCs w:val="24"/>
        </w:rPr>
        <w:t xml:space="preserve"> to </w:t>
      </w:r>
      <w:r w:rsidR="00EF6080" w:rsidRPr="00022F30">
        <w:rPr>
          <w:rFonts w:ascii="Times" w:hAnsi="Times" w:cs="Times New Roman"/>
          <w:color w:val="151518"/>
          <w:sz w:val="24"/>
          <w:szCs w:val="24"/>
        </w:rPr>
        <w:t>use as an explan</w:t>
      </w:r>
      <w:r w:rsidR="00444B19" w:rsidRPr="00022F30">
        <w:rPr>
          <w:rFonts w:ascii="Times" w:hAnsi="Times" w:cs="Times New Roman"/>
          <w:color w:val="151518"/>
          <w:sz w:val="24"/>
          <w:szCs w:val="24"/>
        </w:rPr>
        <w:t>atory variable in statistical mod</w:t>
      </w:r>
      <w:r w:rsidR="00EF6080" w:rsidRPr="00022F30">
        <w:rPr>
          <w:rFonts w:ascii="Times" w:hAnsi="Times" w:cs="Times New Roman"/>
          <w:color w:val="151518"/>
          <w:sz w:val="24"/>
          <w:szCs w:val="24"/>
        </w:rPr>
        <w:t>els</w:t>
      </w:r>
      <w:r w:rsidR="003A6675" w:rsidRPr="00022F30">
        <w:rPr>
          <w:rFonts w:ascii="Times" w:hAnsi="Times" w:cs="Times New Roman"/>
          <w:color w:val="151518"/>
          <w:sz w:val="24"/>
          <w:szCs w:val="24"/>
        </w:rPr>
        <w:t xml:space="preserve"> (see wave supplement for </w:t>
      </w:r>
      <w:r w:rsidR="002B2614" w:rsidRPr="00022F30">
        <w:rPr>
          <w:rFonts w:ascii="Times" w:hAnsi="Times" w:cs="Times New Roman"/>
          <w:color w:val="151518"/>
          <w:sz w:val="24"/>
          <w:szCs w:val="24"/>
        </w:rPr>
        <w:t xml:space="preserve">specific </w:t>
      </w:r>
      <w:r w:rsidR="003A6675" w:rsidRPr="00022F30">
        <w:rPr>
          <w:rFonts w:ascii="Times" w:hAnsi="Times" w:cs="Times New Roman"/>
          <w:color w:val="151518"/>
          <w:sz w:val="24"/>
          <w:szCs w:val="24"/>
        </w:rPr>
        <w:t>details)</w:t>
      </w:r>
      <w:r w:rsidR="00444B19" w:rsidRPr="00022F30">
        <w:rPr>
          <w:rFonts w:ascii="Times" w:hAnsi="Times" w:cs="Times New Roman"/>
          <w:color w:val="151518"/>
          <w:sz w:val="24"/>
          <w:szCs w:val="24"/>
        </w:rPr>
        <w:t xml:space="preserve">. </w:t>
      </w:r>
      <w:r w:rsidR="00810CF7" w:rsidRPr="00022F30">
        <w:rPr>
          <w:rFonts w:ascii="Times" w:hAnsi="Times" w:cs="Times New Roman"/>
          <w:color w:val="151518"/>
          <w:sz w:val="24"/>
          <w:szCs w:val="24"/>
        </w:rPr>
        <w:t>We used the waves tool (</w:t>
      </w:r>
      <w:proofErr w:type="spellStart"/>
      <w:r w:rsidR="00810CF7" w:rsidRPr="00022F30">
        <w:rPr>
          <w:rFonts w:ascii="Times" w:hAnsi="Times" w:cs="Times New Roman"/>
          <w:color w:val="151518"/>
          <w:sz w:val="24"/>
          <w:szCs w:val="24"/>
        </w:rPr>
        <w:t>Rohweder</w:t>
      </w:r>
      <w:proofErr w:type="spellEnd"/>
      <w:r w:rsidR="00810CF7" w:rsidRPr="00022F30">
        <w:rPr>
          <w:rFonts w:ascii="Times" w:hAnsi="Times" w:cs="Times New Roman"/>
          <w:color w:val="151518"/>
          <w:sz w:val="24"/>
          <w:szCs w:val="24"/>
        </w:rPr>
        <w:t xml:space="preserve"> et al. 2012) in ArcGIS to create a gridded surface of potential wave exposure for </w:t>
      </w:r>
      <w:r w:rsidR="00691E58" w:rsidRPr="00022F30">
        <w:rPr>
          <w:rFonts w:ascii="Times" w:hAnsi="Times" w:cs="Times New Roman"/>
          <w:color w:val="151518"/>
          <w:sz w:val="24"/>
          <w:szCs w:val="24"/>
        </w:rPr>
        <w:t xml:space="preserve">the </w:t>
      </w:r>
      <w:r w:rsidR="00810CF7" w:rsidRPr="00022F30">
        <w:rPr>
          <w:rFonts w:ascii="Times" w:hAnsi="Times" w:cs="Times New Roman"/>
          <w:color w:val="151518"/>
          <w:sz w:val="24"/>
          <w:szCs w:val="24"/>
        </w:rPr>
        <w:t>length of coast represented across the study sites. We ran the model on</w:t>
      </w:r>
      <w:r w:rsidR="00223942" w:rsidRPr="00022F30">
        <w:rPr>
          <w:rFonts w:ascii="Times" w:hAnsi="Times" w:cs="Times New Roman"/>
          <w:color w:val="151518"/>
          <w:sz w:val="24"/>
          <w:szCs w:val="24"/>
        </w:rPr>
        <w:t xml:space="preserve"> a</w:t>
      </w:r>
      <w:r w:rsidR="00810CF7" w:rsidRPr="00022F30">
        <w:rPr>
          <w:rFonts w:ascii="Times" w:hAnsi="Times" w:cs="Times New Roman"/>
          <w:color w:val="151518"/>
          <w:sz w:val="24"/>
          <w:szCs w:val="24"/>
        </w:rPr>
        <w:t xml:space="preserve"> 30</w:t>
      </w:r>
      <w:r w:rsidR="00883C28" w:rsidRPr="00022F30">
        <w:rPr>
          <w:rFonts w:ascii="Times" w:hAnsi="Times" w:cs="Times New Roman"/>
          <w:color w:val="151518"/>
          <w:sz w:val="24"/>
          <w:szCs w:val="24"/>
        </w:rPr>
        <w:t>-</w:t>
      </w:r>
      <w:r w:rsidR="00810CF7" w:rsidRPr="00022F30">
        <w:rPr>
          <w:rFonts w:ascii="Times" w:hAnsi="Times" w:cs="Times New Roman"/>
          <w:color w:val="151518"/>
          <w:sz w:val="24"/>
          <w:szCs w:val="24"/>
        </w:rPr>
        <w:t>m grid</w:t>
      </w:r>
      <w:r w:rsidR="00223942" w:rsidRPr="00022F30">
        <w:rPr>
          <w:rFonts w:ascii="Times" w:hAnsi="Times" w:cs="Times New Roman"/>
          <w:color w:val="151518"/>
          <w:sz w:val="24"/>
          <w:szCs w:val="24"/>
        </w:rPr>
        <w:t xml:space="preserve"> extending from the coastline out to 1,000 km. We used</w:t>
      </w:r>
      <w:r w:rsidR="00810CF7" w:rsidRPr="00022F30">
        <w:rPr>
          <w:rFonts w:ascii="Times" w:hAnsi="Times" w:cs="Times New Roman"/>
          <w:color w:val="151518"/>
          <w:sz w:val="24"/>
          <w:szCs w:val="24"/>
        </w:rPr>
        <w:t xml:space="preserve"> the </w:t>
      </w:r>
      <w:r w:rsidR="00223942" w:rsidRPr="00022F30">
        <w:rPr>
          <w:rFonts w:ascii="Times" w:hAnsi="Times" w:cs="Times New Roman"/>
          <w:color w:val="151518"/>
          <w:sz w:val="24"/>
          <w:szCs w:val="24"/>
        </w:rPr>
        <w:t>NOAA</w:t>
      </w:r>
      <w:r w:rsidR="00810CF7" w:rsidRPr="00022F30">
        <w:rPr>
          <w:rFonts w:ascii="Times" w:hAnsi="Times" w:cs="Times New Roman"/>
          <w:color w:val="151518"/>
          <w:sz w:val="24"/>
          <w:szCs w:val="24"/>
        </w:rPr>
        <w:t xml:space="preserve"> </w:t>
      </w:r>
      <w:r w:rsidR="00223942" w:rsidRPr="00022F30">
        <w:rPr>
          <w:rFonts w:ascii="Times" w:hAnsi="Times" w:cs="Times New Roman"/>
          <w:color w:val="151518"/>
          <w:sz w:val="24"/>
          <w:szCs w:val="24"/>
        </w:rPr>
        <w:t>Continually Updated Shoreline Product (CUSP) s</w:t>
      </w:r>
      <w:r w:rsidR="00810CF7" w:rsidRPr="00022F30">
        <w:rPr>
          <w:rFonts w:ascii="Times" w:hAnsi="Times" w:cs="Times New Roman"/>
          <w:color w:val="151518"/>
          <w:sz w:val="24"/>
          <w:szCs w:val="24"/>
        </w:rPr>
        <w:t xml:space="preserve">horeline for the United States </w:t>
      </w:r>
      <w:r w:rsidR="00223942" w:rsidRPr="00022F30">
        <w:rPr>
          <w:rFonts w:ascii="Times" w:hAnsi="Times" w:cs="Times New Roman"/>
          <w:color w:val="151518"/>
          <w:sz w:val="24"/>
          <w:szCs w:val="24"/>
        </w:rPr>
        <w:t xml:space="preserve">as the boundary for the land-sea interface </w:t>
      </w:r>
      <w:r w:rsidR="00810CF7" w:rsidRPr="00022F30">
        <w:rPr>
          <w:rFonts w:ascii="Times" w:hAnsi="Times" w:cs="Times New Roman"/>
          <w:color w:val="151518"/>
          <w:sz w:val="24"/>
          <w:szCs w:val="24"/>
        </w:rPr>
        <w:t>(</w:t>
      </w:r>
      <w:hyperlink r:id="rId11" w:history="1">
        <w:r w:rsidR="00DC175B" w:rsidRPr="00022F30">
          <w:rPr>
            <w:rStyle w:val="Hyperlink"/>
            <w:rFonts w:ascii="Times" w:hAnsi="Times" w:cs="Times New Roman"/>
            <w:sz w:val="24"/>
            <w:szCs w:val="24"/>
          </w:rPr>
          <w:t>https://shoreline.noaa.gov/data/datasheets/cusp.html</w:t>
        </w:r>
      </w:hyperlink>
      <w:r w:rsidR="009E6D2B" w:rsidRPr="00022F30">
        <w:rPr>
          <w:rFonts w:ascii="Times" w:hAnsi="Times" w:cs="Times New Roman"/>
          <w:color w:val="151518"/>
          <w:sz w:val="24"/>
          <w:szCs w:val="24"/>
        </w:rPr>
        <w:t xml:space="preserve">; accessed </w:t>
      </w:r>
      <w:r w:rsidR="00FF35C6" w:rsidRPr="00022F30">
        <w:rPr>
          <w:rFonts w:ascii="Times" w:hAnsi="Times" w:cs="Times New Roman"/>
          <w:color w:val="151518"/>
          <w:sz w:val="24"/>
          <w:szCs w:val="24"/>
        </w:rPr>
        <w:t>19 September 2017</w:t>
      </w:r>
      <w:r w:rsidR="00223942" w:rsidRPr="00022F30">
        <w:rPr>
          <w:rFonts w:ascii="Times" w:hAnsi="Times" w:cs="Times New Roman"/>
          <w:color w:val="151518"/>
          <w:sz w:val="24"/>
          <w:szCs w:val="24"/>
        </w:rPr>
        <w:t>)</w:t>
      </w:r>
      <w:r w:rsidR="00810CF7" w:rsidRPr="00022F30">
        <w:rPr>
          <w:rFonts w:ascii="Times" w:hAnsi="Times" w:cs="Times New Roman"/>
          <w:color w:val="151518"/>
          <w:sz w:val="24"/>
          <w:szCs w:val="24"/>
        </w:rPr>
        <w:t xml:space="preserve">. We ran the model using the SPM-Restricted method, which calculates wind fetch using the average of five radials spread three degrees apart (Smith 1991). We used the weighted fetch option in the waves tool, with probabilistic wind direction inputs derived from 1981-2010 normal hourly wind direction data for </w:t>
      </w:r>
      <w:r w:rsidR="00BE0910" w:rsidRPr="00022F30">
        <w:rPr>
          <w:rFonts w:ascii="Times" w:hAnsi="Times" w:cs="Times New Roman"/>
          <w:color w:val="151518"/>
          <w:sz w:val="24"/>
          <w:szCs w:val="24"/>
        </w:rPr>
        <w:t xml:space="preserve">the </w:t>
      </w:r>
      <w:proofErr w:type="spellStart"/>
      <w:r w:rsidR="00BE0910" w:rsidRPr="00022F30">
        <w:rPr>
          <w:rFonts w:ascii="Times" w:hAnsi="Times" w:cs="Times New Roman"/>
          <w:color w:val="151518"/>
          <w:sz w:val="24"/>
          <w:szCs w:val="24"/>
        </w:rPr>
        <w:t>Quillayute</w:t>
      </w:r>
      <w:proofErr w:type="spellEnd"/>
      <w:r w:rsidR="00BE0910" w:rsidRPr="00022F30">
        <w:rPr>
          <w:rFonts w:ascii="Times" w:hAnsi="Times" w:cs="Times New Roman"/>
          <w:color w:val="151518"/>
          <w:sz w:val="24"/>
          <w:szCs w:val="24"/>
        </w:rPr>
        <w:t xml:space="preserve"> State Airport </w:t>
      </w:r>
      <w:r w:rsidR="00810CF7" w:rsidRPr="00022F30">
        <w:rPr>
          <w:rFonts w:ascii="Times" w:hAnsi="Times" w:cs="Times New Roman"/>
          <w:color w:val="151518"/>
          <w:sz w:val="24"/>
          <w:szCs w:val="24"/>
        </w:rPr>
        <w:t>(Arguez et al. 2010). Finally</w:t>
      </w:r>
      <w:r w:rsidR="00810CF7" w:rsidRPr="00AF1F04">
        <w:rPr>
          <w:rFonts w:ascii="Times" w:hAnsi="Times" w:cs="Times New Roman"/>
          <w:color w:val="151518"/>
          <w:sz w:val="24"/>
          <w:szCs w:val="24"/>
        </w:rPr>
        <w:t xml:space="preserve">, we overlaid </w:t>
      </w:r>
      <w:r w:rsidR="00783152" w:rsidRPr="00AF1F04">
        <w:rPr>
          <w:rFonts w:ascii="Times" w:hAnsi="Times" w:cs="Times New Roman"/>
          <w:color w:val="151518"/>
          <w:sz w:val="24"/>
          <w:szCs w:val="24"/>
        </w:rPr>
        <w:t>study site</w:t>
      </w:r>
      <w:r w:rsidR="00810CF7" w:rsidRPr="00AF1F04">
        <w:rPr>
          <w:rFonts w:ascii="Times" w:hAnsi="Times" w:cs="Times New Roman"/>
          <w:color w:val="151518"/>
          <w:sz w:val="24"/>
          <w:szCs w:val="24"/>
        </w:rPr>
        <w:t xml:space="preserve"> points with the resulting weighted wave exposure grid and extracted the corresponding grid cell values.</w:t>
      </w:r>
    </w:p>
    <w:p w14:paraId="3BB9099A" w14:textId="0ABB2290" w:rsidR="000F51AE" w:rsidRPr="00AF1F04" w:rsidRDefault="000F51AE" w:rsidP="003E6C90">
      <w:pPr>
        <w:spacing w:before="120" w:after="0" w:line="480" w:lineRule="auto"/>
        <w:outlineLvl w:val="0"/>
        <w:rPr>
          <w:rFonts w:ascii="Times" w:hAnsi="Times" w:cs="Times New Roman"/>
          <w:color w:val="151518"/>
          <w:sz w:val="24"/>
          <w:szCs w:val="24"/>
        </w:rPr>
      </w:pPr>
      <w:r w:rsidRPr="00AF1F04">
        <w:rPr>
          <w:rFonts w:ascii="Times" w:hAnsi="Times" w:cs="Times New Roman"/>
          <w:i/>
          <w:sz w:val="24"/>
          <w:szCs w:val="24"/>
        </w:rPr>
        <w:t>Sea otter abundance and distribution</w:t>
      </w:r>
    </w:p>
    <w:p w14:paraId="44B23BDA" w14:textId="4EAF6645" w:rsidR="000F51AE" w:rsidRPr="00AF1F04" w:rsidRDefault="000F51AE" w:rsidP="00B10915">
      <w:pPr>
        <w:widowControl w:val="0"/>
        <w:autoSpaceDE w:val="0"/>
        <w:autoSpaceDN w:val="0"/>
        <w:adjustRightInd w:val="0"/>
        <w:spacing w:after="0" w:line="480" w:lineRule="auto"/>
        <w:ind w:firstLine="720"/>
        <w:rPr>
          <w:rFonts w:ascii="Times" w:hAnsi="Times" w:cs="Times New Roman"/>
          <w:color w:val="000000"/>
          <w:sz w:val="24"/>
          <w:szCs w:val="24"/>
        </w:rPr>
      </w:pPr>
      <w:r w:rsidRPr="00AF1F04">
        <w:rPr>
          <w:rFonts w:ascii="Times" w:hAnsi="Times" w:cs="Times New Roman"/>
          <w:sz w:val="24"/>
          <w:szCs w:val="24"/>
        </w:rPr>
        <w:t>We extracted sea otter location and abundance inf</w:t>
      </w:r>
      <w:r w:rsidR="008D253B" w:rsidRPr="00AF1F04">
        <w:rPr>
          <w:rFonts w:ascii="Times" w:hAnsi="Times" w:cs="Times New Roman"/>
          <w:sz w:val="24"/>
          <w:szCs w:val="24"/>
        </w:rPr>
        <w:t>ormation from research reports</w:t>
      </w:r>
      <w:r w:rsidR="00264EBD" w:rsidRPr="00AF1F04">
        <w:rPr>
          <w:rFonts w:ascii="Times" w:hAnsi="Times" w:cs="Times New Roman"/>
          <w:sz w:val="24"/>
          <w:szCs w:val="24"/>
        </w:rPr>
        <w:t xml:space="preserve"> </w:t>
      </w:r>
      <w:r w:rsidR="00264EBD" w:rsidRPr="00AF1F04">
        <w:rPr>
          <w:rFonts w:ascii="Times" w:hAnsi="Times" w:cs="Times New Roman"/>
          <w:sz w:val="24"/>
          <w:szCs w:val="24"/>
        </w:rPr>
        <w:fldChar w:fldCharType="begin"/>
      </w:r>
      <w:r w:rsidR="00264EBD" w:rsidRPr="00AF1F04">
        <w:rPr>
          <w:rFonts w:ascii="Times" w:hAnsi="Times" w:cs="Times New Roman"/>
          <w:sz w:val="24"/>
          <w:szCs w:val="24"/>
        </w:rPr>
        <w:instrText xml:space="preserve"> ADDIN EN.CITE &lt;EndNote&gt;&lt;Cite&gt;&lt;Author&gt;Lance&lt;/Author&gt;&lt;Year&gt;2004&lt;/Year&gt;&lt;RecNum&gt;2456&lt;/RecNum&gt;&lt;Prefix&gt;see e.g. &lt;/Prefix&gt;&lt;DisplayText&gt;(see e.g. Lance et al. 2004, Jeffries and Jameson 2014)&lt;/DisplayText&gt;&lt;record&gt;&lt;rec-number&gt;2456&lt;/rec-number&gt;&lt;foreign-keys&gt;&lt;key app="EN" db-id="xd009ad5hp9eahe9vwp505fgdfxspzvppfsx" timestamp="1435644909"&gt;2456&lt;/key&gt;&lt;/foreign-keys&gt;&lt;ref-type name="Book"&gt;6&lt;/ref-type&gt;&lt;contributors&gt;&lt;authors&gt;&lt;author&gt;Lance, M. M.&lt;/author&gt;&lt;author&gt;Richardson, S. A.&lt;/author&gt;&lt;author&gt;Allen, H. L.&lt;/author&gt;&lt;/authors&gt;&lt;/contributors&gt;&lt;titles&gt;&lt;title&gt;Washington state recovery plan for the sea otter&lt;/title&gt;&lt;short-title&gt;Washington state recovery plan for the sea otter&lt;/short-title&gt;&lt;/titles&gt;&lt;pages&gt;91&lt;/pages&gt;&lt;dates&gt;&lt;year&gt;2004&lt;/year&gt;&lt;/dates&gt;&lt;pub-location&gt;Olympia, WA&lt;/pub-location&gt;&lt;publisher&gt;Washington Department of Fish and Wildlife&lt;/publisher&gt;&lt;label&gt;Indic&lt;/label&gt;&lt;urls&gt;&lt;/urls&gt;&lt;/record&gt;&lt;/Cite&gt;&lt;Cite&gt;&lt;Author&gt;Jeffries&lt;/Author&gt;&lt;Year&gt;2014&lt;/Year&gt;&lt;RecNum&gt;2457&lt;/RecNum&gt;&lt;record&gt;&lt;rec-number&gt;2457&lt;/rec-number&gt;&lt;foreign-keys&gt;&lt;key app="EN" db-id="xd009ad5hp9eahe9vwp505fgdfxspzvppfsx" timestamp="1435644909"&gt;2457&lt;/key&gt;&lt;/foreign-keys&gt;&lt;ref-type name="Report"&gt;27&lt;/ref-type&gt;&lt;contributors&gt;&lt;authors&gt;&lt;author&gt;Jeffries, S.&lt;/author&gt;&lt;author&gt;Jameson, R.&lt;/author&gt;&lt;/authors&gt;&lt;/contributors&gt;&lt;titles&gt;&lt;title&gt;Results of the 2013 survey of the reintroduced sea otter population in Washington State&lt;/title&gt;&lt;/titles&gt;&lt;dates&gt;&lt;year&gt;2014&lt;/year&gt;&lt;/dates&gt;&lt;publisher&gt;Washington Department of Fish and Wildlife&lt;/publisher&gt;&lt;urls&gt;&lt;/urls&gt;&lt;/record&gt;&lt;/Cite&gt;&lt;/EndNote&gt;</w:instrText>
      </w:r>
      <w:r w:rsidR="00264EBD" w:rsidRPr="00AF1F04">
        <w:rPr>
          <w:rFonts w:ascii="Times" w:hAnsi="Times" w:cs="Times New Roman"/>
          <w:sz w:val="24"/>
          <w:szCs w:val="24"/>
        </w:rPr>
        <w:fldChar w:fldCharType="separate"/>
      </w:r>
      <w:r w:rsidR="00264EBD" w:rsidRPr="00AF1F04">
        <w:rPr>
          <w:rFonts w:ascii="Times" w:hAnsi="Times" w:cs="Times New Roman"/>
          <w:noProof/>
          <w:sz w:val="24"/>
          <w:szCs w:val="24"/>
        </w:rPr>
        <w:t>(see e.g. Lance et al. 2004, Jeffries and Jameson 2014)</w:t>
      </w:r>
      <w:r w:rsidR="00264EBD" w:rsidRPr="00AF1F04">
        <w:rPr>
          <w:rFonts w:ascii="Times" w:hAnsi="Times" w:cs="Times New Roman"/>
          <w:sz w:val="24"/>
          <w:szCs w:val="24"/>
        </w:rPr>
        <w:fldChar w:fldCharType="end"/>
      </w:r>
      <w:r w:rsidRPr="00AF1F04">
        <w:rPr>
          <w:rFonts w:ascii="Times" w:hAnsi="Times" w:cs="Times New Roman"/>
          <w:sz w:val="24"/>
          <w:szCs w:val="24"/>
        </w:rPr>
        <w:t xml:space="preserve"> to examine shifts in otter abundance and distribution over the past several decades. Sea otter surveys along the Olympic Coast have been conducted by a mix of aerial surveys and land-based observations since 1977. Surveys were approximately biennial through the 1980s (</w:t>
      </w:r>
      <w:r w:rsidR="008D253B" w:rsidRPr="00AF1F04">
        <w:rPr>
          <w:rFonts w:ascii="Times" w:hAnsi="Times" w:cs="Times New Roman"/>
          <w:sz w:val="24"/>
          <w:szCs w:val="24"/>
        </w:rPr>
        <w:t>data in 1977-9</w:t>
      </w:r>
      <w:r w:rsidRPr="00AF1F04">
        <w:rPr>
          <w:rFonts w:ascii="Times" w:hAnsi="Times" w:cs="Times New Roman"/>
          <w:sz w:val="24"/>
          <w:szCs w:val="24"/>
        </w:rPr>
        <w:t>, 198</w:t>
      </w:r>
      <w:r w:rsidR="008D253B" w:rsidRPr="00AF1F04">
        <w:rPr>
          <w:rFonts w:ascii="Times" w:hAnsi="Times" w:cs="Times New Roman"/>
          <w:sz w:val="24"/>
          <w:szCs w:val="24"/>
        </w:rPr>
        <w:t>1</w:t>
      </w:r>
      <w:r w:rsidRPr="00AF1F04">
        <w:rPr>
          <w:rFonts w:ascii="Times" w:hAnsi="Times" w:cs="Times New Roman"/>
          <w:sz w:val="24"/>
          <w:szCs w:val="24"/>
        </w:rPr>
        <w:t>, 198</w:t>
      </w:r>
      <w:r w:rsidR="008D253B" w:rsidRPr="00AF1F04">
        <w:rPr>
          <w:rFonts w:ascii="Times" w:hAnsi="Times" w:cs="Times New Roman"/>
          <w:sz w:val="24"/>
          <w:szCs w:val="24"/>
        </w:rPr>
        <w:t>3, 1984</w:t>
      </w:r>
      <w:r w:rsidRPr="00AF1F04">
        <w:rPr>
          <w:rFonts w:ascii="Times" w:hAnsi="Times" w:cs="Times New Roman"/>
          <w:sz w:val="24"/>
          <w:szCs w:val="24"/>
        </w:rPr>
        <w:t xml:space="preserve">, </w:t>
      </w:r>
      <w:r w:rsidR="008D253B" w:rsidRPr="00AF1F04">
        <w:rPr>
          <w:rFonts w:ascii="Times" w:hAnsi="Times" w:cs="Times New Roman"/>
          <w:sz w:val="24"/>
          <w:szCs w:val="24"/>
        </w:rPr>
        <w:t xml:space="preserve">and </w:t>
      </w:r>
      <w:r w:rsidRPr="00AF1F04">
        <w:rPr>
          <w:rFonts w:ascii="Times" w:hAnsi="Times" w:cs="Times New Roman"/>
          <w:sz w:val="24"/>
          <w:szCs w:val="24"/>
        </w:rPr>
        <w:t>198</w:t>
      </w:r>
      <w:r w:rsidR="008D253B" w:rsidRPr="00AF1F04">
        <w:rPr>
          <w:rFonts w:ascii="Times" w:hAnsi="Times" w:cs="Times New Roman"/>
          <w:sz w:val="24"/>
          <w:szCs w:val="24"/>
        </w:rPr>
        <w:t>7</w:t>
      </w:r>
      <w:r w:rsidRPr="00AF1F04">
        <w:rPr>
          <w:rFonts w:ascii="Times" w:hAnsi="Times" w:cs="Times New Roman"/>
          <w:sz w:val="24"/>
          <w:szCs w:val="24"/>
        </w:rPr>
        <w:t xml:space="preserve">), and annual from 1989-2015 (but no surveys in </w:t>
      </w:r>
      <w:commentRangeStart w:id="13"/>
      <w:r w:rsidRPr="00AF1F04">
        <w:rPr>
          <w:rFonts w:ascii="Times" w:hAnsi="Times" w:cs="Times New Roman"/>
          <w:sz w:val="24"/>
          <w:szCs w:val="24"/>
        </w:rPr>
        <w:t>2009</w:t>
      </w:r>
      <w:commentRangeEnd w:id="13"/>
      <w:r w:rsidR="00456C3B">
        <w:rPr>
          <w:rStyle w:val="CommentReference"/>
        </w:rPr>
        <w:commentReference w:id="13"/>
      </w:r>
      <w:r w:rsidRPr="00AF1F04">
        <w:rPr>
          <w:rFonts w:ascii="Times" w:hAnsi="Times" w:cs="Times New Roman"/>
          <w:sz w:val="24"/>
          <w:szCs w:val="24"/>
        </w:rPr>
        <w:t xml:space="preserve"> or 2014). </w:t>
      </w:r>
      <w:r w:rsidR="002730AC" w:rsidRPr="00AF1F04">
        <w:rPr>
          <w:rFonts w:ascii="Times" w:hAnsi="Times" w:cs="Times New Roman"/>
          <w:sz w:val="24"/>
          <w:szCs w:val="24"/>
        </w:rPr>
        <w:t>S</w:t>
      </w:r>
      <w:r w:rsidRPr="00AF1F04">
        <w:rPr>
          <w:rFonts w:ascii="Times" w:hAnsi="Times" w:cs="Times New Roman"/>
          <w:sz w:val="24"/>
          <w:szCs w:val="24"/>
        </w:rPr>
        <w:t xml:space="preserve">ea otter surveys were conducted in </w:t>
      </w:r>
      <w:r w:rsidRPr="00AF1F04">
        <w:rPr>
          <w:rFonts w:ascii="Times" w:hAnsi="Times" w:cs="Times New Roman"/>
          <w:sz w:val="24"/>
          <w:szCs w:val="24"/>
        </w:rPr>
        <w:lastRenderedPageBreak/>
        <w:t xml:space="preserve">summer and thus reflect summer distribution and abundance </w:t>
      </w:r>
      <w:r w:rsidR="00264EBD"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00264EBD" w:rsidRPr="00AF1F04">
        <w:rPr>
          <w:rFonts w:ascii="Times" w:hAnsi="Times" w:cs="Times New Roman"/>
          <w:sz w:val="24"/>
          <w:szCs w:val="24"/>
        </w:rPr>
        <w:instrText xml:space="preserve"> ADDIN EN.CITE </w:instrText>
      </w:r>
      <w:r w:rsidR="00264EBD"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00264EBD" w:rsidRPr="00AF1F04">
        <w:rPr>
          <w:rFonts w:ascii="Times" w:hAnsi="Times" w:cs="Times New Roman"/>
          <w:sz w:val="24"/>
          <w:szCs w:val="24"/>
        </w:rPr>
        <w:instrText xml:space="preserve"> ADDIN EN.CITE.DATA </w:instrText>
      </w:r>
      <w:r w:rsidR="00264EBD" w:rsidRPr="00AF1F04">
        <w:rPr>
          <w:rFonts w:ascii="Times" w:hAnsi="Times" w:cs="Times New Roman"/>
          <w:sz w:val="24"/>
          <w:szCs w:val="24"/>
        </w:rPr>
      </w:r>
      <w:r w:rsidR="00264EBD" w:rsidRPr="00AF1F04">
        <w:rPr>
          <w:rFonts w:ascii="Times" w:hAnsi="Times" w:cs="Times New Roman"/>
          <w:sz w:val="24"/>
          <w:szCs w:val="24"/>
        </w:rPr>
        <w:fldChar w:fldCharType="end"/>
      </w:r>
      <w:r w:rsidR="00264EBD" w:rsidRPr="00AF1F04">
        <w:rPr>
          <w:rFonts w:ascii="Times" w:hAnsi="Times" w:cs="Times New Roman"/>
          <w:sz w:val="24"/>
          <w:szCs w:val="24"/>
        </w:rPr>
      </w:r>
      <w:r w:rsidR="00264EBD" w:rsidRPr="00AF1F04">
        <w:rPr>
          <w:rFonts w:ascii="Times" w:hAnsi="Times" w:cs="Times New Roman"/>
          <w:sz w:val="24"/>
          <w:szCs w:val="24"/>
        </w:rPr>
        <w:fldChar w:fldCharType="separate"/>
      </w:r>
      <w:r w:rsidR="00264EBD" w:rsidRPr="00AF1F04">
        <w:rPr>
          <w:rFonts w:ascii="Times" w:hAnsi="Times" w:cs="Times New Roman"/>
          <w:noProof/>
          <w:sz w:val="24"/>
          <w:szCs w:val="24"/>
        </w:rPr>
        <w:t>(Laidre et al. 2009)</w:t>
      </w:r>
      <w:r w:rsidR="00264EBD" w:rsidRPr="00AF1F04">
        <w:rPr>
          <w:rFonts w:ascii="Times" w:hAnsi="Times" w:cs="Times New Roman"/>
          <w:sz w:val="24"/>
          <w:szCs w:val="24"/>
        </w:rPr>
        <w:fldChar w:fldCharType="end"/>
      </w:r>
      <w:r w:rsidRPr="00AF1F04">
        <w:rPr>
          <w:rFonts w:ascii="Times" w:hAnsi="Times" w:cs="Times New Roman"/>
          <w:sz w:val="24"/>
          <w:szCs w:val="24"/>
        </w:rPr>
        <w:t xml:space="preserve">. </w:t>
      </w:r>
      <w:r w:rsidR="004563B1" w:rsidRPr="00AF1F04">
        <w:rPr>
          <w:rFonts w:ascii="Times" w:hAnsi="Times" w:cs="Times New Roman"/>
          <w:sz w:val="24"/>
          <w:szCs w:val="24"/>
        </w:rPr>
        <w:t>Available</w:t>
      </w:r>
      <w:r w:rsidRPr="00AF1F04">
        <w:rPr>
          <w:rFonts w:ascii="Times" w:hAnsi="Times" w:cs="Times New Roman"/>
          <w:sz w:val="24"/>
          <w:szCs w:val="24"/>
        </w:rPr>
        <w:t xml:space="preserve"> evidence does not suggest that summer and winter distributions of sea otters are substantially different in this region </w:t>
      </w:r>
      <w:r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PEVuZE5vdGU+PENpdGU+PEF1dGhvcj5MYWlkcmU8L0F1dGhvcj48WWVhcj4yMDA5PC9ZZWFyPjxS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(Laidre et al. 2009)</w:t>
      </w:r>
      <w:r w:rsidRPr="00AF1F04">
        <w:rPr>
          <w:rFonts w:ascii="Times" w:hAnsi="Times" w:cs="Times New Roman"/>
          <w:sz w:val="24"/>
          <w:szCs w:val="24"/>
        </w:rPr>
        <w:fldChar w:fldCharType="end"/>
      </w:r>
      <w:r w:rsidR="005752D3" w:rsidRPr="00AF1F04">
        <w:rPr>
          <w:rFonts w:ascii="Times" w:hAnsi="Times" w:cs="Times New Roman"/>
          <w:sz w:val="24"/>
          <w:szCs w:val="24"/>
        </w:rPr>
        <w:t>. However, sea otters are highly mobile predators with substantial home ranges and</w:t>
      </w:r>
      <w:r w:rsidR="004563B1" w:rsidRPr="00AF1F04">
        <w:rPr>
          <w:rFonts w:ascii="Times" w:hAnsi="Times" w:cs="Times New Roman"/>
          <w:sz w:val="24"/>
          <w:szCs w:val="24"/>
        </w:rPr>
        <w:t xml:space="preserve"> information on seasonal patterns is notably uncertain.</w:t>
      </w:r>
    </w:p>
    <w:p w14:paraId="199434C5" w14:textId="2C037739" w:rsidR="000F51AE" w:rsidRPr="00AF1F04" w:rsidRDefault="000F51AE" w:rsidP="00375C21">
      <w:pPr>
        <w:spacing w:after="0" w:line="480" w:lineRule="auto"/>
        <w:ind w:firstLine="720"/>
        <w:rPr>
          <w:rFonts w:ascii="Times" w:hAnsi="Times" w:cs="Times New Roman"/>
          <w:color w:val="151518"/>
          <w:sz w:val="24"/>
          <w:szCs w:val="24"/>
        </w:rPr>
      </w:pPr>
      <w:r w:rsidRPr="00AF1F04">
        <w:rPr>
          <w:rFonts w:ascii="Times" w:hAnsi="Times" w:cs="Times New Roman"/>
          <w:sz w:val="24"/>
          <w:szCs w:val="24"/>
        </w:rPr>
        <w:t>To estimate trends in sea otter abundance at each focal site, we developed a kernel-smoothed distribution of otters along the coast to incorporate uncertainty about how snapshot surveys translate to effective numbers of otters present at a given location. We first developed a one-dimensional coastline for the Olympic Peninsula and identified the position of each WDNR survey location along this coastline. We generated a smooth density of otters along the coastline using kernel density estimates</w:t>
      </w:r>
      <w:r w:rsidR="00883C28">
        <w:rPr>
          <w:rFonts w:ascii="Times" w:hAnsi="Times" w:cs="Times New Roman"/>
          <w:sz w:val="24"/>
          <w:szCs w:val="24"/>
        </w:rPr>
        <w:t>,</w:t>
      </w:r>
      <w:r w:rsidRPr="00AF1F04">
        <w:rPr>
          <w:rFonts w:ascii="Times" w:hAnsi="Times" w:cs="Times New Roman"/>
          <w:sz w:val="24"/>
          <w:szCs w:val="24"/>
        </w:rPr>
        <w:t xml:space="preserve"> which approximate the observed otter data using a mixture of Normal (Gaussian) distributions. Specifically, we placed a Gaussian distribution centered at each</w:t>
      </w:r>
      <w:r w:rsidRPr="00AF1F04">
        <w:rPr>
          <w:rFonts w:ascii="Times" w:hAnsi="Times" w:cs="Times New Roman"/>
          <w:color w:val="151518"/>
          <w:sz w:val="24"/>
          <w:szCs w:val="24"/>
        </w:rPr>
        <w:t xml:space="preserve"> survey location </w:t>
      </w:r>
      <w:r w:rsidR="005752D3" w:rsidRPr="005647B0">
        <w:rPr>
          <w:rFonts w:ascii="Times" w:hAnsi="Times" w:cs="Times New Roman"/>
          <w:color w:val="151518"/>
          <w:sz w:val="24"/>
          <w:szCs w:val="24"/>
        </w:rPr>
        <w:t>with</w:t>
      </w:r>
      <w:r w:rsidRPr="005647B0">
        <w:rPr>
          <w:rFonts w:ascii="Times" w:hAnsi="Times" w:cs="Times New Roman"/>
          <w:color w:val="151518"/>
          <w:sz w:val="24"/>
          <w:szCs w:val="24"/>
        </w:rPr>
        <w:t xml:space="preserve"> a standard deviation </w:t>
      </w:r>
      <w:r w:rsidRPr="005647B0">
        <w:rPr>
          <w:rFonts w:ascii="Times" w:hAnsi="Times" w:cs="Times New Roman"/>
          <w:i/>
          <w:color w:val="151518"/>
          <w:sz w:val="24"/>
          <w:szCs w:val="24"/>
        </w:rPr>
        <w:t>h</w:t>
      </w:r>
      <w:r w:rsidRPr="005647B0">
        <w:rPr>
          <w:rFonts w:ascii="Times" w:hAnsi="Times" w:cs="Times New Roman"/>
          <w:color w:val="151518"/>
          <w:sz w:val="24"/>
          <w:szCs w:val="24"/>
        </w:rPr>
        <w:t xml:space="preserve"> (the bandwidth) that corresponds to the </w:t>
      </w:r>
      <w:r w:rsidR="00375C21" w:rsidRPr="005647B0">
        <w:rPr>
          <w:rFonts w:ascii="Times" w:hAnsi="Times" w:cs="Times New Roman"/>
          <w:color w:val="151518"/>
          <w:sz w:val="24"/>
          <w:szCs w:val="24"/>
        </w:rPr>
        <w:t xml:space="preserve">estimated </w:t>
      </w:r>
      <w:ins w:id="14" w:author="LIAM ANTRIM" w:date="2018-01-18T09:39:00Z">
        <w:r w:rsidR="00EB7653">
          <w:rPr>
            <w:rFonts w:ascii="Times" w:hAnsi="Times" w:cs="Times New Roman"/>
            <w:color w:val="151518"/>
            <w:sz w:val="24"/>
            <w:szCs w:val="24"/>
          </w:rPr>
          <w:t xml:space="preserve">sea otter </w:t>
        </w:r>
      </w:ins>
      <w:r w:rsidRPr="005647B0">
        <w:rPr>
          <w:rFonts w:ascii="Times" w:hAnsi="Times" w:cs="Times New Roman"/>
          <w:color w:val="151518"/>
          <w:sz w:val="24"/>
          <w:szCs w:val="24"/>
        </w:rPr>
        <w:t xml:space="preserve">home-range size </w:t>
      </w:r>
      <w:del w:id="15" w:author="LIAM ANTRIM" w:date="2018-01-18T09:40:00Z">
        <w:r w:rsidRPr="005647B0" w:rsidDel="00EB7653">
          <w:rPr>
            <w:rFonts w:ascii="Times" w:hAnsi="Times" w:cs="Times New Roman"/>
            <w:color w:val="151518"/>
            <w:sz w:val="24"/>
            <w:szCs w:val="24"/>
          </w:rPr>
          <w:delText xml:space="preserve">of sea otters </w:delText>
        </w:r>
      </w:del>
      <w:commentRangeStart w:id="16"/>
      <w:r w:rsidRPr="005647B0">
        <w:rPr>
          <w:rFonts w:ascii="Times" w:hAnsi="Times" w:cs="Times New Roman"/>
          <w:color w:val="151518"/>
          <w:sz w:val="24"/>
          <w:szCs w:val="24"/>
        </w:rPr>
        <w:t>of</w:t>
      </w:r>
      <w:commentRangeEnd w:id="16"/>
      <w:r w:rsidR="00EB7653">
        <w:rPr>
          <w:rStyle w:val="CommentReference"/>
        </w:rPr>
        <w:commentReference w:id="16"/>
      </w:r>
      <w:r w:rsidRPr="005647B0">
        <w:rPr>
          <w:rFonts w:ascii="Times" w:hAnsi="Times" w:cs="Times New Roman"/>
          <w:color w:val="151518"/>
          <w:sz w:val="24"/>
          <w:szCs w:val="24"/>
        </w:rPr>
        <w:t xml:space="preserve"> 40 km for the Washington coast </w:t>
      </w:r>
      <w:r w:rsidRPr="005647B0">
        <w:rPr>
          <w:rFonts w:ascii="Times" w:hAnsi="Times" w:cs="Times New Roman"/>
          <w:color w:val="151518"/>
          <w:sz w:val="24"/>
          <w:szCs w:val="24"/>
        </w:rPr>
        <w:fldChar w:fldCharType="begin">
          <w:fldData xml:space="preserve">PEVuZE5vdGU+PENpdGU+PEF1dGhvcj5MYWlkcmU8L0F1dGhvcj48WWVhcj4yMDA5PC9ZZWFyPjxS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</w:fldData>
        </w:fldChar>
      </w:r>
      <w:r w:rsidR="00655068" w:rsidRPr="005647B0">
        <w:rPr>
          <w:rFonts w:ascii="Times" w:hAnsi="Times" w:cs="Times New Roman"/>
          <w:color w:val="151518"/>
          <w:sz w:val="24"/>
          <w:szCs w:val="24"/>
        </w:rPr>
        <w:instrText xml:space="preserve"> ADDIN EN.CITE </w:instrText>
      </w:r>
      <w:r w:rsidR="00655068" w:rsidRPr="005647B0">
        <w:rPr>
          <w:rFonts w:ascii="Times" w:hAnsi="Times" w:cs="Times New Roman"/>
          <w:color w:val="151518"/>
          <w:sz w:val="24"/>
          <w:szCs w:val="24"/>
        </w:rPr>
        <w:fldChar w:fldCharType="begin">
          <w:fldData xml:space="preserve">PEVuZE5vdGU+PENpdGU+PEF1dGhvcj5MYWlkcmU8L0F1dGhvcj48WWVhcj4yMDA5PC9ZZWFyPjxS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</w:fldData>
        </w:fldChar>
      </w:r>
      <w:r w:rsidR="00655068" w:rsidRPr="005647B0">
        <w:rPr>
          <w:rFonts w:ascii="Times" w:hAnsi="Times" w:cs="Times New Roman"/>
          <w:color w:val="151518"/>
          <w:sz w:val="24"/>
          <w:szCs w:val="24"/>
        </w:rPr>
        <w:instrText xml:space="preserve"> ADDIN EN.CITE.DATA </w:instrText>
      </w:r>
      <w:r w:rsidR="00655068" w:rsidRPr="005647B0">
        <w:rPr>
          <w:rFonts w:ascii="Times" w:hAnsi="Times" w:cs="Times New Roman"/>
          <w:color w:val="151518"/>
          <w:sz w:val="24"/>
          <w:szCs w:val="24"/>
        </w:rPr>
      </w:r>
      <w:r w:rsidR="00655068" w:rsidRPr="005647B0">
        <w:rPr>
          <w:rFonts w:ascii="Times" w:hAnsi="Times" w:cs="Times New Roman"/>
          <w:color w:val="151518"/>
          <w:sz w:val="24"/>
          <w:szCs w:val="24"/>
        </w:rPr>
        <w:fldChar w:fldCharType="end"/>
      </w:r>
      <w:r w:rsidRPr="005647B0">
        <w:rPr>
          <w:rFonts w:ascii="Times" w:hAnsi="Times" w:cs="Times New Roman"/>
          <w:color w:val="151518"/>
          <w:sz w:val="24"/>
          <w:szCs w:val="24"/>
        </w:rPr>
      </w:r>
      <w:r w:rsidRPr="005647B0">
        <w:rPr>
          <w:rFonts w:ascii="Times" w:hAnsi="Times" w:cs="Times New Roman"/>
          <w:color w:val="151518"/>
          <w:sz w:val="24"/>
          <w:szCs w:val="24"/>
        </w:rPr>
        <w:fldChar w:fldCharType="separate"/>
      </w:r>
      <w:r w:rsidR="00655068" w:rsidRPr="005647B0">
        <w:rPr>
          <w:rFonts w:ascii="Times" w:hAnsi="Times" w:cs="Times New Roman"/>
          <w:noProof/>
          <w:color w:val="151518"/>
          <w:sz w:val="24"/>
          <w:szCs w:val="24"/>
        </w:rPr>
        <w:t>(</w:t>
      </w:r>
      <w:r w:rsidR="00655068" w:rsidRPr="005647B0">
        <w:rPr>
          <w:rFonts w:ascii="Times" w:hAnsi="Times" w:cs="Times New Roman"/>
          <w:i/>
          <w:noProof/>
          <w:color w:val="151518"/>
          <w:sz w:val="24"/>
          <w:szCs w:val="24"/>
        </w:rPr>
        <w:t>h</w:t>
      </w:r>
      <w:r w:rsidR="00655068" w:rsidRPr="005647B0">
        <w:rPr>
          <w:rFonts w:ascii="Times" w:hAnsi="Times" w:cs="Times New Roman"/>
          <w:noProof/>
          <w:color w:val="151518"/>
          <w:sz w:val="24"/>
          <w:szCs w:val="24"/>
        </w:rPr>
        <w:t xml:space="preserve"> = 10.2; Laidre et al. 2009</w:t>
      </w:r>
      <w:r w:rsidR="00BA7A19" w:rsidRPr="005647B0">
        <w:rPr>
          <w:rFonts w:ascii="Times" w:hAnsi="Times" w:cs="Times New Roman"/>
          <w:noProof/>
          <w:color w:val="151518"/>
          <w:sz w:val="24"/>
          <w:szCs w:val="24"/>
        </w:rPr>
        <w:t>, their Fig. 3</w:t>
      </w:r>
      <w:r w:rsidR="00655068" w:rsidRPr="005647B0">
        <w:rPr>
          <w:rFonts w:ascii="Times" w:hAnsi="Times" w:cs="Times New Roman"/>
          <w:noProof/>
          <w:color w:val="151518"/>
          <w:sz w:val="24"/>
          <w:szCs w:val="24"/>
        </w:rPr>
        <w:t>)</w:t>
      </w:r>
      <w:r w:rsidRPr="005647B0">
        <w:rPr>
          <w:rFonts w:ascii="Times" w:hAnsi="Times" w:cs="Times New Roman"/>
          <w:color w:val="151518"/>
          <w:sz w:val="24"/>
          <w:szCs w:val="24"/>
        </w:rPr>
        <w:fldChar w:fldCharType="end"/>
      </w:r>
      <w:r w:rsidRPr="005647B0">
        <w:rPr>
          <w:rFonts w:ascii="Times" w:hAnsi="Times" w:cs="Times New Roman"/>
          <w:color w:val="151518"/>
          <w:sz w:val="24"/>
          <w:szCs w:val="24"/>
        </w:rPr>
        <w:t xml:space="preserve">. </w:t>
      </w:r>
      <w:r w:rsidR="00BA7A19" w:rsidRPr="005647B0">
        <w:rPr>
          <w:rFonts w:ascii="Times" w:hAnsi="Times" w:cs="Times New Roman"/>
          <w:color w:val="151518"/>
          <w:sz w:val="24"/>
          <w:szCs w:val="24"/>
        </w:rPr>
        <w:t>After calculating</w:t>
      </w:r>
      <w:r w:rsidR="00BA7A19" w:rsidRPr="00AF1F04">
        <w:rPr>
          <w:rFonts w:ascii="Times" w:hAnsi="Times" w:cs="Times New Roman"/>
          <w:color w:val="151518"/>
          <w:sz w:val="24"/>
          <w:szCs w:val="24"/>
        </w:rPr>
        <w:t xml:space="preserve"> the smoothed kernel probability density, we calculated the proportion of the total sea otter population that was present within a radius of 10 km of each focal site </w:t>
      </w:r>
      <w:r w:rsidR="00375C21" w:rsidRPr="00AF1F04">
        <w:rPr>
          <w:rFonts w:ascii="Times" w:hAnsi="Times" w:cs="Times New Roman"/>
          <w:color w:val="151518"/>
          <w:sz w:val="24"/>
          <w:szCs w:val="24"/>
        </w:rPr>
        <w:t>by</w:t>
      </w:r>
      <w:r w:rsidR="00BA7A19" w:rsidRPr="00AF1F04">
        <w:rPr>
          <w:rFonts w:ascii="Times" w:hAnsi="Times" w:cs="Times New Roman"/>
          <w:color w:val="151518"/>
          <w:sz w:val="24"/>
          <w:szCs w:val="24"/>
        </w:rPr>
        <w:t xml:space="preserve"> integrating the pr</w:t>
      </w:r>
      <w:r w:rsidR="00375C21" w:rsidRPr="00AF1F04">
        <w:rPr>
          <w:rFonts w:ascii="Times" w:hAnsi="Times" w:cs="Times New Roman"/>
          <w:color w:val="151518"/>
          <w:sz w:val="24"/>
          <w:szCs w:val="24"/>
        </w:rPr>
        <w:t>obability density and multiplying</w:t>
      </w:r>
      <w:r w:rsidR="00BA7A19" w:rsidRPr="00AF1F04">
        <w:rPr>
          <w:rFonts w:ascii="Times" w:hAnsi="Times" w:cs="Times New Roman"/>
          <w:color w:val="151518"/>
          <w:sz w:val="24"/>
          <w:szCs w:val="24"/>
        </w:rPr>
        <w:t xml:space="preserve"> by the total sea otter population size to arrive at an estimate of sea otters at each site. </w:t>
      </w:r>
      <w:r w:rsidRPr="00AF1F04">
        <w:rPr>
          <w:rFonts w:ascii="Times" w:hAnsi="Times" w:cs="Times New Roman"/>
          <w:color w:val="151518"/>
          <w:sz w:val="24"/>
          <w:szCs w:val="24"/>
        </w:rPr>
        <w:t>Due to uncertainty in the effective home range size of sea otters, we performed sensitivity analyses using a range of bandwidths (</w:t>
      </w:r>
      <w:r w:rsidRPr="00AF1F04">
        <w:rPr>
          <w:rFonts w:ascii="Times" w:hAnsi="Times" w:cs="Times New Roman"/>
          <w:i/>
          <w:color w:val="151518"/>
          <w:sz w:val="24"/>
          <w:szCs w:val="24"/>
        </w:rPr>
        <w:t>h</w:t>
      </w:r>
      <w:r w:rsidRPr="00AF1F04">
        <w:rPr>
          <w:rFonts w:ascii="Times" w:hAnsi="Times" w:cs="Times New Roman"/>
          <w:color w:val="151518"/>
          <w:sz w:val="24"/>
          <w:szCs w:val="24"/>
        </w:rPr>
        <w:t xml:space="preserve"> </w:t>
      </w:r>
      <w:r w:rsidR="00375C21" w:rsidRPr="00AF1F04">
        <w:rPr>
          <w:rFonts w:ascii="Times" w:hAnsi="Times" w:cs="Times New Roman"/>
          <w:color w:val="151518"/>
          <w:sz w:val="24"/>
          <w:szCs w:val="24"/>
        </w:rPr>
        <w:t>=</w:t>
      </w:r>
      <w:r w:rsidRPr="00AF1F04">
        <w:rPr>
          <w:rFonts w:ascii="Times" w:hAnsi="Times" w:cs="Times New Roman"/>
          <w:color w:val="151518"/>
          <w:sz w:val="24"/>
          <w:szCs w:val="24"/>
        </w:rPr>
        <w:t xml:space="preserve"> 5 and 15). The qualitative </w:t>
      </w:r>
      <w:r w:rsidR="00CC22CD" w:rsidRPr="00AF1F04">
        <w:rPr>
          <w:rFonts w:ascii="Times" w:hAnsi="Times" w:cs="Times New Roman"/>
          <w:color w:val="151518"/>
          <w:sz w:val="24"/>
          <w:szCs w:val="24"/>
        </w:rPr>
        <w:t xml:space="preserve">pattern of </w:t>
      </w:r>
      <w:r w:rsidRPr="00AF1F04">
        <w:rPr>
          <w:rFonts w:ascii="Times" w:hAnsi="Times" w:cs="Times New Roman"/>
          <w:color w:val="151518"/>
          <w:sz w:val="24"/>
          <w:szCs w:val="24"/>
        </w:rPr>
        <w:t xml:space="preserve">results did not change with alternate bandwidths. </w:t>
      </w:r>
    </w:p>
    <w:p w14:paraId="3020EA0A" w14:textId="7BEC3ABB" w:rsidR="00792DAF" w:rsidRPr="00AF1F04" w:rsidRDefault="000F51AE">
      <w:pPr>
        <w:spacing w:after="0" w:line="480" w:lineRule="auto"/>
        <w:ind w:firstLine="720"/>
        <w:rPr>
          <w:rFonts w:ascii="Times" w:hAnsi="Times" w:cs="Times New Roman"/>
          <w:i/>
          <w:sz w:val="24"/>
          <w:szCs w:val="24"/>
          <w:u w:val="single"/>
        </w:rPr>
      </w:pPr>
      <w:r w:rsidRPr="00AF1F04">
        <w:rPr>
          <w:rFonts w:ascii="Times" w:hAnsi="Times" w:cs="Times New Roman"/>
          <w:sz w:val="24"/>
          <w:szCs w:val="24"/>
        </w:rPr>
        <w:t xml:space="preserve">We estimated the temporal trend in sea otter abundance at each site </w:t>
      </w:r>
      <w:r w:rsidR="002730AC" w:rsidRPr="00AF1F04">
        <w:rPr>
          <w:rFonts w:ascii="Times" w:hAnsi="Times" w:cs="Times New Roman"/>
          <w:sz w:val="24"/>
          <w:szCs w:val="24"/>
        </w:rPr>
        <w:t xml:space="preserve">and </w:t>
      </w:r>
      <w:r w:rsidR="00721E32">
        <w:rPr>
          <w:rFonts w:ascii="Times" w:hAnsi="Times" w:cs="Times New Roman"/>
          <w:sz w:val="24"/>
          <w:szCs w:val="24"/>
        </w:rPr>
        <w:t>OCNMS-</w:t>
      </w:r>
      <w:r w:rsidR="002730AC" w:rsidRPr="00AF1F04">
        <w:rPr>
          <w:rFonts w:ascii="Times" w:hAnsi="Times" w:cs="Times New Roman"/>
          <w:sz w:val="24"/>
          <w:szCs w:val="24"/>
        </w:rPr>
        <w:t xml:space="preserve">wide </w:t>
      </w:r>
      <w:r w:rsidRPr="00AF1F04">
        <w:rPr>
          <w:rFonts w:ascii="Times" w:hAnsi="Times" w:cs="Times New Roman"/>
          <w:sz w:val="24"/>
          <w:szCs w:val="24"/>
        </w:rPr>
        <w:t>by regressing the natural logarithm of sea otter abundance against time. We performed this an</w:t>
      </w:r>
      <w:r w:rsidR="00792DAF" w:rsidRPr="00AF1F04">
        <w:rPr>
          <w:rFonts w:ascii="Times" w:hAnsi="Times" w:cs="Times New Roman"/>
          <w:sz w:val="24"/>
          <w:szCs w:val="24"/>
        </w:rPr>
        <w:t xml:space="preserve">alysis on the time-series beginning with the </w:t>
      </w:r>
      <w:proofErr w:type="gramStart"/>
      <w:r w:rsidR="00792DAF" w:rsidRPr="00AF1F04">
        <w:rPr>
          <w:rFonts w:ascii="Times" w:hAnsi="Times" w:cs="Times New Roman"/>
          <w:sz w:val="24"/>
          <w:szCs w:val="24"/>
        </w:rPr>
        <w:t>first year</w:t>
      </w:r>
      <w:proofErr w:type="gramEnd"/>
      <w:r w:rsidR="00792DAF" w:rsidRPr="00AF1F04">
        <w:rPr>
          <w:rFonts w:ascii="Times" w:hAnsi="Times" w:cs="Times New Roman"/>
          <w:sz w:val="24"/>
          <w:szCs w:val="24"/>
        </w:rPr>
        <w:t xml:space="preserve"> kelp canopy survey </w:t>
      </w:r>
      <w:r w:rsidRPr="00AF1F04">
        <w:rPr>
          <w:rFonts w:ascii="Times" w:hAnsi="Times" w:cs="Times New Roman"/>
          <w:sz w:val="24"/>
          <w:szCs w:val="24"/>
        </w:rPr>
        <w:t>(1989-2015</w:t>
      </w:r>
      <w:r w:rsidR="00792DAF" w:rsidRPr="00AF1F04">
        <w:rPr>
          <w:rFonts w:ascii="Times" w:hAnsi="Times" w:cs="Times New Roman"/>
          <w:sz w:val="24"/>
          <w:szCs w:val="24"/>
        </w:rPr>
        <w:t>, see below</w:t>
      </w:r>
      <w:r w:rsidRPr="00AF1F04">
        <w:rPr>
          <w:rFonts w:ascii="Times" w:hAnsi="Times" w:cs="Times New Roman"/>
          <w:sz w:val="24"/>
          <w:szCs w:val="24"/>
        </w:rPr>
        <w:t>), and separately for the two halve</w:t>
      </w:r>
      <w:r w:rsidR="00BA7A19" w:rsidRPr="00AF1F04">
        <w:rPr>
          <w:rFonts w:ascii="Times" w:hAnsi="Times" w:cs="Times New Roman"/>
          <w:sz w:val="24"/>
          <w:szCs w:val="24"/>
        </w:rPr>
        <w:t>s of the time-series (1989-2001 and</w:t>
      </w:r>
      <w:r w:rsidRPr="00AF1F04">
        <w:rPr>
          <w:rFonts w:ascii="Times" w:hAnsi="Times" w:cs="Times New Roman"/>
          <w:sz w:val="24"/>
          <w:szCs w:val="24"/>
        </w:rPr>
        <w:t xml:space="preserve"> 2002-2015) to assess if trends </w:t>
      </w:r>
      <w:r w:rsidRPr="00AF1F04">
        <w:rPr>
          <w:rFonts w:ascii="Times" w:hAnsi="Times" w:cs="Times New Roman"/>
          <w:sz w:val="24"/>
          <w:szCs w:val="24"/>
        </w:rPr>
        <w:lastRenderedPageBreak/>
        <w:t>shifted over time. As estimates of trends bec</w:t>
      </w:r>
      <w:r w:rsidR="002730AC" w:rsidRPr="00AF1F04">
        <w:rPr>
          <w:rFonts w:ascii="Times" w:hAnsi="Times" w:cs="Times New Roman"/>
          <w:sz w:val="24"/>
          <w:szCs w:val="24"/>
        </w:rPr>
        <w:t>o</w:t>
      </w:r>
      <w:r w:rsidRPr="00AF1F04">
        <w:rPr>
          <w:rFonts w:ascii="Times" w:hAnsi="Times" w:cs="Times New Roman"/>
          <w:sz w:val="24"/>
          <w:szCs w:val="24"/>
        </w:rPr>
        <w:t xml:space="preserve">me progressively less precise with less data, we elected not to further subdivide the time series. To facilitate comparison among sites that vary substantially in the sea otter abundance, we </w:t>
      </w:r>
      <w:r w:rsidR="00792DAF" w:rsidRPr="00AF1F04">
        <w:rPr>
          <w:rFonts w:ascii="Times" w:hAnsi="Times" w:cs="Times New Roman"/>
          <w:sz w:val="24"/>
          <w:szCs w:val="24"/>
        </w:rPr>
        <w:t>constructed</w:t>
      </w:r>
      <w:r w:rsidRPr="00AF1F04">
        <w:rPr>
          <w:rFonts w:ascii="Times" w:hAnsi="Times" w:cs="Times New Roman"/>
          <w:sz w:val="24"/>
          <w:szCs w:val="24"/>
        </w:rPr>
        <w:t xml:space="preserve"> a log-i</w:t>
      </w:r>
      <w:r w:rsidR="005752D3" w:rsidRPr="00AF1F04">
        <w:rPr>
          <w:rFonts w:ascii="Times" w:hAnsi="Times" w:cs="Times New Roman"/>
          <w:sz w:val="24"/>
          <w:szCs w:val="24"/>
        </w:rPr>
        <w:t>ndex of sea otter abundance.</w:t>
      </w:r>
      <w:r w:rsidRPr="00AF1F04">
        <w:rPr>
          <w:rFonts w:ascii="Times" w:hAnsi="Times" w:cs="Times New Roman"/>
          <w:sz w:val="24"/>
          <w:szCs w:val="24"/>
        </w:rPr>
        <w:t xml:space="preserve"> </w:t>
      </w:r>
      <w:r w:rsidR="005752D3" w:rsidRPr="00AF1F04">
        <w:rPr>
          <w:rFonts w:ascii="Times" w:hAnsi="Times" w:cs="Times New Roman"/>
          <w:sz w:val="24"/>
          <w:szCs w:val="24"/>
        </w:rPr>
        <w:t>W</w:t>
      </w:r>
      <w:r w:rsidRPr="00AF1F04">
        <w:rPr>
          <w:rFonts w:ascii="Times" w:hAnsi="Times" w:cs="Times New Roman"/>
          <w:sz w:val="24"/>
          <w:szCs w:val="24"/>
        </w:rPr>
        <w:t xml:space="preserve">e standardized the number of sea otters by dividing </w:t>
      </w:r>
      <w:r w:rsidR="00920F80" w:rsidRPr="00AF1F04">
        <w:rPr>
          <w:rFonts w:ascii="Times" w:hAnsi="Times" w:cs="Times New Roman"/>
          <w:sz w:val="24"/>
          <w:szCs w:val="24"/>
        </w:rPr>
        <w:t xml:space="preserve">by </w:t>
      </w:r>
      <w:r w:rsidRPr="00AF1F04">
        <w:rPr>
          <w:rFonts w:ascii="Times" w:hAnsi="Times" w:cs="Times New Roman"/>
          <w:sz w:val="24"/>
          <w:szCs w:val="24"/>
        </w:rPr>
        <w:t xml:space="preserve">the </w:t>
      </w:r>
      <w:r w:rsidR="00037C85" w:rsidRPr="00AF1F04">
        <w:rPr>
          <w:rFonts w:ascii="Times" w:hAnsi="Times" w:cs="Times New Roman"/>
          <w:sz w:val="24"/>
          <w:szCs w:val="24"/>
        </w:rPr>
        <w:t xml:space="preserve">average number of </w:t>
      </w:r>
      <w:r w:rsidRPr="00AF1F04">
        <w:rPr>
          <w:rFonts w:ascii="Times" w:hAnsi="Times" w:cs="Times New Roman"/>
          <w:sz w:val="24"/>
          <w:szCs w:val="24"/>
        </w:rPr>
        <w:t>sea otter</w:t>
      </w:r>
      <w:r w:rsidR="001A0A96" w:rsidRPr="00AF1F04">
        <w:rPr>
          <w:rFonts w:ascii="Times" w:hAnsi="Times" w:cs="Times New Roman"/>
          <w:sz w:val="24"/>
          <w:szCs w:val="24"/>
        </w:rPr>
        <w:t>s</w:t>
      </w:r>
      <w:r w:rsidRPr="00AF1F04">
        <w:rPr>
          <w:rFonts w:ascii="Times" w:hAnsi="Times" w:cs="Times New Roman"/>
          <w:sz w:val="24"/>
          <w:szCs w:val="24"/>
        </w:rPr>
        <w:t xml:space="preserve"> </w:t>
      </w:r>
      <w:r w:rsidR="00037C85" w:rsidRPr="00AF1F04">
        <w:rPr>
          <w:rFonts w:ascii="Times" w:hAnsi="Times" w:cs="Times New Roman"/>
          <w:sz w:val="24"/>
          <w:szCs w:val="24"/>
        </w:rPr>
        <w:t xml:space="preserve">estimated at each site </w:t>
      </w:r>
      <w:r w:rsidRPr="00AF1F04">
        <w:rPr>
          <w:rFonts w:ascii="Times" w:hAnsi="Times" w:cs="Times New Roman"/>
          <w:sz w:val="24"/>
          <w:szCs w:val="24"/>
        </w:rPr>
        <w:t>during the first three years of the kelp surveys (1989-91</w:t>
      </w:r>
      <w:r w:rsidR="00037C85" w:rsidRPr="00AF1F04">
        <w:rPr>
          <w:rFonts w:ascii="Times" w:hAnsi="Times" w:cs="Times New Roman"/>
          <w:sz w:val="24"/>
          <w:szCs w:val="24"/>
        </w:rPr>
        <w:t>;</w:t>
      </w:r>
      <m:oMath>
        <m:r>
          <w:rPr>
            <w:rFonts w:ascii="Cambria Math" w:hAnsi="Cambria Math" w:cs="Times New Roman"/>
            <w:color w:val="151518"/>
            <w:sz w:val="24"/>
            <w:szCs w:val="24"/>
          </w:rPr>
          <m:t xml:space="preserve"> </m:t>
        </m:r>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N</m:t>
            </m:r>
          </m:e>
          <m:sub>
            <m:r>
              <w:rPr>
                <w:rFonts w:ascii="Cambria Math" w:hAnsi="Cambria Math" w:cs="Times New Roman"/>
                <w:color w:val="151518"/>
                <w:sz w:val="24"/>
                <w:szCs w:val="24"/>
              </w:rPr>
              <m:t>j,base</m:t>
            </m:r>
          </m:sub>
        </m:sSub>
      </m:oMath>
      <w:r w:rsidRPr="00AF1F04">
        <w:rPr>
          <w:rFonts w:ascii="Times" w:hAnsi="Times" w:cs="Times New Roman"/>
          <w:sz w:val="24"/>
          <w:szCs w:val="24"/>
        </w:rPr>
        <w:t>) and taking a natural logarithm of this ratio:</w:t>
      </w:r>
      <m:oMath>
        <m:r>
          <w:rPr>
            <w:rFonts w:ascii="Cambria Math" w:hAnsi="Cambria Math" w:cs="Times New Roman"/>
            <w:sz w:val="24"/>
            <w:szCs w:val="24"/>
          </w:rPr>
          <m:t xml:space="preserve"> </m:t>
        </m:r>
        <m:r>
          <w:rPr>
            <w:rFonts w:ascii="Cambria Math" w:hAnsi="Cambria Math" w:cs="Times New Roman"/>
            <w:color w:val="151518"/>
            <w:sz w:val="24"/>
            <w:szCs w:val="24"/>
          </w:rPr>
          <m:t>ln</m:t>
        </m:r>
        <m:d>
          <m:dPr>
            <m:ctrlPr>
              <w:rPr>
                <w:rFonts w:ascii="Cambria Math" w:hAnsi="Cambria Math" w:cs="Times New Roman"/>
                <w:i/>
                <w:color w:val="151518"/>
                <w:sz w:val="24"/>
                <w:szCs w:val="24"/>
              </w:rPr>
            </m:ctrlPr>
          </m:dPr>
          <m:e>
            <m:f>
              <m:fPr>
                <m:ctrlPr>
                  <w:rPr>
                    <w:rFonts w:ascii="Cambria Math" w:hAnsi="Cambria Math" w:cs="Times New Roman"/>
                    <w:i/>
                    <w:color w:val="151518"/>
                    <w:sz w:val="24"/>
                    <w:szCs w:val="24"/>
                  </w:rPr>
                </m:ctrlPr>
              </m:fPr>
              <m:num>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N</m:t>
                    </m:r>
                  </m:e>
                  <m:sub>
                    <m:r>
                      <w:rPr>
                        <w:rFonts w:ascii="Cambria Math" w:hAnsi="Cambria Math" w:cs="Times New Roman"/>
                        <w:color w:val="151518"/>
                        <w:sz w:val="24"/>
                        <w:szCs w:val="24"/>
                      </w:rPr>
                      <m:t>j,t</m:t>
                    </m:r>
                  </m:sub>
                </m:sSub>
              </m:num>
              <m:den>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N</m:t>
                    </m:r>
                  </m:e>
                  <m:sub>
                    <m:r>
                      <w:rPr>
                        <w:rFonts w:ascii="Cambria Math" w:hAnsi="Cambria Math" w:cs="Times New Roman"/>
                        <w:color w:val="151518"/>
                        <w:sz w:val="24"/>
                        <w:szCs w:val="24"/>
                      </w:rPr>
                      <m:t>j,base</m:t>
                    </m:r>
                  </m:sub>
                </m:sSub>
              </m:den>
            </m:f>
          </m:e>
        </m:d>
      </m:oMath>
      <w:r w:rsidRPr="00AF1F04">
        <w:rPr>
          <w:rFonts w:ascii="Times" w:hAnsi="Times" w:cs="Times New Roman"/>
          <w:sz w:val="24"/>
          <w:szCs w:val="24"/>
        </w:rPr>
        <w:t>. Using such an index</w:t>
      </w:r>
      <w:r w:rsidR="00BC599C" w:rsidRPr="00AF1F04">
        <w:rPr>
          <w:rFonts w:ascii="Times" w:hAnsi="Times" w:cs="Times New Roman"/>
          <w:sz w:val="24"/>
          <w:szCs w:val="24"/>
        </w:rPr>
        <w:t xml:space="preserve"> allows for sites across a large range of abundance</w:t>
      </w:r>
      <w:r w:rsidR="001A0A96" w:rsidRPr="00AF1F04">
        <w:rPr>
          <w:rFonts w:ascii="Times" w:hAnsi="Times" w:cs="Times New Roman"/>
          <w:sz w:val="24"/>
          <w:szCs w:val="24"/>
        </w:rPr>
        <w:t>s</w:t>
      </w:r>
      <w:r w:rsidR="00BC599C" w:rsidRPr="00AF1F04">
        <w:rPr>
          <w:rFonts w:ascii="Times" w:hAnsi="Times" w:cs="Times New Roman"/>
          <w:sz w:val="24"/>
          <w:szCs w:val="24"/>
        </w:rPr>
        <w:t xml:space="preserve"> to be visualized on the same axes</w:t>
      </w:r>
      <w:r w:rsidR="008332EF" w:rsidRPr="00AF1F04">
        <w:rPr>
          <w:rFonts w:ascii="Times" w:hAnsi="Times" w:cs="Times New Roman"/>
          <w:sz w:val="24"/>
          <w:szCs w:val="24"/>
        </w:rPr>
        <w:t xml:space="preserve"> and</w:t>
      </w:r>
      <w:r w:rsidRPr="00AF1F04">
        <w:rPr>
          <w:rFonts w:ascii="Times" w:hAnsi="Times" w:cs="Times New Roman"/>
          <w:sz w:val="24"/>
          <w:szCs w:val="24"/>
        </w:rPr>
        <w:t xml:space="preserve"> provides a graphical interpretation</w:t>
      </w:r>
      <w:r w:rsidR="00037C85" w:rsidRPr="00AF1F04">
        <w:rPr>
          <w:rFonts w:ascii="Times" w:hAnsi="Times" w:cs="Times New Roman"/>
          <w:sz w:val="24"/>
          <w:szCs w:val="24"/>
        </w:rPr>
        <w:t xml:space="preserve"> of sea otter trend</w:t>
      </w:r>
      <w:r w:rsidRPr="00AF1F04">
        <w:rPr>
          <w:rFonts w:ascii="Times" w:hAnsi="Times" w:cs="Times New Roman"/>
          <w:sz w:val="24"/>
          <w:szCs w:val="24"/>
        </w:rPr>
        <w:t xml:space="preserve"> (linear trends are exponential changes in </w:t>
      </w:r>
      <w:r w:rsidR="00037C85" w:rsidRPr="00AF1F04">
        <w:rPr>
          <w:rFonts w:ascii="Times" w:hAnsi="Times" w:cs="Times New Roman"/>
          <w:sz w:val="24"/>
          <w:szCs w:val="24"/>
        </w:rPr>
        <w:t>abundance</w:t>
      </w:r>
      <w:r w:rsidR="008332EF" w:rsidRPr="00AF1F04">
        <w:rPr>
          <w:rFonts w:ascii="Times" w:hAnsi="Times" w:cs="Times New Roman"/>
          <w:sz w:val="24"/>
          <w:szCs w:val="24"/>
        </w:rPr>
        <w:t>)</w:t>
      </w:r>
      <w:r w:rsidRPr="00AF1F04">
        <w:rPr>
          <w:rFonts w:ascii="Times" w:hAnsi="Times" w:cs="Times New Roman"/>
          <w:sz w:val="24"/>
          <w:szCs w:val="24"/>
        </w:rPr>
        <w:t>.</w:t>
      </w:r>
      <w:r w:rsidR="008D253B" w:rsidRPr="00AF1F04">
        <w:rPr>
          <w:rFonts w:ascii="Times" w:hAnsi="Times" w:cs="Times New Roman"/>
          <w:sz w:val="24"/>
          <w:szCs w:val="24"/>
        </w:rPr>
        <w:t xml:space="preserve"> We explored alternate year</w:t>
      </w:r>
      <w:r w:rsidR="00792DAF" w:rsidRPr="00AF1F04">
        <w:rPr>
          <w:rFonts w:ascii="Times" w:hAnsi="Times" w:cs="Times New Roman"/>
          <w:sz w:val="24"/>
          <w:szCs w:val="24"/>
        </w:rPr>
        <w:t>s for dividing the time-series as well, setting the break variously at 1999 to 2003; these</w:t>
      </w:r>
      <w:r w:rsidR="008D253B" w:rsidRPr="00AF1F04">
        <w:rPr>
          <w:rFonts w:ascii="Times" w:hAnsi="Times" w:cs="Times New Roman"/>
          <w:sz w:val="24"/>
          <w:szCs w:val="24"/>
        </w:rPr>
        <w:t xml:space="preserve"> breaks </w:t>
      </w:r>
      <w:r w:rsidR="00792DAF" w:rsidRPr="00AF1F04">
        <w:rPr>
          <w:rFonts w:ascii="Times" w:hAnsi="Times" w:cs="Times New Roman"/>
          <w:sz w:val="24"/>
          <w:szCs w:val="24"/>
        </w:rPr>
        <w:t>made little qualitative change to the results.</w:t>
      </w:r>
    </w:p>
    <w:p w14:paraId="7FBFEA5E" w14:textId="77777777" w:rsidR="000F51AE" w:rsidRPr="00AF1F04" w:rsidRDefault="000F51AE" w:rsidP="00B24E62">
      <w:pPr>
        <w:spacing w:before="120" w:after="120" w:line="480" w:lineRule="auto"/>
        <w:outlineLvl w:val="0"/>
        <w:rPr>
          <w:rFonts w:ascii="Times" w:hAnsi="Times" w:cs="Times New Roman"/>
          <w:i/>
          <w:sz w:val="24"/>
          <w:szCs w:val="24"/>
        </w:rPr>
      </w:pPr>
      <w:r w:rsidRPr="00AF1F04">
        <w:rPr>
          <w:rFonts w:ascii="Times" w:hAnsi="Times" w:cs="Times New Roman"/>
          <w:i/>
          <w:sz w:val="24"/>
          <w:szCs w:val="24"/>
        </w:rPr>
        <w:t>Kelp canopy area</w:t>
      </w:r>
    </w:p>
    <w:p w14:paraId="008F1E59" w14:textId="3E28D21C" w:rsidR="000F51AE" w:rsidRPr="00AF1F04" w:rsidRDefault="000F51AE" w:rsidP="00883C28">
      <w:pPr>
        <w:spacing w:after="0" w:line="480" w:lineRule="auto"/>
        <w:ind w:firstLine="720"/>
        <w:rPr>
          <w:rFonts w:ascii="Times" w:hAnsi="Times" w:cs="Times New Roman"/>
          <w:sz w:val="24"/>
          <w:szCs w:val="24"/>
        </w:rPr>
      </w:pPr>
      <w:r w:rsidRPr="00AF1F04">
        <w:rPr>
          <w:rFonts w:ascii="Times" w:hAnsi="Times" w:cs="Times New Roman"/>
          <w:sz w:val="24"/>
          <w:szCs w:val="24"/>
        </w:rPr>
        <w:t>To describe kelp abundance at each site, we used publicly available data from aerial overflight surveys of algae from the Washington Department of Natural Resources (W</w:t>
      </w:r>
      <w:r w:rsidR="001C42AE" w:rsidRPr="00AF1F04">
        <w:rPr>
          <w:rFonts w:ascii="Times" w:hAnsi="Times" w:cs="Times New Roman"/>
          <w:sz w:val="24"/>
          <w:szCs w:val="24"/>
        </w:rPr>
        <w:t>A</w:t>
      </w:r>
      <w:r w:rsidRPr="00AF1F04">
        <w:rPr>
          <w:rFonts w:ascii="Times" w:hAnsi="Times" w:cs="Times New Roman"/>
          <w:sz w:val="24"/>
          <w:szCs w:val="24"/>
        </w:rPr>
        <w:t>DNR</w:t>
      </w:r>
      <w:r w:rsidR="00F36E68" w:rsidRPr="00AF1F04">
        <w:rPr>
          <w:rFonts w:ascii="Times" w:hAnsi="Times" w:cs="Times New Roman"/>
          <w:sz w:val="24"/>
          <w:szCs w:val="24"/>
        </w:rPr>
        <w:t xml:space="preserve"> 2014</w:t>
      </w:r>
      <w:r w:rsidRPr="00AF1F04">
        <w:rPr>
          <w:rFonts w:ascii="Times" w:hAnsi="Times" w:cs="Times New Roman"/>
          <w:sz w:val="24"/>
          <w:szCs w:val="24"/>
        </w:rPr>
        <w:t xml:space="preserve">; </w:t>
      </w:r>
      <w:r w:rsidR="001403C9" w:rsidRPr="00AF1F04">
        <w:rPr>
          <w:rFonts w:ascii="Times" w:hAnsi="Times" w:cs="Times New Roman"/>
          <w:sz w:val="24"/>
          <w:szCs w:val="24"/>
        </w:rPr>
        <w:t xml:space="preserve">WADNR 2017, </w:t>
      </w:r>
      <w:r w:rsidRPr="00AF1F04">
        <w:rPr>
          <w:rFonts w:ascii="Times" w:hAnsi="Times" w:cs="Times New Roman"/>
          <w:sz w:val="24"/>
          <w:szCs w:val="24"/>
        </w:rPr>
        <w:t xml:space="preserve">survey methods </w:t>
      </w:r>
      <w:r w:rsidR="0048093C" w:rsidRPr="00AF1F04">
        <w:rPr>
          <w:rFonts w:ascii="Times" w:hAnsi="Times" w:cs="Times New Roman"/>
          <w:sz w:val="24"/>
          <w:szCs w:val="24"/>
        </w:rPr>
        <w:t>described</w:t>
      </w:r>
      <w:r w:rsidRPr="00AF1F04">
        <w:rPr>
          <w:rFonts w:ascii="Times" w:hAnsi="Times" w:cs="Times New Roman"/>
          <w:sz w:val="24"/>
          <w:szCs w:val="24"/>
        </w:rPr>
        <w:t xml:space="preserve"> in</w:t>
      </w:r>
      <w:r w:rsidR="00F31979" w:rsidRPr="00AF1F04">
        <w:rPr>
          <w:rFonts w:ascii="Times" w:hAnsi="Times" w:cs="Times New Roman"/>
          <w:sz w:val="24"/>
          <w:szCs w:val="24"/>
        </w:rPr>
        <w:t xml:space="preserve"> Van Wagenen 2015</w:t>
      </w:r>
      <w:r w:rsidRPr="00AF1F04">
        <w:rPr>
          <w:rFonts w:ascii="Times" w:hAnsi="Times" w:cs="Times New Roman"/>
          <w:sz w:val="24"/>
          <w:szCs w:val="24"/>
        </w:rPr>
        <w:t xml:space="preserve"> </w:t>
      </w:r>
      <w:r w:rsidR="005A1AC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&lt;citation&gt;&lt;uuid&gt;ADE6CE8E-4B2D-4318-BA73-40A79B614F6B&lt;/uuid&gt;&lt;priority&gt;0&lt;/priority&gt;&lt;publications&gt;&lt;publication&gt;&lt;publication_date&gt;99201700001200000000200000&lt;/publication_date&gt;&lt;title&gt;The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5A1AC8" w:rsidRPr="00AF1F04">
        <w:rPr>
          <w:rFonts w:ascii="Times" w:hAnsi="Times" w:cs="Times New Roman"/>
          <w:sz w:val="24"/>
          <w:szCs w:val="24"/>
        </w:rPr>
        <w:fldChar w:fldCharType="separate"/>
      </w:r>
      <w:r w:rsidR="001E6FFA" w:rsidRPr="00AF1F04">
        <w:rPr>
          <w:rFonts w:ascii="Times" w:hAnsi="Times" w:cs="Times New Roman"/>
          <w:sz w:val="24"/>
          <w:szCs w:val="24"/>
        </w:rPr>
        <w:t>(Pfister et al. 2017)</w:t>
      </w:r>
      <w:r w:rsidR="005A1AC8" w:rsidRPr="00AF1F04">
        <w:rPr>
          <w:rFonts w:ascii="Times" w:hAnsi="Times" w:cs="Times New Roman"/>
          <w:sz w:val="24"/>
          <w:szCs w:val="24"/>
        </w:rPr>
        <w:fldChar w:fldCharType="end"/>
      </w:r>
      <w:r w:rsidRPr="00AF1F04">
        <w:rPr>
          <w:rFonts w:ascii="Times" w:hAnsi="Times" w:cs="Times New Roman"/>
          <w:sz w:val="24"/>
          <w:szCs w:val="24"/>
        </w:rPr>
        <w:t xml:space="preserve">). Surveys were conducted annually between 1989 and 2015 (no data available for 1993) during peak kelp abundance for the region (late July or early August). </w:t>
      </w:r>
      <w:r w:rsidR="00037C85" w:rsidRPr="00AF1F04">
        <w:rPr>
          <w:rFonts w:ascii="Times" w:hAnsi="Times" w:cs="Times New Roman"/>
          <w:sz w:val="24"/>
          <w:szCs w:val="24"/>
        </w:rPr>
        <w:t>Kelp c</w:t>
      </w:r>
      <w:r w:rsidRPr="00AF1F04">
        <w:rPr>
          <w:rFonts w:ascii="Times" w:hAnsi="Times" w:cs="Times New Roman"/>
          <w:sz w:val="24"/>
          <w:szCs w:val="24"/>
        </w:rPr>
        <w:t xml:space="preserve">anopies in this region consist of a mix of </w:t>
      </w:r>
      <w:proofErr w:type="spellStart"/>
      <w:r w:rsidRPr="00AF1F04">
        <w:rPr>
          <w:rFonts w:ascii="Times" w:hAnsi="Times" w:cs="Times New Roman"/>
          <w:i/>
          <w:sz w:val="24"/>
          <w:szCs w:val="24"/>
        </w:rPr>
        <w:t>Macrocystis</w:t>
      </w:r>
      <w:proofErr w:type="spellEnd"/>
      <w:r w:rsidRPr="00AF1F04">
        <w:rPr>
          <w:rFonts w:ascii="Times" w:hAnsi="Times" w:cs="Times New Roman"/>
          <w:sz w:val="24"/>
          <w:szCs w:val="24"/>
        </w:rPr>
        <w:t xml:space="preserve"> and </w:t>
      </w:r>
      <w:proofErr w:type="spellStart"/>
      <w:r w:rsidRPr="00AF1F04">
        <w:rPr>
          <w:rFonts w:ascii="Times" w:hAnsi="Times" w:cs="Times New Roman"/>
          <w:i/>
          <w:sz w:val="24"/>
          <w:szCs w:val="24"/>
        </w:rPr>
        <w:t>Nereocystis</w:t>
      </w:r>
      <w:proofErr w:type="spellEnd"/>
      <w:r w:rsidRPr="00AF1F04">
        <w:rPr>
          <w:rFonts w:ascii="Times" w:hAnsi="Times" w:cs="Times New Roman"/>
          <w:sz w:val="24"/>
          <w:szCs w:val="24"/>
        </w:rPr>
        <w:t>. While overflight surveys differ</w:t>
      </w:r>
      <w:r w:rsidR="00CC22CD" w:rsidRPr="00AF1F04">
        <w:rPr>
          <w:rFonts w:ascii="Times" w:hAnsi="Times" w:cs="Times New Roman"/>
          <w:sz w:val="24"/>
          <w:szCs w:val="24"/>
        </w:rPr>
        <w:t>entiate between the two species</w:t>
      </w:r>
      <w:r w:rsidRPr="00AF1F04">
        <w:rPr>
          <w:rFonts w:ascii="Times" w:hAnsi="Times" w:cs="Times New Roman"/>
          <w:sz w:val="24"/>
          <w:szCs w:val="24"/>
        </w:rPr>
        <w:t xml:space="preserve">, we are primarily interested in the </w:t>
      </w:r>
      <w:r w:rsidR="00037C85" w:rsidRPr="00AF1F04">
        <w:rPr>
          <w:rFonts w:ascii="Times" w:hAnsi="Times" w:cs="Times New Roman"/>
          <w:sz w:val="24"/>
          <w:szCs w:val="24"/>
        </w:rPr>
        <w:t xml:space="preserve">total </w:t>
      </w:r>
      <w:r w:rsidRPr="00AF1F04">
        <w:rPr>
          <w:rFonts w:ascii="Times" w:hAnsi="Times" w:cs="Times New Roman"/>
          <w:sz w:val="24"/>
          <w:szCs w:val="24"/>
        </w:rPr>
        <w:t>canopy habitat provided, and thus we focus on the total surface coverage provided by the two species; additionally, the two species’ abundances are strongly positively correlated in this region (</w:t>
      </w:r>
      <w:r w:rsidR="00533374" w:rsidRPr="00AF1F04">
        <w:rPr>
          <w:rFonts w:ascii="Times" w:hAnsi="Times" w:cs="Times New Roman"/>
          <w:sz w:val="24"/>
          <w:szCs w:val="24"/>
        </w:rPr>
        <w:t xml:space="preserve">Pearson’s </w:t>
      </w:r>
      <w:r w:rsidR="00037C85" w:rsidRPr="00AF1F04">
        <w:rPr>
          <w:rFonts w:ascii="Times" w:hAnsi="Times" w:cs="Times New Roman"/>
          <w:i/>
          <w:sz w:val="24"/>
          <w:szCs w:val="24"/>
        </w:rPr>
        <w:t xml:space="preserve">r </w:t>
      </w:r>
      <w:r w:rsidR="00B71902" w:rsidRPr="00AF1F04">
        <w:rPr>
          <w:rFonts w:ascii="Times" w:hAnsi="Times" w:cs="Times New Roman"/>
          <w:i/>
          <w:sz w:val="24"/>
          <w:szCs w:val="24"/>
        </w:rPr>
        <w:t>=</w:t>
      </w:r>
      <w:r w:rsidR="00037C85" w:rsidRPr="00AF1F04">
        <w:rPr>
          <w:rFonts w:ascii="Times" w:hAnsi="Times" w:cs="Times New Roman"/>
          <w:i/>
          <w:sz w:val="24"/>
          <w:szCs w:val="24"/>
        </w:rPr>
        <w:t xml:space="preserve"> 0.</w:t>
      </w:r>
      <w:r w:rsidR="00B71902" w:rsidRPr="00AF1F04">
        <w:rPr>
          <w:rFonts w:ascii="Times" w:hAnsi="Times" w:cs="Times New Roman"/>
          <w:i/>
          <w:sz w:val="24"/>
          <w:szCs w:val="24"/>
        </w:rPr>
        <w:t>689;</w:t>
      </w:r>
      <w:r w:rsidR="00037C85" w:rsidRPr="00AF1F04">
        <w:rPr>
          <w:rFonts w:ascii="Times" w:hAnsi="Times" w:cs="Times New Roman"/>
          <w:i/>
          <w:sz w:val="24"/>
          <w:szCs w:val="24"/>
        </w:rPr>
        <w:t xml:space="preserve"> </w:t>
      </w:r>
      <w:r w:rsidR="005A1AC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&lt;citation&gt;&lt;uuid&gt;C6FF8901-921F-4026-B5F2-4C20116D9955&lt;/uuid&gt;&lt;priority&gt;0&lt;/priority&gt;&lt;publications&gt;&lt;publication&gt;&lt;publication_date&gt;99201700001200000000200000&lt;/publication_date&gt;&lt;title&gt;The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5A1AC8" w:rsidRPr="00AF1F04">
        <w:rPr>
          <w:rFonts w:ascii="Times" w:hAnsi="Times" w:cs="Times New Roman"/>
          <w:sz w:val="24"/>
          <w:szCs w:val="24"/>
        </w:rPr>
        <w:fldChar w:fldCharType="separate"/>
      </w:r>
      <w:r w:rsidR="001E6FFA" w:rsidRPr="00AF1F04">
        <w:rPr>
          <w:rFonts w:ascii="Times" w:hAnsi="Times" w:cs="Times New Roman"/>
          <w:sz w:val="24"/>
          <w:szCs w:val="24"/>
        </w:rPr>
        <w:t>(Pfister et al. 2017)</w:t>
      </w:r>
      <w:r w:rsidR="005A1AC8" w:rsidRPr="00AF1F04">
        <w:rPr>
          <w:rFonts w:ascii="Times" w:hAnsi="Times" w:cs="Times New Roman"/>
          <w:sz w:val="24"/>
          <w:szCs w:val="24"/>
        </w:rPr>
        <w:fldChar w:fldCharType="end"/>
      </w:r>
      <w:r w:rsidR="00037C85" w:rsidRPr="00AF1F04">
        <w:rPr>
          <w:rFonts w:ascii="Times" w:hAnsi="Times" w:cs="Times New Roman"/>
          <w:sz w:val="24"/>
          <w:szCs w:val="24"/>
        </w:rPr>
        <w:t>)</w:t>
      </w:r>
      <w:r w:rsidRPr="00AF1F04">
        <w:rPr>
          <w:rFonts w:ascii="Times" w:hAnsi="Times" w:cs="Times New Roman"/>
          <w:sz w:val="24"/>
          <w:szCs w:val="24"/>
        </w:rPr>
        <w:t xml:space="preserve">. We examined kelp abundance at two scales. First, we used kelp area within discrete </w:t>
      </w:r>
      <w:r w:rsidR="00935A18" w:rsidRPr="00AF1F04">
        <w:rPr>
          <w:rFonts w:ascii="Times" w:hAnsi="Times" w:cs="Times New Roman"/>
          <w:sz w:val="24"/>
          <w:szCs w:val="24"/>
        </w:rPr>
        <w:t xml:space="preserve">area </w:t>
      </w:r>
      <w:r w:rsidRPr="00AF1F04">
        <w:rPr>
          <w:rFonts w:ascii="Times" w:hAnsi="Times" w:cs="Times New Roman"/>
          <w:sz w:val="24"/>
          <w:szCs w:val="24"/>
        </w:rPr>
        <w:t xml:space="preserve">strata along the coast to provide estimates of local kelp surface coverage, </w:t>
      </w:r>
      <m:oMath>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j,t</m:t>
            </m:r>
          </m:sub>
        </m:sSub>
      </m:oMath>
      <w:r w:rsidRPr="00AF1F04">
        <w:rPr>
          <w:rFonts w:ascii="Times" w:eastAsiaTheme="minorEastAsia" w:hAnsi="Times" w:cs="Times New Roman"/>
          <w:color w:val="151518"/>
          <w:sz w:val="24"/>
          <w:szCs w:val="24"/>
        </w:rPr>
        <w:t>,</w:t>
      </w:r>
      <w:r w:rsidRPr="00AF1F04">
        <w:rPr>
          <w:rFonts w:ascii="Times" w:hAnsi="Times" w:cs="Times New Roman"/>
          <w:sz w:val="24"/>
          <w:szCs w:val="24"/>
        </w:rPr>
        <w:t xml:space="preserve"> for the strata </w:t>
      </w:r>
      <w:r w:rsidRPr="00AF1F04">
        <w:rPr>
          <w:rFonts w:ascii="Times" w:hAnsi="Times" w:cs="Times New Roman"/>
          <w:sz w:val="24"/>
          <w:szCs w:val="24"/>
        </w:rPr>
        <w:lastRenderedPageBreak/>
        <w:t>containing each of our ten sites</w:t>
      </w:r>
      <w:r w:rsidRPr="00022F30">
        <w:rPr>
          <w:rFonts w:ascii="Times" w:hAnsi="Times" w:cs="Times New Roman"/>
          <w:sz w:val="24"/>
          <w:szCs w:val="24"/>
        </w:rPr>
        <w:t xml:space="preserve">, </w:t>
      </w:r>
      <w:r w:rsidRPr="00022F30">
        <w:rPr>
          <w:rFonts w:ascii="Times" w:hAnsi="Times" w:cs="Times New Roman"/>
          <w:i/>
          <w:sz w:val="24"/>
          <w:szCs w:val="24"/>
        </w:rPr>
        <w:t>j</w:t>
      </w:r>
      <w:r w:rsidRPr="00022F30">
        <w:rPr>
          <w:rFonts w:ascii="Times" w:hAnsi="Times" w:cs="Times New Roman"/>
          <w:sz w:val="24"/>
          <w:szCs w:val="24"/>
        </w:rPr>
        <w:t xml:space="preserve">, in each year, </w:t>
      </w:r>
      <w:r w:rsidRPr="00022F30">
        <w:rPr>
          <w:rFonts w:ascii="Times" w:hAnsi="Times" w:cs="Times New Roman"/>
          <w:i/>
          <w:sz w:val="24"/>
          <w:szCs w:val="24"/>
        </w:rPr>
        <w:t>t</w:t>
      </w:r>
      <w:r w:rsidRPr="00022F30">
        <w:rPr>
          <w:rFonts w:ascii="Times" w:hAnsi="Times" w:cs="Times New Roman"/>
          <w:sz w:val="24"/>
          <w:szCs w:val="24"/>
        </w:rPr>
        <w:t xml:space="preserve"> (see Fig. </w:t>
      </w:r>
      <w:r w:rsidR="00EF6080" w:rsidRPr="00022F30">
        <w:rPr>
          <w:rFonts w:ascii="Times" w:hAnsi="Times" w:cs="Times New Roman"/>
          <w:sz w:val="24"/>
          <w:szCs w:val="24"/>
        </w:rPr>
        <w:t>1</w:t>
      </w:r>
      <w:r w:rsidRPr="00022F30">
        <w:rPr>
          <w:rFonts w:ascii="Times" w:hAnsi="Times" w:cs="Times New Roman"/>
          <w:sz w:val="24"/>
          <w:szCs w:val="24"/>
        </w:rPr>
        <w:t xml:space="preserve">). </w:t>
      </w:r>
      <w:r w:rsidR="00CC22CD" w:rsidRPr="00022F30">
        <w:rPr>
          <w:rFonts w:ascii="Times" w:hAnsi="Times" w:cs="Times New Roman"/>
          <w:sz w:val="24"/>
          <w:szCs w:val="24"/>
        </w:rPr>
        <w:t>The</w:t>
      </w:r>
      <w:r w:rsidRPr="00022F30">
        <w:rPr>
          <w:rFonts w:ascii="Times" w:hAnsi="Times" w:cs="Times New Roman"/>
          <w:sz w:val="24"/>
          <w:szCs w:val="24"/>
        </w:rPr>
        <w:t xml:space="preserve"> strata </w:t>
      </w:r>
      <w:r w:rsidR="00855E9F" w:rsidRPr="00022F30">
        <w:rPr>
          <w:rFonts w:ascii="Times" w:hAnsi="Times" w:cs="Times New Roman"/>
          <w:sz w:val="24"/>
          <w:szCs w:val="24"/>
        </w:rPr>
        <w:t xml:space="preserve">(kelp index map regions) </w:t>
      </w:r>
      <w:r w:rsidRPr="00022F30">
        <w:rPr>
          <w:rFonts w:ascii="Times" w:hAnsi="Times" w:cs="Times New Roman"/>
          <w:sz w:val="24"/>
          <w:szCs w:val="24"/>
        </w:rPr>
        <w:t>used by W</w:t>
      </w:r>
      <w:r w:rsidR="00A45302" w:rsidRPr="00022F30">
        <w:rPr>
          <w:rFonts w:ascii="Times" w:hAnsi="Times" w:cs="Times New Roman"/>
          <w:sz w:val="24"/>
          <w:szCs w:val="24"/>
        </w:rPr>
        <w:t>A</w:t>
      </w:r>
      <w:r w:rsidRPr="00022F30">
        <w:rPr>
          <w:rFonts w:ascii="Times" w:hAnsi="Times" w:cs="Times New Roman"/>
          <w:sz w:val="24"/>
          <w:szCs w:val="24"/>
        </w:rPr>
        <w:t>DNR are substantially larger than the area surveyed during invertebrate surveys</w:t>
      </w:r>
      <w:r w:rsidR="00CC22CD" w:rsidRPr="00022F30">
        <w:rPr>
          <w:rFonts w:ascii="Times" w:hAnsi="Times" w:cs="Times New Roman"/>
          <w:sz w:val="24"/>
          <w:szCs w:val="24"/>
        </w:rPr>
        <w:t xml:space="preserve"> (see below)</w:t>
      </w:r>
      <w:r w:rsidR="008332EF" w:rsidRPr="00022F30">
        <w:rPr>
          <w:rFonts w:ascii="Times" w:hAnsi="Times" w:cs="Times New Roman"/>
          <w:sz w:val="24"/>
          <w:szCs w:val="24"/>
        </w:rPr>
        <w:t xml:space="preserve">. </w:t>
      </w:r>
      <w:r w:rsidRPr="00022F30">
        <w:rPr>
          <w:rFonts w:ascii="Times" w:hAnsi="Times" w:cs="Times New Roman"/>
          <w:sz w:val="24"/>
          <w:szCs w:val="24"/>
        </w:rPr>
        <w:t>Unfortunately, these strata are the smallest spatial unit for which it is appropriate to generate kelp area estimates (</w:t>
      </w:r>
      <w:r w:rsidR="00A45302" w:rsidRPr="00022F30">
        <w:rPr>
          <w:rFonts w:ascii="Times" w:hAnsi="Times" w:cs="Times New Roman"/>
          <w:sz w:val="24"/>
          <w:szCs w:val="24"/>
        </w:rPr>
        <w:t>WADNR 2017</w:t>
      </w:r>
      <w:r w:rsidRPr="00022F30">
        <w:rPr>
          <w:rFonts w:ascii="Times" w:hAnsi="Times" w:cs="Times New Roman"/>
          <w:sz w:val="24"/>
          <w:szCs w:val="24"/>
        </w:rPr>
        <w:t xml:space="preserve">). Second, we summed kelp surface coverage in all strata between </w:t>
      </w:r>
      <w:proofErr w:type="spellStart"/>
      <w:r w:rsidRPr="00022F30">
        <w:rPr>
          <w:rFonts w:ascii="Times" w:hAnsi="Times" w:cs="Times New Roman"/>
          <w:sz w:val="24"/>
          <w:szCs w:val="24"/>
        </w:rPr>
        <w:t>Neah</w:t>
      </w:r>
      <w:proofErr w:type="spellEnd"/>
      <w:r w:rsidRPr="00022F30">
        <w:rPr>
          <w:rFonts w:ascii="Times" w:hAnsi="Times" w:cs="Times New Roman"/>
          <w:sz w:val="24"/>
          <w:szCs w:val="24"/>
        </w:rPr>
        <w:t xml:space="preserve"> Bay and</w:t>
      </w:r>
      <w:r w:rsidRPr="00AF1F04">
        <w:rPr>
          <w:rFonts w:ascii="Times" w:hAnsi="Times" w:cs="Times New Roman"/>
          <w:sz w:val="24"/>
          <w:szCs w:val="24"/>
        </w:rPr>
        <w:t xml:space="preserve"> Destruction Island to provide a</w:t>
      </w:r>
      <w:r w:rsidR="00964CE9">
        <w:rPr>
          <w:rFonts w:ascii="Times" w:hAnsi="Times" w:cs="Times New Roman"/>
          <w:sz w:val="24"/>
          <w:szCs w:val="24"/>
        </w:rPr>
        <w:t>n</w:t>
      </w:r>
      <w:r w:rsidRPr="00AF1F04">
        <w:rPr>
          <w:rFonts w:ascii="Times" w:hAnsi="Times" w:cs="Times New Roman"/>
          <w:sz w:val="24"/>
          <w:szCs w:val="24"/>
        </w:rPr>
        <w:t xml:space="preserve"> </w:t>
      </w:r>
      <w:r w:rsidR="00721E32">
        <w:rPr>
          <w:rFonts w:ascii="Times" w:hAnsi="Times" w:cs="Times New Roman"/>
          <w:sz w:val="24"/>
          <w:szCs w:val="24"/>
        </w:rPr>
        <w:t>OCNMS-wide</w:t>
      </w:r>
      <w:r w:rsidR="00CC22CD" w:rsidRPr="00AF1F04">
        <w:rPr>
          <w:rFonts w:ascii="Times" w:hAnsi="Times" w:cs="Times New Roman"/>
          <w:sz w:val="24"/>
          <w:szCs w:val="24"/>
        </w:rPr>
        <w:t xml:space="preserve"> estimate of kelp area</w:t>
      </w:r>
      <w:r w:rsidRPr="00AF1F04">
        <w:rPr>
          <w:rFonts w:ascii="Times" w:hAnsi="Times" w:cs="Times New Roman"/>
          <w:sz w:val="24"/>
          <w:szCs w:val="24"/>
        </w:rPr>
        <w:t xml:space="preserve"> (Fig. 1).</w:t>
      </w:r>
    </w:p>
    <w:p w14:paraId="0D8BFC19" w14:textId="3B2E7DF7" w:rsidR="000F51AE" w:rsidRPr="00AF1F04" w:rsidRDefault="000F51AE" w:rsidP="000F51AE">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estimated the temporal trend in kelp canopy coverage at each site and </w:t>
      </w:r>
      <w:r w:rsidR="00721E32">
        <w:rPr>
          <w:rFonts w:ascii="Times" w:hAnsi="Times" w:cs="Times New Roman"/>
          <w:sz w:val="24"/>
          <w:szCs w:val="24"/>
        </w:rPr>
        <w:t>OCNMS-</w:t>
      </w:r>
      <w:r w:rsidRPr="00AF1F04">
        <w:rPr>
          <w:rFonts w:ascii="Times" w:hAnsi="Times" w:cs="Times New Roman"/>
          <w:sz w:val="24"/>
          <w:szCs w:val="24"/>
        </w:rPr>
        <w:t>wide by regressing the natural logarithm of kelp area against time. We also calculated the standard deviation (SD) and coefficient of variation (CV = SD / mean) of observations around each trend.</w:t>
      </w:r>
      <w:r w:rsidR="001815AF" w:rsidRPr="00AF1F04">
        <w:rPr>
          <w:rFonts w:ascii="Times" w:hAnsi="Times" w:cs="Times New Roman"/>
          <w:sz w:val="24"/>
          <w:szCs w:val="24"/>
        </w:rPr>
        <w:t xml:space="preserve"> Thus</w:t>
      </w:r>
      <w:r w:rsidR="00BA7A19" w:rsidRPr="00AF1F04">
        <w:rPr>
          <w:rFonts w:ascii="Times" w:hAnsi="Times" w:cs="Times New Roman"/>
          <w:sz w:val="24"/>
          <w:szCs w:val="24"/>
        </w:rPr>
        <w:t>, our</w:t>
      </w:r>
      <w:r w:rsidR="001815AF" w:rsidRPr="00AF1F04">
        <w:rPr>
          <w:rFonts w:ascii="Times" w:hAnsi="Times" w:cs="Times New Roman"/>
          <w:sz w:val="24"/>
          <w:szCs w:val="24"/>
        </w:rPr>
        <w:t xml:space="preserve"> measures of CV represent variability after accounting for the overall trend in area.</w:t>
      </w:r>
      <w:r w:rsidRPr="00AF1F04">
        <w:rPr>
          <w:rFonts w:ascii="Times" w:hAnsi="Times" w:cs="Times New Roman"/>
          <w:sz w:val="24"/>
          <w:szCs w:val="24"/>
        </w:rPr>
        <w:t xml:space="preserve"> We performed this analysis on the entire time series (1989-2015), and separately for the two halves of </w:t>
      </w:r>
      <w:r w:rsidR="008332EF" w:rsidRPr="00AF1F04">
        <w:rPr>
          <w:rFonts w:ascii="Times" w:hAnsi="Times" w:cs="Times New Roman"/>
          <w:sz w:val="24"/>
          <w:szCs w:val="24"/>
        </w:rPr>
        <w:t>the time-series (1989-2001 and</w:t>
      </w:r>
      <w:r w:rsidRPr="00AF1F04">
        <w:rPr>
          <w:rFonts w:ascii="Times" w:hAnsi="Times" w:cs="Times New Roman"/>
          <w:sz w:val="24"/>
          <w:szCs w:val="24"/>
        </w:rPr>
        <w:t xml:space="preserve"> 2002-2015) in order to determine if trends shifted over time. As with sea otter data, to facilitate comparison among sites that vary substantially in kelp area, we constructed a log-index of kelp area; we standardized the area of kelp by dividing the </w:t>
      </w:r>
      <w:r w:rsidR="00562380" w:rsidRPr="00AF1F04">
        <w:rPr>
          <w:rFonts w:ascii="Times" w:hAnsi="Times" w:cs="Times New Roman"/>
          <w:sz w:val="24"/>
          <w:szCs w:val="24"/>
        </w:rPr>
        <w:t xml:space="preserve">average </w:t>
      </w:r>
      <w:r w:rsidRPr="00AF1F04">
        <w:rPr>
          <w:rFonts w:ascii="Times" w:hAnsi="Times" w:cs="Times New Roman"/>
          <w:sz w:val="24"/>
          <w:szCs w:val="24"/>
        </w:rPr>
        <w:t>kelp area observed during the first three years of the survey</w:t>
      </w:r>
      <w:r w:rsidR="00562380" w:rsidRPr="00AF1F04">
        <w:rPr>
          <w:rFonts w:ascii="Times" w:hAnsi="Times" w:cs="Times New Roman"/>
          <w:sz w:val="24"/>
          <w:szCs w:val="24"/>
        </w:rPr>
        <w:t xml:space="preserve"> (1989-91)</w:t>
      </w:r>
      <w:r w:rsidRPr="00AF1F04">
        <w:rPr>
          <w:rFonts w:ascii="Times" w:hAnsi="Times" w:cs="Times New Roman"/>
          <w:i/>
          <w:sz w:val="24"/>
          <w:szCs w:val="24"/>
        </w:rPr>
        <w:t>,</w:t>
      </w:r>
      <w:r w:rsidRPr="00AF1F04">
        <w:rPr>
          <w:rFonts w:ascii="Times" w:hAnsi="Times" w:cs="Times New Roman"/>
          <w:sz w:val="24"/>
          <w:szCs w:val="24"/>
        </w:rPr>
        <w:t xml:space="preserve"> </w:t>
      </w:r>
      <m:oMath>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j,base</m:t>
            </m:r>
          </m:sub>
        </m:sSub>
      </m:oMath>
      <w:r w:rsidRPr="00AF1F04">
        <w:rPr>
          <w:rFonts w:ascii="Times" w:hAnsi="Times" w:cs="Times New Roman"/>
          <w:sz w:val="24"/>
          <w:szCs w:val="24"/>
        </w:rPr>
        <w:t>,</w:t>
      </w:r>
      <w:r w:rsidR="00562380" w:rsidRPr="00AF1F04">
        <w:rPr>
          <w:rFonts w:ascii="Times" w:hAnsi="Times" w:cs="Times New Roman"/>
          <w:sz w:val="24"/>
          <w:szCs w:val="24"/>
        </w:rPr>
        <w:t xml:space="preserve"> for site </w:t>
      </w:r>
      <w:r w:rsidR="00562380" w:rsidRPr="00AF1F04">
        <w:rPr>
          <w:rFonts w:ascii="Times" w:hAnsi="Times" w:cs="Times New Roman"/>
          <w:i/>
          <w:sz w:val="24"/>
          <w:szCs w:val="24"/>
        </w:rPr>
        <w:t>j</w:t>
      </w:r>
      <w:r w:rsidRPr="00AF1F04">
        <w:rPr>
          <w:rFonts w:ascii="Times" w:hAnsi="Times" w:cs="Times New Roman"/>
          <w:sz w:val="24"/>
          <w:szCs w:val="24"/>
        </w:rPr>
        <w:t xml:space="preserve"> and taking the natural logarithm of the ratio:</w:t>
      </w:r>
      <m:oMath>
        <m:r>
          <w:rPr>
            <w:rFonts w:ascii="Cambria Math" w:hAnsi="Cambria Math" w:cs="Times New Roman"/>
            <w:color w:val="151518"/>
            <w:sz w:val="24"/>
            <w:szCs w:val="24"/>
          </w:rPr>
          <m:t xml:space="preserve"> ln</m:t>
        </m:r>
        <m:d>
          <m:dPr>
            <m:ctrlPr>
              <w:rPr>
                <w:rFonts w:ascii="Cambria Math" w:hAnsi="Cambria Math" w:cs="Times New Roman"/>
                <w:i/>
                <w:color w:val="151518"/>
                <w:sz w:val="24"/>
                <w:szCs w:val="24"/>
              </w:rPr>
            </m:ctrlPr>
          </m:dPr>
          <m:e>
            <m:f>
              <m:fPr>
                <m:ctrlPr>
                  <w:rPr>
                    <w:rFonts w:ascii="Cambria Math" w:hAnsi="Cambria Math" w:cs="Times New Roman"/>
                    <w:i/>
                    <w:color w:val="151518"/>
                    <w:sz w:val="24"/>
                    <w:szCs w:val="24"/>
                  </w:rPr>
                </m:ctrlPr>
              </m:fPr>
              <m:num>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j,t</m:t>
                    </m:r>
                  </m:sub>
                </m:sSub>
              </m:num>
              <m:den>
                <m:sSub>
                  <m:sSubPr>
                    <m:ctrlPr>
                      <w:rPr>
                        <w:rFonts w:ascii="Cambria Math" w:hAnsi="Cambria Math" w:cs="Times New Roman"/>
                        <w:i/>
                        <w:color w:val="151518"/>
                        <w:sz w:val="24"/>
                        <w:szCs w:val="24"/>
                      </w:rPr>
                    </m:ctrlPr>
                  </m:sSubPr>
                  <m:e>
                    <m:r>
                      <w:rPr>
                        <w:rFonts w:ascii="Cambria Math" w:hAnsi="Cambria Math" w:cs="Times New Roman"/>
                        <w:color w:val="151518"/>
                        <w:sz w:val="24"/>
                        <w:szCs w:val="24"/>
                      </w:rPr>
                      <m:t>K</m:t>
                    </m:r>
                  </m:e>
                  <m:sub>
                    <m:r>
                      <w:rPr>
                        <w:rFonts w:ascii="Cambria Math" w:hAnsi="Cambria Math" w:cs="Times New Roman"/>
                        <w:color w:val="151518"/>
                        <w:sz w:val="24"/>
                        <w:szCs w:val="24"/>
                      </w:rPr>
                      <m:t>j,base</m:t>
                    </m:r>
                  </m:sub>
                </m:sSub>
              </m:den>
            </m:f>
          </m:e>
        </m:d>
      </m:oMath>
      <w:r w:rsidRPr="00AF1F04">
        <w:rPr>
          <w:rFonts w:ascii="Times" w:eastAsiaTheme="minorEastAsia" w:hAnsi="Times" w:cs="Times New Roman"/>
          <w:color w:val="151518"/>
          <w:sz w:val="24"/>
          <w:szCs w:val="24"/>
        </w:rPr>
        <w:t>.</w:t>
      </w:r>
      <w:r w:rsidRPr="00AF1F04">
        <w:rPr>
          <w:rFonts w:ascii="Times" w:hAnsi="Times" w:cs="Times New Roman"/>
          <w:sz w:val="24"/>
          <w:szCs w:val="24"/>
        </w:rPr>
        <w:t xml:space="preserve"> </w:t>
      </w:r>
    </w:p>
    <w:p w14:paraId="480F045E" w14:textId="2C579BA3" w:rsidR="00D44BB8" w:rsidRPr="00AF1F04" w:rsidRDefault="006074B4" w:rsidP="003E6C90">
      <w:pPr>
        <w:spacing w:before="120" w:after="120" w:line="480" w:lineRule="auto"/>
        <w:outlineLvl w:val="0"/>
        <w:rPr>
          <w:rFonts w:ascii="Times" w:hAnsi="Times" w:cs="Times New Roman"/>
          <w:i/>
          <w:sz w:val="24"/>
          <w:szCs w:val="24"/>
        </w:rPr>
      </w:pPr>
      <w:r w:rsidRPr="00AF1F04">
        <w:rPr>
          <w:rFonts w:ascii="Times" w:hAnsi="Times" w:cs="Times New Roman"/>
          <w:i/>
          <w:sz w:val="24"/>
          <w:szCs w:val="24"/>
        </w:rPr>
        <w:t xml:space="preserve">Invertebrate SCUBA </w:t>
      </w:r>
      <w:r w:rsidR="003211A7" w:rsidRPr="00AF1F04">
        <w:rPr>
          <w:rFonts w:ascii="Times" w:hAnsi="Times" w:cs="Times New Roman"/>
          <w:i/>
          <w:sz w:val="24"/>
          <w:szCs w:val="24"/>
        </w:rPr>
        <w:t>surveys</w:t>
      </w:r>
    </w:p>
    <w:p w14:paraId="612A6496" w14:textId="48CDD994" w:rsidR="00547D7D" w:rsidRPr="00AF1F04" w:rsidRDefault="009F00BB" w:rsidP="00883C28">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w:t>
      </w:r>
      <w:r w:rsidR="00CA12C2" w:rsidRPr="00AF1F04">
        <w:rPr>
          <w:rFonts w:ascii="Times" w:hAnsi="Times" w:cs="Times New Roman"/>
          <w:sz w:val="24"/>
          <w:szCs w:val="24"/>
        </w:rPr>
        <w:t>conducted</w:t>
      </w:r>
      <w:r w:rsidRPr="00AF1F04">
        <w:rPr>
          <w:rFonts w:ascii="Times" w:hAnsi="Times" w:cs="Times New Roman"/>
          <w:sz w:val="24"/>
          <w:szCs w:val="24"/>
        </w:rPr>
        <w:t xml:space="preserve"> SCUBA surveys b</w:t>
      </w:r>
      <w:r w:rsidR="009721A7" w:rsidRPr="00AF1F04">
        <w:rPr>
          <w:rFonts w:ascii="Times" w:hAnsi="Times" w:cs="Times New Roman"/>
          <w:sz w:val="24"/>
          <w:szCs w:val="24"/>
        </w:rPr>
        <w:t>etween 3-7</w:t>
      </w:r>
      <w:r w:rsidR="00E537A7" w:rsidRPr="00AF1F04">
        <w:rPr>
          <w:rFonts w:ascii="Times" w:hAnsi="Times" w:cs="Times New Roman"/>
          <w:sz w:val="24"/>
          <w:szCs w:val="24"/>
        </w:rPr>
        <w:t xml:space="preserve"> August 2015,</w:t>
      </w:r>
      <w:r w:rsidR="009721A7" w:rsidRPr="00AF1F04">
        <w:rPr>
          <w:rFonts w:ascii="Times" w:hAnsi="Times" w:cs="Times New Roman"/>
          <w:sz w:val="24"/>
          <w:szCs w:val="24"/>
        </w:rPr>
        <w:t xml:space="preserve"> </w:t>
      </w:r>
      <w:r w:rsidRPr="00AF1F04">
        <w:rPr>
          <w:rFonts w:ascii="Times" w:hAnsi="Times" w:cs="Times New Roman"/>
          <w:sz w:val="24"/>
          <w:szCs w:val="24"/>
        </w:rPr>
        <w:t xml:space="preserve">and </w:t>
      </w:r>
      <w:r w:rsidR="00CA12C2" w:rsidRPr="00AF1F04">
        <w:rPr>
          <w:rFonts w:ascii="Times" w:hAnsi="Times" w:cs="Times New Roman"/>
          <w:sz w:val="24"/>
          <w:szCs w:val="24"/>
        </w:rPr>
        <w:t xml:space="preserve">gathered </w:t>
      </w:r>
      <w:r w:rsidRPr="00AF1F04">
        <w:rPr>
          <w:rFonts w:ascii="Times" w:hAnsi="Times" w:cs="Times New Roman"/>
          <w:sz w:val="24"/>
          <w:szCs w:val="24"/>
        </w:rPr>
        <w:t xml:space="preserve">historical survey information collected by </w:t>
      </w:r>
      <w:proofErr w:type="spellStart"/>
      <w:r w:rsidRPr="00AF1F04">
        <w:rPr>
          <w:rFonts w:ascii="Times" w:hAnsi="Times" w:cs="Times New Roman"/>
          <w:sz w:val="24"/>
          <w:szCs w:val="24"/>
        </w:rPr>
        <w:t>Kvitek</w:t>
      </w:r>
      <w:proofErr w:type="spellEnd"/>
      <w:r w:rsidRPr="00AF1F04">
        <w:rPr>
          <w:rFonts w:ascii="Times" w:hAnsi="Times" w:cs="Times New Roman"/>
          <w:sz w:val="24"/>
          <w:szCs w:val="24"/>
        </w:rPr>
        <w:t xml:space="preserve"> and co</w:t>
      </w:r>
      <w:r w:rsidR="00BA7A19" w:rsidRPr="00AF1F04">
        <w:rPr>
          <w:rFonts w:ascii="Times" w:hAnsi="Times" w:cs="Times New Roman"/>
          <w:sz w:val="24"/>
          <w:szCs w:val="24"/>
        </w:rPr>
        <w:t>lleagues in 1987, 1995, and 1999 (</w:t>
      </w:r>
      <w:proofErr w:type="spellStart"/>
      <w:r w:rsidR="00BA7A19" w:rsidRPr="00AF1F04">
        <w:rPr>
          <w:rFonts w:ascii="Times" w:hAnsi="Times" w:cs="Times New Roman"/>
          <w:sz w:val="24"/>
          <w:szCs w:val="24"/>
        </w:rPr>
        <w:t>Kvitek</w:t>
      </w:r>
      <w:proofErr w:type="spellEnd"/>
      <w:r w:rsidR="00BA7A19" w:rsidRPr="00AF1F04">
        <w:rPr>
          <w:rFonts w:ascii="Times" w:hAnsi="Times" w:cs="Times New Roman"/>
          <w:sz w:val="24"/>
          <w:szCs w:val="24"/>
        </w:rPr>
        <w:t xml:space="preserve"> et al. 1989, 1998, 2000)</w:t>
      </w:r>
      <w:r w:rsidRPr="00AF1F04">
        <w:rPr>
          <w:rFonts w:ascii="Times" w:hAnsi="Times" w:cs="Times New Roman"/>
          <w:sz w:val="24"/>
          <w:szCs w:val="24"/>
        </w:rPr>
        <w:t xml:space="preserve">. During 2015, </w:t>
      </w:r>
      <w:r w:rsidR="00CA12C2" w:rsidRPr="00AF1F04">
        <w:rPr>
          <w:rFonts w:ascii="Times" w:hAnsi="Times" w:cs="Times New Roman"/>
          <w:sz w:val="24"/>
          <w:szCs w:val="24"/>
        </w:rPr>
        <w:t xml:space="preserve">SCUBA </w:t>
      </w:r>
      <w:r w:rsidR="009721A7" w:rsidRPr="00AF1F04">
        <w:rPr>
          <w:rFonts w:ascii="Times" w:hAnsi="Times" w:cs="Times New Roman"/>
          <w:sz w:val="24"/>
          <w:szCs w:val="24"/>
        </w:rPr>
        <w:t xml:space="preserve">divers surveyed benthic communities </w:t>
      </w:r>
      <w:r w:rsidR="00015878" w:rsidRPr="00AF1F04">
        <w:rPr>
          <w:rFonts w:ascii="Times" w:hAnsi="Times" w:cs="Times New Roman"/>
          <w:sz w:val="24"/>
          <w:szCs w:val="24"/>
        </w:rPr>
        <w:t xml:space="preserve">in </w:t>
      </w:r>
      <w:r w:rsidR="00850F94" w:rsidRPr="00AF1F04">
        <w:rPr>
          <w:rFonts w:ascii="Times" w:hAnsi="Times" w:cs="Times New Roman"/>
          <w:sz w:val="24"/>
          <w:szCs w:val="24"/>
        </w:rPr>
        <w:t>kelp beds at each site (Fig. 1</w:t>
      </w:r>
      <w:r w:rsidR="00734707" w:rsidRPr="00AF1F04">
        <w:rPr>
          <w:rFonts w:ascii="Times" w:hAnsi="Times" w:cs="Times New Roman"/>
          <w:sz w:val="24"/>
          <w:szCs w:val="24"/>
        </w:rPr>
        <w:t>)</w:t>
      </w:r>
      <w:r w:rsidR="009721A7" w:rsidRPr="00AF1F04">
        <w:rPr>
          <w:rFonts w:ascii="Times" w:hAnsi="Times" w:cs="Times New Roman"/>
          <w:sz w:val="24"/>
          <w:szCs w:val="24"/>
        </w:rPr>
        <w:t xml:space="preserve"> </w:t>
      </w:r>
      <w:r w:rsidR="008340F1" w:rsidRPr="00AF1F04">
        <w:rPr>
          <w:rFonts w:ascii="Times" w:hAnsi="Times" w:cs="Times New Roman"/>
          <w:sz w:val="24"/>
          <w:szCs w:val="24"/>
        </w:rPr>
        <w:t>at depths between 5-10 m</w:t>
      </w:r>
      <w:r w:rsidR="007A0FBB" w:rsidRPr="00AF1F04">
        <w:rPr>
          <w:rFonts w:ascii="Times" w:hAnsi="Times" w:cs="Times New Roman"/>
          <w:sz w:val="24"/>
          <w:szCs w:val="24"/>
        </w:rPr>
        <w:t>, along visual transects</w:t>
      </w:r>
      <w:r w:rsidR="008340F1" w:rsidRPr="00AF1F04">
        <w:rPr>
          <w:rFonts w:ascii="Times" w:hAnsi="Times" w:cs="Times New Roman"/>
          <w:sz w:val="24"/>
          <w:szCs w:val="24"/>
        </w:rPr>
        <w:t xml:space="preserve"> </w:t>
      </w:r>
      <w:r w:rsidR="009721A7" w:rsidRPr="00AF1F04">
        <w:rPr>
          <w:rFonts w:ascii="Times" w:hAnsi="Times" w:cs="Times New Roman"/>
          <w:sz w:val="24"/>
          <w:szCs w:val="24"/>
        </w:rPr>
        <w:t xml:space="preserve">(30 m x 2 m, </w:t>
      </w:r>
      <w:r w:rsidR="009721A7" w:rsidRPr="00AF1F04">
        <w:rPr>
          <w:rFonts w:ascii="Times" w:hAnsi="Times" w:cs="Times New Roman"/>
          <w:i/>
          <w:sz w:val="24"/>
          <w:szCs w:val="24"/>
        </w:rPr>
        <w:t>n</w:t>
      </w:r>
      <w:r w:rsidR="009721A7" w:rsidRPr="00AF1F04">
        <w:rPr>
          <w:rFonts w:ascii="Times" w:hAnsi="Times" w:cs="Times New Roman"/>
          <w:sz w:val="24"/>
          <w:szCs w:val="24"/>
        </w:rPr>
        <w:t xml:space="preserve"> = 4 transects</w:t>
      </w:r>
      <w:r w:rsidR="00E342D0" w:rsidRPr="00AF1F04">
        <w:rPr>
          <w:rFonts w:ascii="Times" w:hAnsi="Times" w:cs="Times New Roman"/>
          <w:sz w:val="24"/>
          <w:szCs w:val="24"/>
        </w:rPr>
        <w:t xml:space="preserve"> per</w:t>
      </w:r>
      <w:r w:rsidR="009721A7" w:rsidRPr="00AF1F04">
        <w:rPr>
          <w:rFonts w:ascii="Times" w:hAnsi="Times" w:cs="Times New Roman"/>
          <w:sz w:val="24"/>
          <w:szCs w:val="24"/>
        </w:rPr>
        <w:t xml:space="preserve"> site). On each transect, </w:t>
      </w:r>
      <w:r w:rsidR="008332EF" w:rsidRPr="00AF1F04">
        <w:rPr>
          <w:rFonts w:ascii="Times" w:hAnsi="Times" w:cs="Times New Roman"/>
          <w:sz w:val="24"/>
          <w:szCs w:val="24"/>
        </w:rPr>
        <w:t>divers</w:t>
      </w:r>
      <w:r w:rsidR="009721A7" w:rsidRPr="00AF1F04">
        <w:rPr>
          <w:rFonts w:ascii="Times" w:hAnsi="Times" w:cs="Times New Roman"/>
          <w:sz w:val="24"/>
          <w:szCs w:val="24"/>
        </w:rPr>
        <w:t xml:space="preserve"> counted</w:t>
      </w:r>
      <w:r w:rsidR="007148C1" w:rsidRPr="00AF1F04">
        <w:rPr>
          <w:rFonts w:ascii="Times" w:hAnsi="Times" w:cs="Times New Roman"/>
          <w:sz w:val="24"/>
          <w:szCs w:val="24"/>
        </w:rPr>
        <w:t xml:space="preserve"> large</w:t>
      </w:r>
      <w:r w:rsidR="008340F1" w:rsidRPr="00AF1F04">
        <w:rPr>
          <w:rFonts w:ascii="Times" w:hAnsi="Times" w:cs="Times New Roman"/>
          <w:sz w:val="24"/>
          <w:szCs w:val="24"/>
        </w:rPr>
        <w:t xml:space="preserve">, non-cryptic </w:t>
      </w:r>
      <w:r w:rsidR="00E342D0" w:rsidRPr="00AF1F04">
        <w:rPr>
          <w:rFonts w:ascii="Times" w:hAnsi="Times" w:cs="Times New Roman"/>
          <w:sz w:val="24"/>
          <w:szCs w:val="24"/>
        </w:rPr>
        <w:t xml:space="preserve">invertebrates </w:t>
      </w:r>
      <w:r w:rsidR="009721A7" w:rsidRPr="00AF1F04">
        <w:rPr>
          <w:rFonts w:ascii="Times" w:hAnsi="Times" w:cs="Times New Roman"/>
          <w:sz w:val="24"/>
          <w:szCs w:val="24"/>
        </w:rPr>
        <w:t>&gt;5</w:t>
      </w:r>
      <w:r w:rsidR="00E342D0" w:rsidRPr="00AF1F04">
        <w:rPr>
          <w:rFonts w:ascii="Times" w:hAnsi="Times" w:cs="Times New Roman"/>
          <w:sz w:val="24"/>
          <w:szCs w:val="24"/>
        </w:rPr>
        <w:t xml:space="preserve"> cm diameter (sea urchins, </w:t>
      </w:r>
      <w:r w:rsidR="009721A7" w:rsidRPr="00AF1F04">
        <w:rPr>
          <w:rFonts w:ascii="Times" w:hAnsi="Times" w:cs="Times New Roman"/>
          <w:sz w:val="24"/>
          <w:szCs w:val="24"/>
        </w:rPr>
        <w:t xml:space="preserve">sea stars, </w:t>
      </w:r>
      <w:r w:rsidR="00251B64" w:rsidRPr="00AF1F04">
        <w:rPr>
          <w:rFonts w:ascii="Times" w:hAnsi="Times" w:cs="Times New Roman"/>
          <w:sz w:val="24"/>
          <w:szCs w:val="24"/>
        </w:rPr>
        <w:t xml:space="preserve">sea cucumbers, crabs, </w:t>
      </w:r>
      <w:r w:rsidR="00F76E00" w:rsidRPr="00AF1F04">
        <w:rPr>
          <w:rFonts w:ascii="Times" w:hAnsi="Times" w:cs="Times New Roman"/>
          <w:sz w:val="24"/>
          <w:szCs w:val="24"/>
        </w:rPr>
        <w:t>bivalves</w:t>
      </w:r>
      <w:r w:rsidR="00251B64" w:rsidRPr="00AF1F04">
        <w:rPr>
          <w:rFonts w:ascii="Times" w:hAnsi="Times" w:cs="Times New Roman"/>
          <w:sz w:val="24"/>
          <w:szCs w:val="24"/>
        </w:rPr>
        <w:t>,</w:t>
      </w:r>
      <w:r w:rsidR="00F76E00" w:rsidRPr="00AF1F04">
        <w:rPr>
          <w:rFonts w:ascii="Times" w:hAnsi="Times" w:cs="Times New Roman"/>
          <w:sz w:val="24"/>
          <w:szCs w:val="24"/>
        </w:rPr>
        <w:t xml:space="preserve"> gastropods,</w:t>
      </w:r>
      <w:r w:rsidR="00251B64" w:rsidRPr="00AF1F04">
        <w:rPr>
          <w:rFonts w:ascii="Times" w:hAnsi="Times" w:cs="Times New Roman"/>
          <w:sz w:val="24"/>
          <w:szCs w:val="24"/>
        </w:rPr>
        <w:t xml:space="preserve"> anemones, </w:t>
      </w:r>
      <w:r w:rsidR="00E342D0" w:rsidRPr="00AF1F04">
        <w:rPr>
          <w:rFonts w:ascii="Times" w:hAnsi="Times" w:cs="Times New Roman"/>
          <w:sz w:val="24"/>
          <w:szCs w:val="24"/>
        </w:rPr>
        <w:t xml:space="preserve">chitons, </w:t>
      </w:r>
      <w:r w:rsidR="00251B64" w:rsidRPr="00AF1F04">
        <w:rPr>
          <w:rFonts w:ascii="Times" w:hAnsi="Times" w:cs="Times New Roman"/>
          <w:sz w:val="24"/>
          <w:szCs w:val="24"/>
        </w:rPr>
        <w:t xml:space="preserve">tunicates, </w:t>
      </w:r>
      <w:r w:rsidR="00E342D0" w:rsidRPr="00AF1F04">
        <w:rPr>
          <w:rFonts w:ascii="Times" w:hAnsi="Times" w:cs="Times New Roman"/>
          <w:sz w:val="24"/>
          <w:szCs w:val="24"/>
        </w:rPr>
        <w:t>etc.</w:t>
      </w:r>
      <w:r w:rsidR="009721A7" w:rsidRPr="00AF1F04">
        <w:rPr>
          <w:rFonts w:ascii="Times" w:hAnsi="Times" w:cs="Times New Roman"/>
          <w:sz w:val="24"/>
          <w:szCs w:val="24"/>
        </w:rPr>
        <w:t xml:space="preserve">). </w:t>
      </w:r>
    </w:p>
    <w:p w14:paraId="02D6454F" w14:textId="0D92A5D4" w:rsidR="00264472" w:rsidRPr="00AF1F04" w:rsidRDefault="009F00BB" w:rsidP="00B24E62">
      <w:pPr>
        <w:spacing w:line="480" w:lineRule="auto"/>
        <w:ind w:firstLine="720"/>
        <w:rPr>
          <w:rFonts w:ascii="Times" w:hAnsi="Times" w:cs="Times New Roman"/>
          <w:i/>
          <w:color w:val="151518"/>
          <w:sz w:val="24"/>
          <w:szCs w:val="24"/>
        </w:rPr>
      </w:pPr>
      <w:r w:rsidRPr="00AF1F04">
        <w:rPr>
          <w:rFonts w:ascii="Times" w:hAnsi="Times" w:cs="Times New Roman"/>
          <w:sz w:val="24"/>
          <w:szCs w:val="24"/>
        </w:rPr>
        <w:lastRenderedPageBreak/>
        <w:t>For the 1987, 1995, and 1999 subtidal surveys, we extracted summary statistics on benthic invertebrate densities from</w:t>
      </w:r>
      <w:r w:rsidR="00227428" w:rsidRPr="00AF1F04">
        <w:rPr>
          <w:rFonts w:ascii="Times" w:hAnsi="Times" w:cs="Times New Roman"/>
          <w:sz w:val="24"/>
          <w:szCs w:val="24"/>
        </w:rPr>
        <w:t xml:space="preserve"> </w:t>
      </w:r>
      <w:proofErr w:type="spellStart"/>
      <w:r w:rsidR="007148C1" w:rsidRPr="00AF1F04">
        <w:rPr>
          <w:rFonts w:ascii="Times" w:hAnsi="Times" w:cs="Times New Roman"/>
          <w:sz w:val="24"/>
          <w:szCs w:val="24"/>
        </w:rPr>
        <w:t>Kvitek</w:t>
      </w:r>
      <w:proofErr w:type="spellEnd"/>
      <w:r w:rsidR="007148C1" w:rsidRPr="00AF1F04">
        <w:rPr>
          <w:rFonts w:ascii="Times" w:hAnsi="Times" w:cs="Times New Roman"/>
          <w:sz w:val="24"/>
          <w:szCs w:val="24"/>
        </w:rPr>
        <w:t xml:space="preserve"> and colleagues </w:t>
      </w:r>
      <w:r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Pr="00AF1F04">
        <w:rPr>
          <w:rFonts w:ascii="Times" w:hAnsi="Times" w:cs="Times New Roman"/>
          <w:sz w:val="24"/>
          <w:szCs w:val="24"/>
        </w:rPr>
        <w:instrText xml:space="preserve"> ADDIN EN.CITE </w:instrText>
      </w:r>
      <w:r w:rsidRPr="00AF1F04">
        <w:rPr>
          <w:rFonts w:ascii="Times" w:hAnsi="Times" w:cs="Times New Roman"/>
          <w:sz w:val="24"/>
          <w:szCs w:val="24"/>
        </w:rPr>
        <w:fldChar w:fldCharType="begin">
          <w:fldData xml:space="preserve">PEVuZE5vdGU+PENpdGU+PEF1dGhvcj5Ldml0ZWs8L0F1dGhvcj48WWVhcj4yMDAwPC9ZZWFyPjxS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</w:fldData>
        </w:fldChar>
      </w:r>
      <w:r w:rsidRPr="00AF1F04">
        <w:rPr>
          <w:rFonts w:ascii="Times" w:hAnsi="Times" w:cs="Times New Roman"/>
          <w:sz w:val="24"/>
          <w:szCs w:val="24"/>
        </w:rPr>
        <w:instrText xml:space="preserve"> ADDIN EN.CITE.DATA </w:instrText>
      </w:r>
      <w:r w:rsidRPr="00AF1F04">
        <w:rPr>
          <w:rFonts w:ascii="Times" w:hAnsi="Times" w:cs="Times New Roman"/>
          <w:sz w:val="24"/>
          <w:szCs w:val="24"/>
        </w:rPr>
      </w:r>
      <w:r w:rsidRPr="00AF1F04">
        <w:rPr>
          <w:rFonts w:ascii="Times" w:hAnsi="Times" w:cs="Times New Roman"/>
          <w:sz w:val="24"/>
          <w:szCs w:val="24"/>
        </w:rPr>
        <w:fldChar w:fldCharType="end"/>
      </w:r>
      <w:r w:rsidRPr="00AF1F04">
        <w:rPr>
          <w:rFonts w:ascii="Times" w:hAnsi="Times" w:cs="Times New Roman"/>
          <w:sz w:val="24"/>
          <w:szCs w:val="24"/>
        </w:rPr>
      </w:r>
      <w:r w:rsidRPr="00AF1F04">
        <w:rPr>
          <w:rFonts w:ascii="Times" w:hAnsi="Times" w:cs="Times New Roman"/>
          <w:sz w:val="24"/>
          <w:szCs w:val="24"/>
        </w:rPr>
        <w:fldChar w:fldCharType="separate"/>
      </w:r>
      <w:r w:rsidRPr="00AF1F04">
        <w:rPr>
          <w:rFonts w:ascii="Times" w:hAnsi="Times" w:cs="Times New Roman"/>
          <w:noProof/>
          <w:sz w:val="24"/>
          <w:szCs w:val="24"/>
        </w:rPr>
        <w:t>(Kvitek et al. 1989, Kvitek et al. 2000)</w:t>
      </w:r>
      <w:r w:rsidRPr="00AF1F04">
        <w:rPr>
          <w:rFonts w:ascii="Times" w:hAnsi="Times" w:cs="Times New Roman"/>
          <w:sz w:val="24"/>
          <w:szCs w:val="24"/>
        </w:rPr>
        <w:fldChar w:fldCharType="end"/>
      </w:r>
      <w:r w:rsidRPr="00AF1F04">
        <w:rPr>
          <w:rFonts w:ascii="Times" w:hAnsi="Times" w:cs="Times New Roman"/>
          <w:sz w:val="24"/>
          <w:szCs w:val="24"/>
        </w:rPr>
        <w:t>.</w:t>
      </w:r>
      <w:r w:rsidR="00467D12" w:rsidRPr="00AF1F04">
        <w:rPr>
          <w:rFonts w:ascii="Times" w:hAnsi="Times" w:cs="Times New Roman"/>
          <w:sz w:val="24"/>
          <w:szCs w:val="24"/>
        </w:rPr>
        <w:t xml:space="preserve"> </w:t>
      </w:r>
      <w:r w:rsidR="00467D12"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492E3B0E-4AA0-463D-B27E-CAAB5D4FD49B&lt;/uuid&gt;&lt;priority&gt;0&lt;/priority&gt;&lt;publications&gt;&lt;publication&gt;&lt;uuid&gt;E174B135-3F47-4D0F-AA57-424A670260AB&lt;/uuid&gt;&lt;volume&gt;5&lt;/volume&gt;&lt;doi&gt;10.1111/j.1748-7692.1989.tb00340.x&lt;/doi&gt;&lt;startpage&gt;266&lt;/startpage&gt;&lt;publication_date&gt;99198900001200000000200000&lt;/publication_date&gt;&lt;url&gt;http://doi.wiley.com/10.1111/j.1748-7692.1989.tb00340.x&lt;/url&gt;&lt;type&gt;400&lt;/type&gt;&lt;title&gt;Sea otters and benthic prey communities in Washington state&lt;/title&gt;&lt;publisher&gt;Blackwell Publishing Ltd&lt;/publisher&gt;&lt;number&gt;3&lt;/number&gt;&lt;subtype&gt;400&lt;/subtype&gt;&lt;endpage&gt;280&lt;/endpage&gt;&lt;bundle&gt;&lt;publication&gt;&lt;publisher&gt;Blackwell Publishing Ltd&lt;/publisher&gt;&lt;title&gt;Marine Mammal Science&lt;/title&gt;&lt;type&gt;-100&lt;/type&gt;&lt;subtype&gt;-100&lt;/subtype&gt;&lt;uuid&gt;AC408BE0-97BB-437E-B1FD-870BDD9FE9B3&lt;/uuid&gt;&lt;/publication&gt;&lt;/bundle&gt;&lt;authors&gt;&lt;author&gt;&lt;firstName&gt;Rikk&lt;/firstName&gt;&lt;middleNames&gt;G&lt;/middleNames&gt;&lt;lastName&gt;Kvitek&lt;/lastName&gt;&lt;/author&gt;&lt;author&gt;&lt;firstName&gt;David&lt;/firstName&gt;&lt;lastName&gt;Shull&lt;/lastName&gt;&lt;/author&gt;&lt;author&gt;&lt;firstName&gt;Don&lt;/firstName&gt;&lt;lastName&gt;Canestro&lt;/lastName&gt;&lt;/author&gt;&lt;author&gt;&lt;firstName&gt;Edward&lt;/firstName&gt;&lt;middleNames&gt;C&lt;/middleNames&gt;&lt;lastName&gt;Bowlby&lt;/lastName&gt;&lt;/author&gt;&lt;author&gt;&lt;firstName&gt;Barry&lt;/firstName&gt;&lt;middleNames&gt;L&lt;/middleNames&gt;&lt;lastName&gt;Troutman&lt;/lastName&gt;&lt;/author&gt;&lt;/authors&gt;&lt;/publication&gt;&lt;/publications&gt;&lt;cites&gt;&lt;/cites&gt;&lt;/citation&gt;</w:instrText>
      </w:r>
      <w:r w:rsidR="00467D12" w:rsidRPr="00AF1F04">
        <w:rPr>
          <w:rFonts w:ascii="Times" w:hAnsi="Times" w:cs="Times New Roman"/>
          <w:sz w:val="24"/>
          <w:szCs w:val="24"/>
        </w:rPr>
        <w:fldChar w:fldCharType="separate"/>
      </w:r>
      <w:r w:rsidR="00C6722A">
        <w:rPr>
          <w:rFonts w:ascii="Times" w:hAnsi="Times" w:cs="Times"/>
          <w:sz w:val="24"/>
          <w:szCs w:val="24"/>
        </w:rPr>
        <w:t>(</w:t>
      </w:r>
      <w:proofErr w:type="spellStart"/>
      <w:r w:rsidR="00C6722A">
        <w:rPr>
          <w:rFonts w:ascii="Times" w:hAnsi="Times" w:cs="Times"/>
          <w:sz w:val="24"/>
          <w:szCs w:val="24"/>
        </w:rPr>
        <w:t>Kvitek</w:t>
      </w:r>
      <w:proofErr w:type="spellEnd"/>
      <w:r w:rsidR="00C6722A">
        <w:rPr>
          <w:rFonts w:ascii="Times" w:hAnsi="Times" w:cs="Times"/>
          <w:sz w:val="24"/>
          <w:szCs w:val="24"/>
        </w:rPr>
        <w:t xml:space="preserve"> et al. 1989)</w:t>
      </w:r>
      <w:r w:rsidR="00467D12" w:rsidRPr="00AF1F04">
        <w:rPr>
          <w:rFonts w:ascii="Times" w:hAnsi="Times" w:cs="Times New Roman"/>
          <w:sz w:val="24"/>
          <w:szCs w:val="24"/>
        </w:rPr>
        <w:fldChar w:fldCharType="end"/>
      </w:r>
      <w:r w:rsidRPr="00AF1F04">
        <w:rPr>
          <w:rFonts w:ascii="Times" w:hAnsi="Times" w:cs="Times New Roman"/>
          <w:sz w:val="24"/>
          <w:szCs w:val="24"/>
        </w:rPr>
        <w:t>. We include surveys that occurred at the same sites and comparable depths (5-10m).  All surveys use standard quadrat and transect sampling methods, though the sample sizes vary among years</w:t>
      </w:r>
      <w:r w:rsidR="008332EF" w:rsidRPr="00AF1F04">
        <w:rPr>
          <w:rFonts w:ascii="Times" w:hAnsi="Times" w:cs="Times New Roman"/>
          <w:sz w:val="24"/>
          <w:szCs w:val="24"/>
        </w:rPr>
        <w:t xml:space="preserve"> (Table 1</w:t>
      </w:r>
      <w:r w:rsidR="005647B0">
        <w:rPr>
          <w:rFonts w:ascii="Times" w:hAnsi="Times" w:cs="Times New Roman"/>
          <w:sz w:val="24"/>
          <w:szCs w:val="24"/>
        </w:rPr>
        <w:t>, Table S1</w:t>
      </w:r>
      <w:r w:rsidR="0060001F" w:rsidRPr="00AF1F04">
        <w:rPr>
          <w:rFonts w:ascii="Times" w:hAnsi="Times" w:cs="Times New Roman"/>
          <w:sz w:val="24"/>
          <w:szCs w:val="24"/>
        </w:rPr>
        <w:t>)</w:t>
      </w:r>
      <w:r w:rsidRPr="00AF1F04">
        <w:rPr>
          <w:rFonts w:ascii="Times" w:hAnsi="Times" w:cs="Times New Roman"/>
          <w:sz w:val="24"/>
          <w:szCs w:val="24"/>
        </w:rPr>
        <w:t>. For the sake of comparison, we converted data from all subtidal surveys into units of counts</w:t>
      </w:r>
      <m:oMath>
        <m:r>
          <w:rPr>
            <w:rFonts w:ascii="Cambria Math" w:hAnsi="Cambria Math" w:cs="Times New Roman"/>
            <w:sz w:val="24"/>
            <w:szCs w:val="24"/>
          </w:rPr>
          <m:t>∙</m:t>
        </m:r>
      </m:oMath>
      <w:r w:rsidRPr="00AF1F04">
        <w:rPr>
          <w:rFonts w:ascii="Times" w:hAnsi="Times" w:cs="Times New Roman"/>
          <w:sz w:val="24"/>
          <w:szCs w:val="24"/>
        </w:rPr>
        <w:t>m</w:t>
      </w:r>
      <w:r w:rsidRPr="00AF1F04">
        <w:rPr>
          <w:rFonts w:ascii="Times" w:hAnsi="Times" w:cs="Times New Roman"/>
          <w:sz w:val="24"/>
          <w:szCs w:val="24"/>
          <w:vertAlign w:val="superscript"/>
        </w:rPr>
        <w:t>-</w:t>
      </w:r>
      <w:commentRangeStart w:id="17"/>
      <w:r w:rsidRPr="00AF1F04">
        <w:rPr>
          <w:rFonts w:ascii="Times" w:hAnsi="Times" w:cs="Times New Roman"/>
          <w:sz w:val="24"/>
          <w:szCs w:val="24"/>
          <w:vertAlign w:val="superscript"/>
        </w:rPr>
        <w:t>2</w:t>
      </w:r>
      <w:commentRangeEnd w:id="17"/>
      <w:r w:rsidR="00B81BB2">
        <w:rPr>
          <w:rStyle w:val="CommentReference"/>
        </w:rPr>
        <w:commentReference w:id="17"/>
      </w:r>
      <w:r w:rsidRPr="00AF1F04">
        <w:rPr>
          <w:rFonts w:ascii="Times" w:hAnsi="Times" w:cs="Times New Roman"/>
          <w:sz w:val="24"/>
          <w:szCs w:val="24"/>
        </w:rPr>
        <w:t xml:space="preserve">. Not all </w:t>
      </w:r>
      <w:r w:rsidR="00CC22CD" w:rsidRPr="00AF1F04">
        <w:rPr>
          <w:rFonts w:ascii="Times" w:hAnsi="Times" w:cs="Times New Roman"/>
          <w:sz w:val="24"/>
          <w:szCs w:val="24"/>
        </w:rPr>
        <w:t>sites were sampled in each year</w:t>
      </w:r>
      <w:r w:rsidRPr="00AF1F04">
        <w:rPr>
          <w:rFonts w:ascii="Times" w:hAnsi="Times" w:cs="Times New Roman"/>
          <w:sz w:val="24"/>
          <w:szCs w:val="24"/>
        </w:rPr>
        <w:t xml:space="preserve">, and some </w:t>
      </w:r>
      <w:r w:rsidR="00325D4A" w:rsidRPr="00AF1F04">
        <w:rPr>
          <w:rFonts w:ascii="Times" w:hAnsi="Times" w:cs="Times New Roman"/>
          <w:sz w:val="24"/>
          <w:szCs w:val="24"/>
        </w:rPr>
        <w:t xml:space="preserve">taxonomic </w:t>
      </w:r>
      <w:r w:rsidRPr="00AF1F04">
        <w:rPr>
          <w:rFonts w:ascii="Times" w:hAnsi="Times" w:cs="Times New Roman"/>
          <w:sz w:val="24"/>
          <w:szCs w:val="24"/>
        </w:rPr>
        <w:t xml:space="preserve">groups of interest were not identified in </w:t>
      </w:r>
      <w:r w:rsidR="00325D4A" w:rsidRPr="00AF1F04">
        <w:rPr>
          <w:rFonts w:ascii="Times" w:hAnsi="Times" w:cs="Times New Roman"/>
          <w:sz w:val="24"/>
          <w:szCs w:val="24"/>
        </w:rPr>
        <w:t>available reports (e.g.</w:t>
      </w:r>
      <w:ins w:id="18" w:author="LIAM ANTRIM" w:date="2018-01-21T07:53:00Z">
        <w:r w:rsidR="00C043A3">
          <w:rPr>
            <w:rFonts w:ascii="Times" w:hAnsi="Times" w:cs="Times New Roman"/>
            <w:sz w:val="24"/>
            <w:szCs w:val="24"/>
          </w:rPr>
          <w:t>,</w:t>
        </w:r>
      </w:ins>
      <w:r w:rsidR="00325D4A" w:rsidRPr="00AF1F04">
        <w:rPr>
          <w:rFonts w:ascii="Times" w:hAnsi="Times" w:cs="Times New Roman"/>
          <w:sz w:val="24"/>
          <w:szCs w:val="24"/>
        </w:rPr>
        <w:t xml:space="preserve"> sea</w:t>
      </w:r>
      <w:r w:rsidR="00BA7A19" w:rsidRPr="00AF1F04">
        <w:rPr>
          <w:rFonts w:ascii="Times" w:hAnsi="Times" w:cs="Times New Roman"/>
          <w:sz w:val="24"/>
          <w:szCs w:val="24"/>
        </w:rPr>
        <w:t xml:space="preserve"> </w:t>
      </w:r>
      <w:r w:rsidR="00325D4A" w:rsidRPr="00AF1F04">
        <w:rPr>
          <w:rFonts w:ascii="Times" w:hAnsi="Times" w:cs="Times New Roman"/>
          <w:sz w:val="24"/>
          <w:szCs w:val="24"/>
        </w:rPr>
        <w:t>stars were not listed in the results for 1995</w:t>
      </w:r>
      <w:r w:rsidR="00CC22CD" w:rsidRPr="00AF1F04">
        <w:rPr>
          <w:rFonts w:ascii="Times" w:hAnsi="Times" w:cs="Times New Roman"/>
          <w:sz w:val="24"/>
          <w:szCs w:val="24"/>
        </w:rPr>
        <w:t>, gastropod densities were only available for 1987 and 2015</w:t>
      </w:r>
      <w:r w:rsidR="00325D4A" w:rsidRPr="00AF1F04">
        <w:rPr>
          <w:rFonts w:ascii="Times" w:hAnsi="Times" w:cs="Times New Roman"/>
          <w:sz w:val="24"/>
          <w:szCs w:val="24"/>
        </w:rPr>
        <w:t xml:space="preserve">). </w:t>
      </w:r>
      <w:r w:rsidRPr="00AF1F04">
        <w:rPr>
          <w:rFonts w:ascii="Times" w:hAnsi="Times" w:cs="Times New Roman"/>
          <w:sz w:val="24"/>
          <w:szCs w:val="24"/>
        </w:rPr>
        <w:t>We used all available data</w:t>
      </w:r>
      <w:r w:rsidR="00325D4A" w:rsidRPr="00AF1F04">
        <w:rPr>
          <w:rFonts w:ascii="Times" w:hAnsi="Times" w:cs="Times New Roman"/>
          <w:sz w:val="24"/>
          <w:szCs w:val="24"/>
        </w:rPr>
        <w:t xml:space="preserve"> for each site and year.  When necessary, we combined quadrat and transect data using a weighted average with weights corresponding to the area surveyed by each type. We include only species that are large and readily identifiable</w:t>
      </w:r>
      <w:del w:id="19" w:author="LIAM ANTRIM" w:date="2018-01-21T07:53:00Z">
        <w:r w:rsidR="00325D4A" w:rsidRPr="00AF1F04" w:rsidDel="00C043A3">
          <w:rPr>
            <w:rFonts w:ascii="Times" w:hAnsi="Times" w:cs="Times New Roman"/>
            <w:sz w:val="24"/>
            <w:szCs w:val="24"/>
          </w:rPr>
          <w:delText>,</w:delText>
        </w:r>
      </w:del>
      <w:r w:rsidR="00325D4A" w:rsidRPr="00AF1F04">
        <w:rPr>
          <w:rFonts w:ascii="Times" w:hAnsi="Times" w:cs="Times New Roman"/>
          <w:sz w:val="24"/>
          <w:szCs w:val="24"/>
        </w:rPr>
        <w:t xml:space="preserve"> to avoid co</w:t>
      </w:r>
      <w:r w:rsidR="007148C1" w:rsidRPr="00AF1F04">
        <w:rPr>
          <w:rFonts w:ascii="Times" w:hAnsi="Times" w:cs="Times New Roman"/>
          <w:sz w:val="24"/>
          <w:szCs w:val="24"/>
        </w:rPr>
        <w:t>ncerns about among-</w:t>
      </w:r>
      <w:r w:rsidR="00325D4A" w:rsidRPr="00AF1F04">
        <w:rPr>
          <w:rFonts w:ascii="Times" w:hAnsi="Times" w:cs="Times New Roman"/>
          <w:sz w:val="24"/>
          <w:szCs w:val="24"/>
        </w:rPr>
        <w:t>diver variation in detection of cryptic species (e.g.</w:t>
      </w:r>
      <w:ins w:id="20" w:author="LIAM ANTRIM" w:date="2018-01-21T07:53:00Z">
        <w:r w:rsidR="00C043A3">
          <w:rPr>
            <w:rFonts w:ascii="Times" w:hAnsi="Times" w:cs="Times New Roman"/>
            <w:sz w:val="24"/>
            <w:szCs w:val="24"/>
          </w:rPr>
          <w:t>,</w:t>
        </w:r>
      </w:ins>
      <w:r w:rsidR="00325D4A" w:rsidRPr="00AF1F04">
        <w:rPr>
          <w:rFonts w:ascii="Times" w:hAnsi="Times" w:cs="Times New Roman"/>
          <w:sz w:val="24"/>
          <w:szCs w:val="24"/>
        </w:rPr>
        <w:t xml:space="preserve"> chitons; class </w:t>
      </w:r>
      <w:proofErr w:type="spellStart"/>
      <w:r w:rsidR="00325D4A" w:rsidRPr="00AF1F04">
        <w:rPr>
          <w:rFonts w:ascii="Times" w:hAnsi="Times" w:cs="Times New Roman"/>
          <w:i/>
          <w:sz w:val="24"/>
          <w:szCs w:val="24"/>
        </w:rPr>
        <w:t>Polyplacophora</w:t>
      </w:r>
      <w:proofErr w:type="spellEnd"/>
      <w:r w:rsidR="00325D4A" w:rsidRPr="00AF1F04">
        <w:rPr>
          <w:rFonts w:ascii="Times" w:hAnsi="Times" w:cs="Times New Roman"/>
          <w:sz w:val="24"/>
          <w:szCs w:val="24"/>
        </w:rPr>
        <w:t xml:space="preserve">). We focus on the </w:t>
      </w:r>
      <w:r w:rsidR="00AF4390" w:rsidRPr="00AF1F04">
        <w:rPr>
          <w:rFonts w:ascii="Times" w:hAnsi="Times" w:cs="Times New Roman"/>
          <w:sz w:val="24"/>
          <w:szCs w:val="24"/>
        </w:rPr>
        <w:t xml:space="preserve">time-series of </w:t>
      </w:r>
      <w:r w:rsidR="00325D4A" w:rsidRPr="00AF1F04">
        <w:rPr>
          <w:rFonts w:ascii="Times" w:hAnsi="Times" w:cs="Times New Roman"/>
          <w:sz w:val="24"/>
          <w:szCs w:val="24"/>
        </w:rPr>
        <w:t xml:space="preserve">abundance </w:t>
      </w:r>
      <w:r w:rsidR="00AF4390" w:rsidRPr="00AF1F04">
        <w:rPr>
          <w:rFonts w:ascii="Times" w:hAnsi="Times" w:cs="Times New Roman"/>
          <w:sz w:val="24"/>
          <w:szCs w:val="24"/>
        </w:rPr>
        <w:t xml:space="preserve">for </w:t>
      </w:r>
      <w:r w:rsidR="00325D4A" w:rsidRPr="00AF1F04">
        <w:rPr>
          <w:rFonts w:ascii="Times" w:hAnsi="Times" w:cs="Times New Roman"/>
          <w:sz w:val="24"/>
          <w:szCs w:val="24"/>
        </w:rPr>
        <w:t>six species groups that are common</w:t>
      </w:r>
      <w:ins w:id="21" w:author="LIAM ANTRIM" w:date="2018-01-21T07:54:00Z">
        <w:r w:rsidR="00C043A3">
          <w:rPr>
            <w:rFonts w:ascii="Times" w:hAnsi="Times" w:cs="Times New Roman"/>
            <w:sz w:val="24"/>
            <w:szCs w:val="24"/>
          </w:rPr>
          <w:t>,</w:t>
        </w:r>
      </w:ins>
      <w:r w:rsidR="00325D4A" w:rsidRPr="00AF1F04">
        <w:rPr>
          <w:rFonts w:ascii="Times" w:hAnsi="Times" w:cs="Times New Roman"/>
          <w:sz w:val="24"/>
          <w:szCs w:val="24"/>
        </w:rPr>
        <w:t xml:space="preserve"> impo</w:t>
      </w:r>
      <w:commentRangeStart w:id="22"/>
      <w:r w:rsidR="00325D4A" w:rsidRPr="00AF1F04">
        <w:rPr>
          <w:rFonts w:ascii="Times" w:hAnsi="Times" w:cs="Times New Roman"/>
          <w:sz w:val="24"/>
          <w:szCs w:val="24"/>
        </w:rPr>
        <w:t>rta</w:t>
      </w:r>
      <w:commentRangeEnd w:id="22"/>
      <w:r w:rsidR="00C043A3">
        <w:rPr>
          <w:rStyle w:val="CommentReference"/>
        </w:rPr>
        <w:commentReference w:id="22"/>
      </w:r>
      <w:r w:rsidR="00325D4A" w:rsidRPr="00AF1F04">
        <w:rPr>
          <w:rFonts w:ascii="Times" w:hAnsi="Times" w:cs="Times New Roman"/>
          <w:sz w:val="24"/>
          <w:szCs w:val="24"/>
        </w:rPr>
        <w:t>nt members of the Olympic coast n</w:t>
      </w:r>
      <w:r w:rsidR="00B928AA" w:rsidRPr="00AF1F04">
        <w:rPr>
          <w:rFonts w:ascii="Times" w:hAnsi="Times" w:cs="Times New Roman"/>
          <w:sz w:val="24"/>
          <w:szCs w:val="24"/>
        </w:rPr>
        <w:t>earshore invertebrate community: sea urchins</w:t>
      </w:r>
      <w:r w:rsidR="00CC22CD" w:rsidRPr="00AF1F04">
        <w:rPr>
          <w:rFonts w:ascii="Times" w:hAnsi="Times" w:cs="Times New Roman"/>
          <w:sz w:val="24"/>
          <w:szCs w:val="24"/>
        </w:rPr>
        <w:t xml:space="preserve"> (</w:t>
      </w:r>
      <w:r w:rsidR="001A0A96" w:rsidRPr="00AF1F04">
        <w:rPr>
          <w:rFonts w:ascii="Times" w:hAnsi="Times" w:cs="Times New Roman"/>
          <w:sz w:val="24"/>
          <w:szCs w:val="24"/>
        </w:rPr>
        <w:t>genera</w:t>
      </w:r>
      <w:r w:rsidR="00547D7D" w:rsidRPr="00AF1F04">
        <w:rPr>
          <w:rFonts w:ascii="Times" w:hAnsi="Times" w:cs="Times New Roman"/>
          <w:sz w:val="24"/>
          <w:szCs w:val="24"/>
        </w:rPr>
        <w:t xml:space="preserve"> </w:t>
      </w:r>
      <w:proofErr w:type="spellStart"/>
      <w:r w:rsidR="0046456B" w:rsidRPr="00AF1F04">
        <w:rPr>
          <w:rFonts w:ascii="Times" w:hAnsi="Times" w:cs="Times New Roman"/>
          <w:i/>
          <w:sz w:val="24"/>
          <w:szCs w:val="24"/>
        </w:rPr>
        <w:t>Mesocentrotus</w:t>
      </w:r>
      <w:proofErr w:type="spellEnd"/>
      <w:r w:rsidR="001A0A96" w:rsidRPr="00AF1F04">
        <w:rPr>
          <w:rFonts w:ascii="Times" w:hAnsi="Times" w:cs="Times New Roman"/>
          <w:i/>
          <w:sz w:val="24"/>
          <w:szCs w:val="24"/>
        </w:rPr>
        <w:t xml:space="preserve"> </w:t>
      </w:r>
      <w:r w:rsidR="001A0A96" w:rsidRPr="00AF1F04">
        <w:rPr>
          <w:rFonts w:ascii="Times" w:hAnsi="Times" w:cs="Times New Roman"/>
          <w:sz w:val="24"/>
          <w:szCs w:val="24"/>
        </w:rPr>
        <w:t xml:space="preserve">and </w:t>
      </w:r>
      <w:r w:rsidR="001A0A96" w:rsidRPr="00AF1F04">
        <w:rPr>
          <w:rFonts w:ascii="Times" w:hAnsi="Times" w:cs="Times New Roman"/>
          <w:i/>
          <w:sz w:val="24"/>
          <w:szCs w:val="24"/>
        </w:rPr>
        <w:t>Strongylocentrotus</w:t>
      </w:r>
      <w:r w:rsidR="00CC22CD" w:rsidRPr="00AF1F04">
        <w:rPr>
          <w:rFonts w:ascii="Times" w:hAnsi="Times" w:cs="Times New Roman"/>
          <w:sz w:val="24"/>
          <w:szCs w:val="24"/>
        </w:rPr>
        <w:t>)</w:t>
      </w:r>
      <w:r w:rsidR="00B928AA" w:rsidRPr="00AF1F04">
        <w:rPr>
          <w:rFonts w:ascii="Times" w:hAnsi="Times" w:cs="Times New Roman"/>
          <w:sz w:val="24"/>
          <w:szCs w:val="24"/>
        </w:rPr>
        <w:t>, sea cucumbers</w:t>
      </w:r>
      <w:r w:rsidR="00CC22CD" w:rsidRPr="00AF1F04">
        <w:rPr>
          <w:rFonts w:ascii="Times" w:hAnsi="Times" w:cs="Times New Roman"/>
          <w:sz w:val="24"/>
          <w:szCs w:val="24"/>
        </w:rPr>
        <w:t xml:space="preserve"> (genera </w:t>
      </w:r>
      <w:proofErr w:type="spellStart"/>
      <w:r w:rsidR="00CC22CD" w:rsidRPr="00AF1F04">
        <w:rPr>
          <w:rFonts w:ascii="Times" w:hAnsi="Times" w:cs="Times New Roman"/>
          <w:i/>
          <w:sz w:val="24"/>
          <w:szCs w:val="24"/>
        </w:rPr>
        <w:t>Cucumaria</w:t>
      </w:r>
      <w:proofErr w:type="spellEnd"/>
      <w:del w:id="23" w:author="LIAM ANTRIM" w:date="2018-01-21T07:54:00Z">
        <w:r w:rsidR="00CC22CD" w:rsidRPr="00AF1F04" w:rsidDel="00C043A3">
          <w:rPr>
            <w:rFonts w:ascii="Times" w:hAnsi="Times" w:cs="Times New Roman"/>
            <w:i/>
            <w:sz w:val="24"/>
            <w:szCs w:val="24"/>
          </w:rPr>
          <w:delText>,</w:delText>
        </w:r>
      </w:del>
      <w:ins w:id="24" w:author="LIAM ANTRIM" w:date="2018-01-21T07:54:00Z">
        <w:r w:rsidR="00C043A3">
          <w:rPr>
            <w:rFonts w:ascii="Times" w:hAnsi="Times" w:cs="Times New Roman"/>
            <w:i/>
            <w:sz w:val="24"/>
            <w:szCs w:val="24"/>
          </w:rPr>
          <w:t xml:space="preserve"> </w:t>
        </w:r>
      </w:ins>
      <w:ins w:id="25" w:author="LIAM ANTRIM" w:date="2018-01-21T07:55:00Z">
        <w:r w:rsidR="00C043A3">
          <w:rPr>
            <w:rFonts w:ascii="Times" w:hAnsi="Times" w:cs="Times New Roman"/>
            <w:sz w:val="24"/>
            <w:szCs w:val="24"/>
          </w:rPr>
          <w:t>and</w:t>
        </w:r>
      </w:ins>
      <w:r w:rsidR="00CC22CD" w:rsidRPr="00AF1F04">
        <w:rPr>
          <w:rFonts w:ascii="Times" w:hAnsi="Times" w:cs="Times New Roman"/>
          <w:i/>
          <w:sz w:val="24"/>
          <w:szCs w:val="24"/>
        </w:rPr>
        <w:t xml:space="preserve"> </w:t>
      </w:r>
      <w:proofErr w:type="spellStart"/>
      <w:r w:rsidR="00547D7D" w:rsidRPr="00AF1F04">
        <w:rPr>
          <w:rFonts w:ascii="Times" w:eastAsia="Times New Roman" w:hAnsi="Times" w:cs="Times New Roman"/>
          <w:i/>
          <w:sz w:val="24"/>
          <w:szCs w:val="24"/>
        </w:rPr>
        <w:t>Parastichopus</w:t>
      </w:r>
      <w:proofErr w:type="spellEnd"/>
      <w:r w:rsidR="00547D7D" w:rsidRPr="00AF1F04">
        <w:rPr>
          <w:rFonts w:ascii="Times" w:eastAsia="Times New Roman" w:hAnsi="Times" w:cs="Times New Roman"/>
          <w:i/>
          <w:sz w:val="24"/>
          <w:szCs w:val="24"/>
        </w:rPr>
        <w:t>)</w:t>
      </w:r>
      <w:r w:rsidR="00B928AA" w:rsidRPr="00AF1F04">
        <w:rPr>
          <w:rFonts w:ascii="Times" w:hAnsi="Times" w:cs="Times New Roman"/>
          <w:sz w:val="24"/>
          <w:szCs w:val="24"/>
        </w:rPr>
        <w:t>, crab (</w:t>
      </w:r>
      <w:r w:rsidR="00CA12C2" w:rsidRPr="00AF1F04">
        <w:rPr>
          <w:rFonts w:ascii="Times" w:hAnsi="Times" w:cs="Times New Roman"/>
          <w:sz w:val="24"/>
          <w:szCs w:val="24"/>
        </w:rPr>
        <w:t xml:space="preserve">primarily </w:t>
      </w:r>
      <w:r w:rsidR="00B928AA" w:rsidRPr="00AF1F04">
        <w:rPr>
          <w:rFonts w:ascii="Times" w:hAnsi="Times" w:cs="Times New Roman"/>
          <w:sz w:val="24"/>
          <w:szCs w:val="24"/>
        </w:rPr>
        <w:t>gen</w:t>
      </w:r>
      <w:r w:rsidR="00CA12C2" w:rsidRPr="00AF1F04">
        <w:rPr>
          <w:rFonts w:ascii="Times" w:hAnsi="Times" w:cs="Times New Roman"/>
          <w:sz w:val="24"/>
          <w:szCs w:val="24"/>
        </w:rPr>
        <w:t>era</w:t>
      </w:r>
      <w:r w:rsidR="00B928AA" w:rsidRPr="00AF1F04">
        <w:rPr>
          <w:rFonts w:ascii="Times" w:hAnsi="Times" w:cs="Times New Roman"/>
          <w:sz w:val="24"/>
          <w:szCs w:val="24"/>
        </w:rPr>
        <w:t xml:space="preserve"> </w:t>
      </w:r>
      <w:proofErr w:type="spellStart"/>
      <w:r w:rsidR="00F76E00" w:rsidRPr="00AF1F04">
        <w:rPr>
          <w:rFonts w:ascii="Times" w:hAnsi="Times" w:cs="Times New Roman"/>
          <w:i/>
          <w:sz w:val="24"/>
          <w:szCs w:val="24"/>
        </w:rPr>
        <w:t>Pugettia</w:t>
      </w:r>
      <w:proofErr w:type="spellEnd"/>
      <w:r w:rsidR="00F76E00" w:rsidRPr="00AF1F04">
        <w:rPr>
          <w:rFonts w:ascii="Times" w:hAnsi="Times" w:cs="Times New Roman"/>
          <w:i/>
          <w:sz w:val="24"/>
          <w:szCs w:val="24"/>
        </w:rPr>
        <w:t xml:space="preserve"> </w:t>
      </w:r>
      <w:r w:rsidR="00F76E00" w:rsidRPr="00AF1F04">
        <w:rPr>
          <w:rFonts w:ascii="Times" w:hAnsi="Times" w:cs="Times New Roman"/>
          <w:sz w:val="24"/>
          <w:szCs w:val="24"/>
        </w:rPr>
        <w:t xml:space="preserve">and </w:t>
      </w:r>
      <w:r w:rsidR="00B928AA" w:rsidRPr="00AF1F04">
        <w:rPr>
          <w:rFonts w:ascii="Times" w:hAnsi="Times" w:cs="Times New Roman"/>
          <w:i/>
          <w:sz w:val="24"/>
          <w:szCs w:val="24"/>
        </w:rPr>
        <w:t>Cancer)</w:t>
      </w:r>
      <w:r w:rsidR="00B928AA" w:rsidRPr="00AF1F04">
        <w:rPr>
          <w:rFonts w:ascii="Times" w:hAnsi="Times" w:cs="Times New Roman"/>
          <w:sz w:val="24"/>
          <w:szCs w:val="24"/>
        </w:rPr>
        <w:t>,</w:t>
      </w:r>
      <w:r w:rsidR="00AA6923" w:rsidRPr="00AF1F04">
        <w:rPr>
          <w:rFonts w:ascii="Times" w:hAnsi="Times" w:cs="Times New Roman"/>
          <w:sz w:val="24"/>
          <w:szCs w:val="24"/>
        </w:rPr>
        <w:t xml:space="preserve"> bivalve</w:t>
      </w:r>
      <w:r w:rsidR="00332BDB" w:rsidRPr="00AF1F04">
        <w:rPr>
          <w:rFonts w:ascii="Times" w:hAnsi="Times" w:cs="Times New Roman"/>
          <w:sz w:val="24"/>
          <w:szCs w:val="24"/>
        </w:rPr>
        <w:t>s</w:t>
      </w:r>
      <w:r w:rsidR="00AA6923" w:rsidRPr="00AF1F04">
        <w:rPr>
          <w:rFonts w:ascii="Times" w:hAnsi="Times" w:cs="Times New Roman"/>
          <w:sz w:val="24"/>
          <w:szCs w:val="24"/>
        </w:rPr>
        <w:t xml:space="preserve"> (primarily rock scallops, </w:t>
      </w:r>
      <w:proofErr w:type="spellStart"/>
      <w:r w:rsidR="00AA6923" w:rsidRPr="00AF1F04">
        <w:rPr>
          <w:rFonts w:ascii="Times" w:hAnsi="Times" w:cs="Times New Roman"/>
          <w:i/>
          <w:sz w:val="24"/>
          <w:szCs w:val="24"/>
        </w:rPr>
        <w:t>Crassadoma</w:t>
      </w:r>
      <w:proofErr w:type="spellEnd"/>
      <w:r w:rsidR="00AA6923" w:rsidRPr="00AF1F04">
        <w:rPr>
          <w:rFonts w:ascii="Times" w:hAnsi="Times" w:cs="Times New Roman"/>
          <w:i/>
          <w:sz w:val="24"/>
          <w:szCs w:val="24"/>
        </w:rPr>
        <w:t xml:space="preserve"> </w:t>
      </w:r>
      <w:proofErr w:type="spellStart"/>
      <w:r w:rsidR="00AA6923" w:rsidRPr="00AF1F04">
        <w:rPr>
          <w:rFonts w:ascii="Times" w:hAnsi="Times" w:cs="Times New Roman"/>
          <w:i/>
          <w:sz w:val="24"/>
          <w:szCs w:val="24"/>
        </w:rPr>
        <w:t>gigantea</w:t>
      </w:r>
      <w:proofErr w:type="spellEnd"/>
      <w:r w:rsidR="00B928AA" w:rsidRPr="00AF1F04">
        <w:rPr>
          <w:rFonts w:ascii="Times" w:hAnsi="Times" w:cs="Times New Roman"/>
          <w:sz w:val="24"/>
          <w:szCs w:val="24"/>
        </w:rPr>
        <w:t xml:space="preserve">), </w:t>
      </w:r>
      <w:r w:rsidR="00AA6923" w:rsidRPr="00AF1F04">
        <w:rPr>
          <w:rFonts w:ascii="Times" w:hAnsi="Times" w:cs="Times New Roman"/>
          <w:sz w:val="24"/>
          <w:szCs w:val="24"/>
        </w:rPr>
        <w:t>and sea</w:t>
      </w:r>
      <w:r w:rsidR="00F76E00" w:rsidRPr="00AF1F04">
        <w:rPr>
          <w:rFonts w:ascii="Times" w:hAnsi="Times" w:cs="Times New Roman"/>
          <w:sz w:val="24"/>
          <w:szCs w:val="24"/>
        </w:rPr>
        <w:t xml:space="preserve"> </w:t>
      </w:r>
      <w:r w:rsidR="00AA6923" w:rsidRPr="00AF1F04">
        <w:rPr>
          <w:rFonts w:ascii="Times" w:hAnsi="Times" w:cs="Times New Roman"/>
          <w:sz w:val="24"/>
          <w:szCs w:val="24"/>
        </w:rPr>
        <w:t xml:space="preserve">stars (including genera </w:t>
      </w:r>
      <w:proofErr w:type="spellStart"/>
      <w:r w:rsidR="00AA6923" w:rsidRPr="00AF1F04">
        <w:rPr>
          <w:rFonts w:ascii="Times" w:hAnsi="Times" w:cs="Times New Roman"/>
          <w:i/>
          <w:sz w:val="24"/>
          <w:szCs w:val="24"/>
        </w:rPr>
        <w:t>Pisaster</w:t>
      </w:r>
      <w:proofErr w:type="spellEnd"/>
      <w:r w:rsidR="00AA6923" w:rsidRPr="00AF1F04">
        <w:rPr>
          <w:rFonts w:ascii="Times" w:hAnsi="Times" w:cs="Times New Roman"/>
          <w:i/>
          <w:sz w:val="24"/>
          <w:szCs w:val="24"/>
        </w:rPr>
        <w:t>,</w:t>
      </w:r>
      <w:r w:rsidR="00CA12C2" w:rsidRPr="00AF1F04">
        <w:rPr>
          <w:rFonts w:ascii="Times" w:hAnsi="Times" w:cs="Times New Roman"/>
          <w:i/>
          <w:sz w:val="24"/>
          <w:szCs w:val="24"/>
        </w:rPr>
        <w:t xml:space="preserve"> </w:t>
      </w:r>
      <w:proofErr w:type="spellStart"/>
      <w:r w:rsidR="00CA12C2" w:rsidRPr="00AF1F04">
        <w:rPr>
          <w:rFonts w:ascii="Times" w:hAnsi="Times" w:cs="Times New Roman"/>
          <w:i/>
          <w:sz w:val="24"/>
          <w:szCs w:val="24"/>
        </w:rPr>
        <w:t>Orthaster</w:t>
      </w:r>
      <w:r w:rsidR="001A0A96" w:rsidRPr="00AF1F04">
        <w:rPr>
          <w:rFonts w:ascii="Times" w:hAnsi="Times" w:cs="Times New Roman"/>
          <w:i/>
          <w:sz w:val="24"/>
          <w:szCs w:val="24"/>
        </w:rPr>
        <w:t>ias</w:t>
      </w:r>
      <w:proofErr w:type="spellEnd"/>
      <w:r w:rsidR="00CA12C2" w:rsidRPr="00AF1F04">
        <w:rPr>
          <w:rFonts w:ascii="Times" w:hAnsi="Times" w:cs="Times New Roman"/>
          <w:i/>
          <w:sz w:val="24"/>
          <w:szCs w:val="24"/>
        </w:rPr>
        <w:t>,</w:t>
      </w:r>
      <w:r w:rsidR="00AA6923" w:rsidRPr="00AF1F04">
        <w:rPr>
          <w:rFonts w:ascii="Times" w:hAnsi="Times" w:cs="Times New Roman"/>
          <w:i/>
          <w:sz w:val="24"/>
          <w:szCs w:val="24"/>
        </w:rPr>
        <w:t xml:space="preserve"> </w:t>
      </w:r>
      <w:proofErr w:type="spellStart"/>
      <w:r w:rsidR="00AA6923" w:rsidRPr="00AF1F04">
        <w:rPr>
          <w:rFonts w:ascii="Times" w:eastAsia="Times New Roman" w:hAnsi="Times" w:cs="Times New Roman"/>
          <w:i/>
          <w:iCs/>
          <w:sz w:val="24"/>
          <w:szCs w:val="24"/>
        </w:rPr>
        <w:t>Dermasterias</w:t>
      </w:r>
      <w:proofErr w:type="spellEnd"/>
      <w:r w:rsidR="00AA6923" w:rsidRPr="00AF1F04">
        <w:rPr>
          <w:rFonts w:ascii="Times" w:eastAsia="Times New Roman" w:hAnsi="Times" w:cs="Times New Roman"/>
          <w:i/>
          <w:iCs/>
          <w:sz w:val="24"/>
          <w:szCs w:val="24"/>
        </w:rPr>
        <w:t>,</w:t>
      </w:r>
      <w:r w:rsidR="00AA6923" w:rsidRPr="00AF1F04">
        <w:rPr>
          <w:rFonts w:ascii="Times" w:hAnsi="Times" w:cs="Times New Roman"/>
          <w:i/>
          <w:sz w:val="24"/>
          <w:szCs w:val="24"/>
        </w:rPr>
        <w:t xml:space="preserve"> </w:t>
      </w:r>
      <w:proofErr w:type="spellStart"/>
      <w:r w:rsidR="00AA6923" w:rsidRPr="00AF1F04">
        <w:rPr>
          <w:rFonts w:ascii="Times" w:hAnsi="Times" w:cs="Times New Roman"/>
          <w:i/>
          <w:sz w:val="24"/>
          <w:szCs w:val="24"/>
        </w:rPr>
        <w:t>Henricia</w:t>
      </w:r>
      <w:proofErr w:type="spellEnd"/>
      <w:r w:rsidR="00AA6923" w:rsidRPr="00AF1F04">
        <w:rPr>
          <w:rFonts w:ascii="Times" w:hAnsi="Times" w:cs="Times New Roman"/>
          <w:i/>
          <w:sz w:val="24"/>
          <w:szCs w:val="24"/>
        </w:rPr>
        <w:t xml:space="preserve">, </w:t>
      </w:r>
      <w:proofErr w:type="spellStart"/>
      <w:r w:rsidR="00AA6923" w:rsidRPr="00AF1F04">
        <w:rPr>
          <w:rFonts w:ascii="Times" w:hAnsi="Times" w:cs="Times New Roman"/>
          <w:i/>
          <w:sz w:val="24"/>
          <w:szCs w:val="24"/>
        </w:rPr>
        <w:t>Pycnopodia</w:t>
      </w:r>
      <w:proofErr w:type="spellEnd"/>
      <w:r w:rsidR="00AA6923" w:rsidRPr="00AF1F04">
        <w:rPr>
          <w:rFonts w:ascii="Times" w:hAnsi="Times" w:cs="Times New Roman"/>
          <w:i/>
          <w:sz w:val="24"/>
          <w:szCs w:val="24"/>
        </w:rPr>
        <w:t>)</w:t>
      </w:r>
      <w:r w:rsidR="00264472" w:rsidRPr="00AF1F04">
        <w:rPr>
          <w:rFonts w:ascii="Times" w:hAnsi="Times" w:cs="Times New Roman"/>
          <w:sz w:val="24"/>
          <w:szCs w:val="24"/>
        </w:rPr>
        <w:t xml:space="preserve">. Consistent with previous research, we identified sea urchins as the dominant invertebrate grazer in this system and contrast the trends in sea urchin abundance with the other invertebrate groups. </w:t>
      </w:r>
      <w:r w:rsidR="00AA6923" w:rsidRPr="00AF1F04">
        <w:rPr>
          <w:rFonts w:ascii="Times" w:hAnsi="Times" w:cs="Times New Roman"/>
          <w:sz w:val="24"/>
          <w:szCs w:val="24"/>
        </w:rPr>
        <w:t xml:space="preserve">Based on sea otter diet </w:t>
      </w:r>
      <w:r w:rsidR="00AA6923" w:rsidRPr="00022F30">
        <w:rPr>
          <w:rFonts w:ascii="Times" w:hAnsi="Times" w:cs="Times New Roman"/>
          <w:sz w:val="24"/>
          <w:szCs w:val="24"/>
        </w:rPr>
        <w:t xml:space="preserve">information provided </w:t>
      </w:r>
      <w:commentRangeStart w:id="26"/>
      <w:r w:rsidR="00AA6923" w:rsidRPr="00022F30">
        <w:rPr>
          <w:rFonts w:ascii="Times" w:hAnsi="Times" w:cs="Times New Roman"/>
          <w:sz w:val="24"/>
          <w:szCs w:val="24"/>
        </w:rPr>
        <w:t>by Jesse</w:t>
      </w:r>
      <w:commentRangeEnd w:id="26"/>
      <w:r w:rsidR="000F51AE" w:rsidRPr="00022F30">
        <w:rPr>
          <w:rStyle w:val="CommentReference"/>
          <w:rFonts w:ascii="Times" w:hAnsi="Times" w:cs="Times New Roman"/>
          <w:sz w:val="24"/>
          <w:szCs w:val="24"/>
        </w:rPr>
        <w:commentReference w:id="26"/>
      </w:r>
      <w:r w:rsidR="00AA6923" w:rsidRPr="00022F30">
        <w:rPr>
          <w:rFonts w:ascii="Times" w:hAnsi="Times" w:cs="Times New Roman"/>
          <w:sz w:val="24"/>
          <w:szCs w:val="24"/>
        </w:rPr>
        <w:t xml:space="preserve">, we classified these groups </w:t>
      </w:r>
      <w:r w:rsidR="00CA12C2" w:rsidRPr="00022F30">
        <w:rPr>
          <w:rFonts w:ascii="Times" w:hAnsi="Times" w:cs="Times New Roman"/>
          <w:sz w:val="24"/>
          <w:szCs w:val="24"/>
        </w:rPr>
        <w:t>based on their frequency of occurrence in otter diets</w:t>
      </w:r>
      <w:r w:rsidR="008F7061" w:rsidRPr="00022F30">
        <w:rPr>
          <w:rFonts w:ascii="Times" w:hAnsi="Times" w:cs="Times New Roman"/>
          <w:sz w:val="24"/>
          <w:szCs w:val="24"/>
        </w:rPr>
        <w:t xml:space="preserve"> </w:t>
      </w:r>
      <w:r w:rsidR="008F7061" w:rsidRPr="00022F30">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437CCC06-9910-4A36-A192-4FA16DB7C00D&lt;/uuid&gt;&lt;priority&gt;0&lt;/priority&gt;&lt;publications&gt;&lt;publication&gt;&lt;volume&gt;34&lt;/volume&gt;&lt;publication_date&gt;99200812011200000000222000&lt;/publication_date&gt;&lt;number&gt;4&lt;/number&gt;&lt;doi&gt;10.1578/AM.34.4.2008.393&lt;/doi&gt;&lt;startpage&gt;393&lt;/startpage&gt;&lt;title&gt;Activity Budgets and Prey Consumption of Sea Otters (&amp;lt;I&amp;gt;Enhydra lutris kenyoni&amp;lt;/I&amp;gt;) in Washington&lt;/title&gt;&lt;uuid&gt;66C33C99-11A4-4BF7-A826-506B31E23C4A&lt;/uuid&gt;&lt;subtype&gt;400&lt;/subtype&gt;&lt;endpage&gt;401&lt;/endpage&gt;&lt;type&gt;400&lt;/type&gt;&lt;url&gt;http://www.aquaticmammalsjournal.org/index.php?option=com_content&amp;amp;view=article&amp;amp;id=385:activity-budgets-and-prey-consumption-of-sea-otters-enhydra-lutris-kenyoni-in-washington-&amp;amp;catid=31:volume-34-issue-4&amp;amp;Itemid=97&lt;/url&gt;&lt;bundle&gt;&lt;publication&gt;&lt;title&gt;Aquatic Mammals&lt;/title&gt;&lt;type&gt;-100&lt;/type&gt;&lt;subtype&gt;-100&lt;/subtype&gt;&lt;uuid&gt;EB4F4E9D-73F0-4BC6-938C-BB1F7AECDCFC&lt;/uuid&gt;&lt;/publication&gt;&lt;/bundle&gt;&lt;authors&gt;&lt;author&gt;&lt;firstName&gt;Kristen&lt;/firstName&gt;&lt;middleNames&gt;A&lt;/middleNames&gt;&lt;lastName&gt;Walker&lt;/lastName&gt;&lt;/author&gt;&lt;author&gt;&lt;firstName&gt;Jay&lt;/firstName&gt;&lt;middleNames&gt;W&lt;/middleNames&gt;&lt;lastName&gt;Davis&lt;/lastName&gt;&lt;/author&gt;&lt;author&gt;&lt;firstName&gt;Deborah&lt;/firstName&gt;&lt;middleNames&gt;A&lt;/middleNames&gt;&lt;lastName&gt;Duffield&lt;/lastName&gt;&lt;/author&gt;&lt;/authors&gt;&lt;/publication&gt;&lt;/publications&gt;&lt;cites&gt;&lt;/cites&gt;&lt;/citation&gt;</w:instrText>
      </w:r>
      <w:r w:rsidR="008F7061" w:rsidRPr="00022F30">
        <w:rPr>
          <w:rFonts w:ascii="Times" w:hAnsi="Times" w:cs="Times New Roman"/>
          <w:sz w:val="24"/>
          <w:szCs w:val="24"/>
        </w:rPr>
        <w:fldChar w:fldCharType="separate"/>
      </w:r>
      <w:r w:rsidR="008F7061" w:rsidRPr="00022F30">
        <w:rPr>
          <w:rFonts w:ascii="Times" w:hAnsi="Times" w:cs="Helvetica"/>
          <w:sz w:val="24"/>
          <w:szCs w:val="24"/>
        </w:rPr>
        <w:t>(Walker et al. 2008)</w:t>
      </w:r>
      <w:r w:rsidR="008F7061" w:rsidRPr="00022F30">
        <w:rPr>
          <w:rFonts w:ascii="Times" w:hAnsi="Times" w:cs="Times New Roman"/>
          <w:sz w:val="24"/>
          <w:szCs w:val="24"/>
        </w:rPr>
        <w:fldChar w:fldCharType="end"/>
      </w:r>
      <w:r w:rsidR="00CA12C2" w:rsidRPr="00022F30">
        <w:rPr>
          <w:rFonts w:ascii="Times" w:hAnsi="Times" w:cs="Times New Roman"/>
          <w:sz w:val="24"/>
          <w:szCs w:val="24"/>
        </w:rPr>
        <w:t xml:space="preserve">.  </w:t>
      </w:r>
      <w:r w:rsidR="00B24E62" w:rsidRPr="00022F30">
        <w:rPr>
          <w:rFonts w:ascii="Times" w:hAnsi="Times" w:cs="Times New Roman"/>
          <w:sz w:val="24"/>
          <w:szCs w:val="24"/>
        </w:rPr>
        <w:t>We identified</w:t>
      </w:r>
      <w:r w:rsidR="00B24E62">
        <w:rPr>
          <w:rFonts w:ascii="Times" w:hAnsi="Times" w:cs="Times New Roman"/>
          <w:sz w:val="24"/>
          <w:szCs w:val="24"/>
        </w:rPr>
        <w:t xml:space="preserve"> sea urchins and</w:t>
      </w:r>
      <w:r w:rsidR="00AF6161" w:rsidRPr="00AF1F04">
        <w:rPr>
          <w:rFonts w:ascii="Times" w:hAnsi="Times" w:cs="Times New Roman"/>
          <w:sz w:val="24"/>
          <w:szCs w:val="24"/>
        </w:rPr>
        <w:t xml:space="preserve"> scallops</w:t>
      </w:r>
      <w:r w:rsidR="0060001F" w:rsidRPr="00AF1F04">
        <w:rPr>
          <w:rFonts w:ascii="Times" w:hAnsi="Times" w:cs="Times New Roman"/>
          <w:sz w:val="24"/>
          <w:szCs w:val="24"/>
        </w:rPr>
        <w:t xml:space="preserve"> (bivalves)</w:t>
      </w:r>
      <w:del w:id="27" w:author="LIAM ANTRIM" w:date="2018-01-21T07:58:00Z">
        <w:r w:rsidR="00AF6161" w:rsidRPr="00AF1F04" w:rsidDel="00C043A3">
          <w:rPr>
            <w:rFonts w:ascii="Times" w:hAnsi="Times" w:cs="Times New Roman"/>
            <w:sz w:val="24"/>
            <w:szCs w:val="24"/>
          </w:rPr>
          <w:delText xml:space="preserve">, and </w:delText>
        </w:r>
      </w:del>
      <w:r w:rsidR="00AF6161" w:rsidRPr="00AF1F04">
        <w:rPr>
          <w:rFonts w:ascii="Times" w:hAnsi="Times" w:cs="Times New Roman"/>
          <w:sz w:val="24"/>
          <w:szCs w:val="24"/>
        </w:rPr>
        <w:t>as common prey items</w:t>
      </w:r>
      <w:r w:rsidR="00FA2A30" w:rsidRPr="00AF1F04">
        <w:rPr>
          <w:rFonts w:ascii="Times" w:hAnsi="Times" w:cs="Times New Roman"/>
          <w:sz w:val="24"/>
          <w:szCs w:val="24"/>
        </w:rPr>
        <w:t xml:space="preserve"> (&gt;5% of observed successful sea otter foraging dives)</w:t>
      </w:r>
      <w:r w:rsidR="00AF6161" w:rsidRPr="00AF1F04">
        <w:rPr>
          <w:rFonts w:ascii="Times" w:hAnsi="Times" w:cs="Times New Roman"/>
          <w:sz w:val="24"/>
          <w:szCs w:val="24"/>
        </w:rPr>
        <w:t>; crabs as occasional prey items</w:t>
      </w:r>
      <w:r w:rsidR="00FA2A30" w:rsidRPr="00AF1F04">
        <w:rPr>
          <w:rFonts w:ascii="Times" w:hAnsi="Times" w:cs="Times New Roman"/>
          <w:sz w:val="24"/>
          <w:szCs w:val="24"/>
        </w:rPr>
        <w:t xml:space="preserve"> (1%-5% of foraging dives)</w:t>
      </w:r>
      <w:r w:rsidR="00AF6161" w:rsidRPr="00AF1F04">
        <w:rPr>
          <w:rFonts w:ascii="Times" w:hAnsi="Times" w:cs="Times New Roman"/>
          <w:sz w:val="24"/>
          <w:szCs w:val="24"/>
        </w:rPr>
        <w:t xml:space="preserve">; chitons, sea </w:t>
      </w:r>
      <w:r w:rsidR="00AF6161" w:rsidRPr="00AF1F04">
        <w:rPr>
          <w:rFonts w:ascii="Times" w:hAnsi="Times" w:cs="Times New Roman"/>
          <w:sz w:val="24"/>
          <w:szCs w:val="24"/>
        </w:rPr>
        <w:lastRenderedPageBreak/>
        <w:t>stars, and sea cucumbers as rare prey items</w:t>
      </w:r>
      <w:r w:rsidR="00FA2A30" w:rsidRPr="00AF1F04">
        <w:rPr>
          <w:rFonts w:ascii="Times" w:hAnsi="Times" w:cs="Times New Roman"/>
          <w:sz w:val="24"/>
          <w:szCs w:val="24"/>
        </w:rPr>
        <w:t xml:space="preserve"> (&lt;1%</w:t>
      </w:r>
      <w:r w:rsidR="00C2452D" w:rsidRPr="00AF1F04">
        <w:rPr>
          <w:rFonts w:ascii="Times" w:hAnsi="Times" w:cs="Times New Roman"/>
          <w:sz w:val="24"/>
          <w:szCs w:val="24"/>
        </w:rPr>
        <w:t>)</w:t>
      </w:r>
      <w:r w:rsidR="00AF6161" w:rsidRPr="00AF1F04">
        <w:rPr>
          <w:rFonts w:ascii="Times" w:hAnsi="Times" w:cs="Times New Roman"/>
          <w:sz w:val="24"/>
          <w:szCs w:val="24"/>
        </w:rPr>
        <w:t xml:space="preserve">; and, anemones, tunicates, and nudibranchs as </w:t>
      </w:r>
      <w:r w:rsidR="0078236D" w:rsidRPr="00AF1F04">
        <w:rPr>
          <w:rFonts w:ascii="Times" w:hAnsi="Times" w:cs="Times New Roman"/>
          <w:sz w:val="24"/>
          <w:szCs w:val="24"/>
        </w:rPr>
        <w:t>non-</w:t>
      </w:r>
      <w:r w:rsidR="00AF6161" w:rsidRPr="00AF1F04">
        <w:rPr>
          <w:rFonts w:ascii="Times" w:hAnsi="Times" w:cs="Times New Roman"/>
          <w:sz w:val="24"/>
          <w:szCs w:val="24"/>
        </w:rPr>
        <w:t>prey items</w:t>
      </w:r>
      <w:r w:rsidR="00C2452D" w:rsidRPr="00AF1F04">
        <w:rPr>
          <w:rFonts w:ascii="Times" w:hAnsi="Times" w:cs="Times New Roman"/>
          <w:sz w:val="24"/>
          <w:szCs w:val="24"/>
        </w:rPr>
        <w:t xml:space="preserve"> (not observed)</w:t>
      </w:r>
      <w:r w:rsidR="00AF6161" w:rsidRPr="00AF1F04">
        <w:rPr>
          <w:rFonts w:ascii="Times" w:hAnsi="Times" w:cs="Times New Roman"/>
          <w:sz w:val="24"/>
          <w:szCs w:val="24"/>
        </w:rPr>
        <w:t xml:space="preserve">.  </w:t>
      </w:r>
    </w:p>
    <w:p w14:paraId="02436215" w14:textId="6177B614" w:rsidR="006C337C" w:rsidRPr="00AF1F04" w:rsidRDefault="00332BDB" w:rsidP="003E6C90">
      <w:pPr>
        <w:spacing w:before="120" w:after="0" w:line="480" w:lineRule="auto"/>
        <w:outlineLvl w:val="0"/>
        <w:rPr>
          <w:rFonts w:ascii="Times" w:hAnsi="Times" w:cs="Times New Roman"/>
          <w:i/>
          <w:color w:val="151518"/>
          <w:sz w:val="24"/>
          <w:szCs w:val="24"/>
        </w:rPr>
      </w:pPr>
      <w:r w:rsidRPr="00AF1F04">
        <w:rPr>
          <w:rFonts w:ascii="Times" w:hAnsi="Times" w:cs="Times New Roman"/>
          <w:i/>
          <w:color w:val="151518"/>
          <w:sz w:val="24"/>
          <w:szCs w:val="24"/>
        </w:rPr>
        <w:t>Statistical Analyses</w:t>
      </w:r>
      <w:r w:rsidR="00142BB4" w:rsidRPr="00AF1F04">
        <w:rPr>
          <w:rFonts w:ascii="Times" w:hAnsi="Times" w:cs="Times New Roman"/>
          <w:i/>
          <w:color w:val="151518"/>
          <w:sz w:val="24"/>
          <w:szCs w:val="24"/>
        </w:rPr>
        <w:t xml:space="preserve"> </w:t>
      </w:r>
    </w:p>
    <w:p w14:paraId="1FB63C4C" w14:textId="5C48398E" w:rsidR="0084260D" w:rsidRPr="00AF1F04" w:rsidRDefault="0084260D" w:rsidP="0084260D">
      <w:pPr>
        <w:spacing w:before="120"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 xml:space="preserve">To ask if local changes in sea otter abundance resulted in subsequent changes in kelp area among the 10 focal sites, we regressed exponential trends in sea otter abundance against kelp area. We performed this analysis for the entire time-series (1989-2015) and separately for each half of the study period (1989-2001 and 2002-2015), using region and otter growth rate as fixed effects. In the model with </w:t>
      </w:r>
      <w:proofErr w:type="gramStart"/>
      <w:r w:rsidRPr="00AF1F04">
        <w:rPr>
          <w:rFonts w:ascii="Times" w:hAnsi="Times" w:cs="Times New Roman"/>
          <w:color w:val="151518"/>
          <w:sz w:val="24"/>
          <w:szCs w:val="24"/>
        </w:rPr>
        <w:t>two time</w:t>
      </w:r>
      <w:proofErr w:type="gramEnd"/>
      <w:r w:rsidRPr="00AF1F04">
        <w:rPr>
          <w:rFonts w:ascii="Times" w:hAnsi="Times" w:cs="Times New Roman"/>
          <w:color w:val="151518"/>
          <w:sz w:val="24"/>
          <w:szCs w:val="24"/>
        </w:rPr>
        <w:t xml:space="preserve"> periods we allowed for a period </w:t>
      </w:r>
      <m:oMath>
        <m:r>
          <w:rPr>
            <w:rFonts w:ascii="Cambria Math" w:hAnsi="Cambria Math" w:cs="Times New Roman"/>
            <w:color w:val="151518"/>
            <w:sz w:val="24"/>
            <w:szCs w:val="24"/>
          </w:rPr>
          <m:t>×</m:t>
        </m:r>
      </m:oMath>
      <w:r w:rsidRPr="00AF1F04">
        <w:rPr>
          <w:rFonts w:ascii="Times" w:hAnsi="Times" w:cs="Times New Roman"/>
          <w:color w:val="151518"/>
          <w:sz w:val="24"/>
          <w:szCs w:val="24"/>
        </w:rPr>
        <w:t xml:space="preserve"> otter growth rate interaction to ask if the </w:t>
      </w:r>
      <w:r w:rsidR="00AB29B4" w:rsidRPr="00AF1F04">
        <w:rPr>
          <w:rFonts w:ascii="Times" w:hAnsi="Times" w:cs="Times New Roman"/>
          <w:color w:val="151518"/>
          <w:sz w:val="24"/>
          <w:szCs w:val="24"/>
        </w:rPr>
        <w:t>relationship</w:t>
      </w:r>
      <w:r w:rsidR="00B44F9D" w:rsidRPr="00AF1F04">
        <w:rPr>
          <w:rFonts w:ascii="Times" w:hAnsi="Times" w:cs="Times New Roman"/>
          <w:color w:val="151518"/>
          <w:sz w:val="24"/>
          <w:szCs w:val="24"/>
        </w:rPr>
        <w:t xml:space="preserve"> between sea otters and kelp shifted between periods.</w:t>
      </w:r>
      <w:r w:rsidR="00EF6080" w:rsidRPr="00AF1F04">
        <w:rPr>
          <w:rFonts w:ascii="Times" w:hAnsi="Times" w:cs="Times New Roman"/>
          <w:color w:val="151518"/>
          <w:sz w:val="24"/>
          <w:szCs w:val="24"/>
        </w:rPr>
        <w:t xml:space="preserve"> We also included our measure of wave exposure as a potential covariate in all models.</w:t>
      </w:r>
    </w:p>
    <w:p w14:paraId="16C685EB" w14:textId="7C2B86C1" w:rsidR="001110EE" w:rsidRPr="00AF1F04" w:rsidRDefault="0084260D" w:rsidP="00B24E62">
      <w:pPr>
        <w:spacing w:after="0" w:line="480" w:lineRule="auto"/>
        <w:ind w:firstLine="720"/>
        <w:rPr>
          <w:rFonts w:ascii="Times" w:hAnsi="Times" w:cs="Times New Roman"/>
          <w:color w:val="151518"/>
          <w:sz w:val="24"/>
          <w:szCs w:val="24"/>
        </w:rPr>
      </w:pPr>
      <w:r w:rsidRPr="00AF1F04">
        <w:rPr>
          <w:rFonts w:ascii="Times" w:hAnsi="Times" w:cs="Times New Roman"/>
          <w:color w:val="151518"/>
          <w:sz w:val="24"/>
          <w:szCs w:val="24"/>
        </w:rPr>
        <w:t>To assess the effect of otter abundance on the variability of kelp</w:t>
      </w:r>
      <w:r w:rsidR="00027B04" w:rsidRPr="00AF1F04">
        <w:rPr>
          <w:rFonts w:ascii="Times" w:hAnsi="Times" w:cs="Times New Roman"/>
          <w:color w:val="151518"/>
          <w:sz w:val="24"/>
          <w:szCs w:val="24"/>
        </w:rPr>
        <w:t xml:space="preserve"> cover</w:t>
      </w:r>
      <w:r w:rsidRPr="00AF1F04">
        <w:rPr>
          <w:rFonts w:ascii="Times" w:hAnsi="Times" w:cs="Times New Roman"/>
          <w:color w:val="151518"/>
          <w:sz w:val="24"/>
          <w:szCs w:val="24"/>
        </w:rPr>
        <w:t xml:space="preserve">, we </w:t>
      </w:r>
      <w:r w:rsidR="0054174A" w:rsidRPr="00AF1F04">
        <w:rPr>
          <w:rFonts w:ascii="Times" w:hAnsi="Times" w:cs="Times New Roman"/>
          <w:color w:val="151518"/>
          <w:sz w:val="24"/>
          <w:szCs w:val="24"/>
        </w:rPr>
        <w:t xml:space="preserve">used </w:t>
      </w:r>
      <w:r w:rsidR="005A399E" w:rsidRPr="00AF1F04">
        <w:rPr>
          <w:rFonts w:ascii="Times" w:hAnsi="Times" w:cs="Times New Roman"/>
          <w:color w:val="151518"/>
          <w:sz w:val="24"/>
          <w:szCs w:val="24"/>
        </w:rPr>
        <w:t xml:space="preserve">the </w:t>
      </w:r>
      <w:r w:rsidR="0054174A" w:rsidRPr="00AF1F04">
        <w:rPr>
          <w:rFonts w:ascii="Times" w:hAnsi="Times" w:cs="Times New Roman"/>
          <w:color w:val="151518"/>
          <w:sz w:val="24"/>
          <w:szCs w:val="24"/>
        </w:rPr>
        <w:t xml:space="preserve">difference in CV </w:t>
      </w:r>
      <w:r w:rsidR="0078236D" w:rsidRPr="00AF1F04">
        <w:rPr>
          <w:rFonts w:ascii="Times" w:hAnsi="Times" w:cs="Times New Roman"/>
          <w:color w:val="151518"/>
          <w:sz w:val="24"/>
          <w:szCs w:val="24"/>
        </w:rPr>
        <w:t xml:space="preserve">of kelp area </w:t>
      </w:r>
      <w:r w:rsidR="0054174A" w:rsidRPr="00AF1F04">
        <w:rPr>
          <w:rFonts w:ascii="Times" w:hAnsi="Times" w:cs="Times New Roman"/>
          <w:color w:val="151518"/>
          <w:sz w:val="24"/>
          <w:szCs w:val="24"/>
        </w:rPr>
        <w:t>at each site between period</w:t>
      </w:r>
      <w:r w:rsidR="005A112B" w:rsidRPr="00AF1F04">
        <w:rPr>
          <w:rFonts w:ascii="Times" w:hAnsi="Times" w:cs="Times New Roman"/>
          <w:color w:val="151518"/>
          <w:sz w:val="24"/>
          <w:szCs w:val="24"/>
        </w:rPr>
        <w:t xml:space="preserve">s as the response variable </w:t>
      </w:r>
      <w:r w:rsidR="00027B04" w:rsidRPr="00AF1F04">
        <w:rPr>
          <w:rFonts w:ascii="Times" w:hAnsi="Times" w:cs="Times New Roman"/>
          <w:color w:val="151518"/>
          <w:sz w:val="24"/>
          <w:szCs w:val="24"/>
        </w:rPr>
        <w:t>with</w:t>
      </w:r>
      <w:r w:rsidR="005A112B" w:rsidRPr="00AF1F04">
        <w:rPr>
          <w:rFonts w:ascii="Times" w:hAnsi="Times" w:cs="Times New Roman"/>
          <w:color w:val="151518"/>
          <w:sz w:val="24"/>
          <w:szCs w:val="24"/>
        </w:rPr>
        <w:t xml:space="preserve"> r</w:t>
      </w:r>
      <w:r w:rsidR="0054174A" w:rsidRPr="00AF1F04">
        <w:rPr>
          <w:rFonts w:ascii="Times" w:hAnsi="Times" w:cs="Times New Roman"/>
          <w:color w:val="151518"/>
          <w:sz w:val="24"/>
          <w:szCs w:val="24"/>
        </w:rPr>
        <w:t>egion,</w:t>
      </w:r>
      <w:ins w:id="28" w:author="LIAM ANTRIM" w:date="2018-01-21T08:01:00Z">
        <w:r w:rsidR="00C32A9E">
          <w:rPr>
            <w:rFonts w:ascii="Times" w:hAnsi="Times" w:cs="Times New Roman"/>
            <w:color w:val="151518"/>
            <w:sz w:val="24"/>
            <w:szCs w:val="24"/>
          </w:rPr>
          <w:t xml:space="preserve"> </w:t>
        </w:r>
      </w:ins>
      <w:ins w:id="29" w:author="LIAM ANTRIM" w:date="2018-01-21T08:02:00Z">
        <w:r w:rsidR="00C32A9E">
          <w:rPr>
            <w:rFonts w:ascii="Times" w:hAnsi="Times" w:cs="Times New Roman"/>
            <w:color w:val="151518"/>
            <w:sz w:val="24"/>
            <w:szCs w:val="24"/>
          </w:rPr>
          <w:t>and</w:t>
        </w:r>
      </w:ins>
      <w:r w:rsidR="0054174A" w:rsidRPr="00AF1F04">
        <w:rPr>
          <w:rFonts w:ascii="Times" w:hAnsi="Times" w:cs="Times New Roman"/>
          <w:color w:val="151518"/>
          <w:sz w:val="24"/>
          <w:szCs w:val="24"/>
        </w:rPr>
        <w:t xml:space="preserve"> </w:t>
      </w:r>
      <w:commentRangeStart w:id="30"/>
      <w:r w:rsidR="007B0686" w:rsidRPr="00AF1F04">
        <w:rPr>
          <w:rFonts w:ascii="Times" w:hAnsi="Times" w:cs="Times New Roman"/>
          <w:color w:val="151518"/>
          <w:sz w:val="24"/>
          <w:szCs w:val="24"/>
        </w:rPr>
        <w:t>wave</w:t>
      </w:r>
      <w:commentRangeEnd w:id="30"/>
      <w:r w:rsidR="00C32A9E">
        <w:rPr>
          <w:rStyle w:val="CommentReference"/>
        </w:rPr>
        <w:commentReference w:id="30"/>
      </w:r>
      <w:r w:rsidR="007B0686" w:rsidRPr="00AF1F04">
        <w:rPr>
          <w:rFonts w:ascii="Times" w:hAnsi="Times" w:cs="Times New Roman"/>
          <w:color w:val="151518"/>
          <w:sz w:val="24"/>
          <w:szCs w:val="24"/>
        </w:rPr>
        <w:t xml:space="preserve"> exposure, </w:t>
      </w:r>
      <w:r w:rsidR="0054174A" w:rsidRPr="00AF1F04">
        <w:rPr>
          <w:rFonts w:ascii="Times" w:hAnsi="Times" w:cs="Times New Roman"/>
          <w:color w:val="151518"/>
          <w:sz w:val="24"/>
          <w:szCs w:val="24"/>
        </w:rPr>
        <w:t>difference in otter abundance</w:t>
      </w:r>
      <w:r w:rsidR="00227428" w:rsidRPr="00AF1F04">
        <w:rPr>
          <w:rFonts w:ascii="Times" w:hAnsi="Times" w:cs="Times New Roman"/>
          <w:color w:val="151518"/>
          <w:sz w:val="24"/>
          <w:szCs w:val="24"/>
        </w:rPr>
        <w:t xml:space="preserve"> between periods</w:t>
      </w:r>
      <w:r w:rsidR="0054174A" w:rsidRPr="00AF1F04">
        <w:rPr>
          <w:rFonts w:ascii="Times" w:hAnsi="Times" w:cs="Times New Roman"/>
          <w:color w:val="151518"/>
          <w:sz w:val="24"/>
          <w:szCs w:val="24"/>
        </w:rPr>
        <w:t xml:space="preserve"> at each site, and CV of kelp area in the 1989-2001 period as predictors. We explored </w:t>
      </w:r>
      <w:r w:rsidR="00774C7A" w:rsidRPr="00AF1F04">
        <w:rPr>
          <w:rFonts w:ascii="Times" w:hAnsi="Times" w:cs="Times New Roman"/>
          <w:color w:val="151518"/>
          <w:sz w:val="24"/>
          <w:szCs w:val="24"/>
        </w:rPr>
        <w:t xml:space="preserve">only </w:t>
      </w:r>
      <w:r w:rsidR="0028595E" w:rsidRPr="00AF1F04">
        <w:rPr>
          <w:rFonts w:ascii="Times" w:hAnsi="Times" w:cs="Times New Roman"/>
          <w:color w:val="151518"/>
          <w:sz w:val="24"/>
          <w:szCs w:val="24"/>
        </w:rPr>
        <w:t xml:space="preserve">additive </w:t>
      </w:r>
      <w:r w:rsidR="0054174A" w:rsidRPr="00AF1F04">
        <w:rPr>
          <w:rFonts w:ascii="Times" w:hAnsi="Times" w:cs="Times New Roman"/>
          <w:color w:val="151518"/>
          <w:sz w:val="24"/>
          <w:szCs w:val="24"/>
        </w:rPr>
        <w:t xml:space="preserve">main effects </w:t>
      </w:r>
      <w:r w:rsidR="00774C7A" w:rsidRPr="00AF1F04">
        <w:rPr>
          <w:rFonts w:ascii="Times" w:hAnsi="Times" w:cs="Times New Roman"/>
          <w:color w:val="151518"/>
          <w:sz w:val="24"/>
          <w:szCs w:val="24"/>
        </w:rPr>
        <w:t xml:space="preserve">due to a sample size of 10 </w:t>
      </w:r>
      <w:r w:rsidR="0054174A" w:rsidRPr="00AF1F04">
        <w:rPr>
          <w:rFonts w:ascii="Times" w:hAnsi="Times" w:cs="Times New Roman"/>
          <w:color w:val="151518"/>
          <w:sz w:val="24"/>
          <w:szCs w:val="24"/>
        </w:rPr>
        <w:t xml:space="preserve">and selected among models </w:t>
      </w:r>
      <w:r w:rsidR="00774C7A" w:rsidRPr="00AF1F04">
        <w:rPr>
          <w:rFonts w:ascii="Times" w:hAnsi="Times" w:cs="Times New Roman"/>
          <w:color w:val="151518"/>
          <w:sz w:val="24"/>
          <w:szCs w:val="24"/>
        </w:rPr>
        <w:t xml:space="preserve">using </w:t>
      </w:r>
      <w:r w:rsidR="007D0372" w:rsidRPr="00AF1F04">
        <w:rPr>
          <w:rFonts w:ascii="Times" w:hAnsi="Times" w:cs="Times New Roman"/>
          <w:color w:val="151518"/>
          <w:sz w:val="24"/>
          <w:szCs w:val="24"/>
        </w:rPr>
        <w:t>AIC corrected for small sampl</w:t>
      </w:r>
      <w:r w:rsidR="0060001F" w:rsidRPr="00AF1F04">
        <w:rPr>
          <w:rFonts w:ascii="Times" w:hAnsi="Times" w:cs="Times New Roman"/>
          <w:color w:val="151518"/>
          <w:sz w:val="24"/>
          <w:szCs w:val="24"/>
        </w:rPr>
        <w:t>e sizes</w:t>
      </w:r>
      <w:r w:rsidR="007D0372" w:rsidRPr="00AF1F04">
        <w:rPr>
          <w:rFonts w:ascii="Times" w:hAnsi="Times" w:cs="Times New Roman"/>
          <w:color w:val="151518"/>
          <w:sz w:val="24"/>
          <w:szCs w:val="24"/>
        </w:rPr>
        <w:t xml:space="preserve"> (</w:t>
      </w:r>
      <w:proofErr w:type="spellStart"/>
      <w:r w:rsidR="007D0372" w:rsidRPr="00AF1F04">
        <w:rPr>
          <w:rFonts w:ascii="Times" w:hAnsi="Times" w:cs="Times New Roman"/>
          <w:color w:val="151518"/>
          <w:sz w:val="24"/>
          <w:szCs w:val="24"/>
        </w:rPr>
        <w:t>AICc</w:t>
      </w:r>
      <w:proofErr w:type="spellEnd"/>
      <w:r w:rsidR="007D0372" w:rsidRPr="00AF1F04">
        <w:rPr>
          <w:rFonts w:ascii="Times" w:hAnsi="Times" w:cs="Times New Roman"/>
          <w:color w:val="151518"/>
          <w:sz w:val="24"/>
          <w:szCs w:val="24"/>
        </w:rPr>
        <w:t>)</w:t>
      </w:r>
      <w:r w:rsidR="00774C7A" w:rsidRPr="00AF1F04">
        <w:rPr>
          <w:rFonts w:ascii="Times" w:hAnsi="Times" w:cs="Times New Roman"/>
          <w:color w:val="151518"/>
          <w:sz w:val="24"/>
          <w:szCs w:val="24"/>
        </w:rPr>
        <w:t>.</w:t>
      </w:r>
    </w:p>
    <w:p w14:paraId="385EB0DD" w14:textId="0AD59B32" w:rsidR="000A3EF8" w:rsidRPr="00AF1F04" w:rsidRDefault="00AF6161" w:rsidP="00B24E62">
      <w:pPr>
        <w:spacing w:after="0" w:line="480" w:lineRule="auto"/>
        <w:ind w:firstLine="720"/>
        <w:rPr>
          <w:rFonts w:ascii="Times" w:hAnsi="Times" w:cs="Times New Roman"/>
          <w:color w:val="151518"/>
          <w:sz w:val="24"/>
          <w:szCs w:val="24"/>
        </w:rPr>
      </w:pPr>
      <w:r w:rsidRPr="00AF1F04">
        <w:rPr>
          <w:rFonts w:ascii="Times" w:hAnsi="Times" w:cs="Times New Roman"/>
          <w:sz w:val="24"/>
          <w:szCs w:val="24"/>
        </w:rPr>
        <w:t xml:space="preserve">To examine changes in the abundance of sea urchins, bivalves, crabs, sea stars, and sea cucumbers </w:t>
      </w:r>
      <w:r w:rsidR="00027B04" w:rsidRPr="00AF1F04">
        <w:rPr>
          <w:rFonts w:ascii="Times" w:hAnsi="Times" w:cs="Times New Roman"/>
          <w:sz w:val="24"/>
          <w:szCs w:val="24"/>
        </w:rPr>
        <w:t>over time, we used permutation-based multivariate</w:t>
      </w:r>
      <w:r w:rsidRPr="00AF1F04">
        <w:rPr>
          <w:rFonts w:ascii="Times" w:hAnsi="Times" w:cs="Times New Roman"/>
          <w:sz w:val="24"/>
          <w:szCs w:val="24"/>
        </w:rPr>
        <w:t xml:space="preserve"> analysis of variance (PERMANOVA) to compare community structure acros</w:t>
      </w:r>
      <w:r w:rsidR="0060001F" w:rsidRPr="00AF1F04">
        <w:rPr>
          <w:rFonts w:ascii="Times" w:hAnsi="Times" w:cs="Times New Roman"/>
          <w:sz w:val="24"/>
          <w:szCs w:val="24"/>
        </w:rPr>
        <w:t xml:space="preserve">s </w:t>
      </w:r>
      <w:proofErr w:type="gramStart"/>
      <w:r w:rsidR="0060001F" w:rsidRPr="00AF1F04">
        <w:rPr>
          <w:rFonts w:ascii="Times" w:hAnsi="Times" w:cs="Times New Roman"/>
          <w:sz w:val="24"/>
          <w:szCs w:val="24"/>
        </w:rPr>
        <w:t>three time</w:t>
      </w:r>
      <w:proofErr w:type="gramEnd"/>
      <w:r w:rsidR="0060001F" w:rsidRPr="00AF1F04">
        <w:rPr>
          <w:rFonts w:ascii="Times" w:hAnsi="Times" w:cs="Times New Roman"/>
          <w:sz w:val="24"/>
          <w:szCs w:val="24"/>
        </w:rPr>
        <w:t xml:space="preserve"> periods (1987, 1999</w:t>
      </w:r>
      <w:r w:rsidRPr="00AF1F04">
        <w:rPr>
          <w:rFonts w:ascii="Times" w:hAnsi="Times" w:cs="Times New Roman"/>
          <w:sz w:val="24"/>
          <w:szCs w:val="24"/>
        </w:rPr>
        <w:t xml:space="preserve">, 2015) or three regions (northern, central, and southern) using the </w:t>
      </w:r>
      <w:proofErr w:type="spellStart"/>
      <w:r w:rsidRPr="00AF1F04">
        <w:rPr>
          <w:rFonts w:ascii="Times" w:hAnsi="Times" w:cs="Times New Roman"/>
          <w:sz w:val="24"/>
          <w:szCs w:val="24"/>
        </w:rPr>
        <w:t>adonis</w:t>
      </w:r>
      <w:proofErr w:type="spellEnd"/>
      <w:r w:rsidRPr="00AF1F04">
        <w:rPr>
          <w:rFonts w:ascii="Times" w:hAnsi="Times" w:cs="Times New Roman"/>
          <w:sz w:val="24"/>
          <w:szCs w:val="24"/>
        </w:rPr>
        <w:t xml:space="preserve"> function in R.</w:t>
      </w:r>
      <w:r w:rsidR="0060001F" w:rsidRPr="00AF1F04">
        <w:rPr>
          <w:rFonts w:ascii="Times" w:hAnsi="Times" w:cs="Times New Roman"/>
          <w:sz w:val="24"/>
          <w:szCs w:val="24"/>
        </w:rPr>
        <w:t xml:space="preserve"> We exclude data from 1995 because sea star data </w:t>
      </w:r>
      <w:r w:rsidR="0078236D" w:rsidRPr="00AF1F04">
        <w:rPr>
          <w:rFonts w:ascii="Times" w:hAnsi="Times" w:cs="Times New Roman"/>
          <w:sz w:val="24"/>
          <w:szCs w:val="24"/>
        </w:rPr>
        <w:t>were</w:t>
      </w:r>
      <w:r w:rsidR="0060001F" w:rsidRPr="00AF1F04">
        <w:rPr>
          <w:rFonts w:ascii="Times" w:hAnsi="Times" w:cs="Times New Roman"/>
          <w:sz w:val="24"/>
          <w:szCs w:val="24"/>
        </w:rPr>
        <w:t xml:space="preserve"> absent.</w:t>
      </w:r>
      <w:r w:rsidRPr="00AF1F04">
        <w:rPr>
          <w:rFonts w:ascii="Times" w:hAnsi="Times" w:cs="Times New Roman"/>
          <w:sz w:val="24"/>
          <w:szCs w:val="24"/>
        </w:rPr>
        <w:t xml:space="preserve"> The taxa-specific average densities (individuals m</w:t>
      </w:r>
      <w:r w:rsidRPr="00AF1F04">
        <w:rPr>
          <w:rFonts w:ascii="Times" w:hAnsi="Times" w:cs="Times New Roman"/>
          <w:sz w:val="24"/>
          <w:szCs w:val="24"/>
          <w:vertAlign w:val="superscript"/>
        </w:rPr>
        <w:t>-2</w:t>
      </w:r>
      <w:r w:rsidRPr="00AF1F04">
        <w:rPr>
          <w:rFonts w:ascii="Times" w:hAnsi="Times" w:cs="Times New Roman"/>
          <w:sz w:val="24"/>
          <w:szCs w:val="24"/>
        </w:rPr>
        <w:t xml:space="preserve">) for each site-year-region were used as the dependent variables, and converted to dissimilarity matrices using Manhattan </w:t>
      </w:r>
      <w:proofErr w:type="gramStart"/>
      <w:r w:rsidRPr="00AF1F04">
        <w:rPr>
          <w:rFonts w:ascii="Times" w:hAnsi="Times" w:cs="Times New Roman"/>
          <w:sz w:val="24"/>
          <w:szCs w:val="24"/>
        </w:rPr>
        <w:t>log(</w:t>
      </w:r>
      <w:proofErr w:type="gramEnd"/>
      <w:r w:rsidRPr="00AF1F04">
        <w:rPr>
          <w:rFonts w:ascii="Times" w:hAnsi="Times" w:cs="Times New Roman"/>
          <w:i/>
          <w:sz w:val="24"/>
          <w:szCs w:val="24"/>
        </w:rPr>
        <w:t>x</w:t>
      </w:r>
      <w:r w:rsidRPr="00AF1F04">
        <w:rPr>
          <w:rFonts w:ascii="Times" w:hAnsi="Times" w:cs="Times New Roman"/>
          <w:sz w:val="24"/>
          <w:szCs w:val="24"/>
        </w:rPr>
        <w:t xml:space="preserve"> + 1) distances.</w:t>
      </w:r>
      <w:r w:rsidR="00027B04" w:rsidRPr="00AF1F04">
        <w:rPr>
          <w:rFonts w:ascii="Times" w:hAnsi="Times" w:cs="Times New Roman"/>
          <w:sz w:val="24"/>
          <w:szCs w:val="24"/>
        </w:rPr>
        <w:t xml:space="preserve"> We used Manhattan dissimilarity measures </w:t>
      </w:r>
      <w:r w:rsidR="00027B04" w:rsidRPr="00AF1F04">
        <w:rPr>
          <w:rFonts w:ascii="Times" w:hAnsi="Times" w:cs="Times New Roman"/>
          <w:sz w:val="24"/>
          <w:szCs w:val="24"/>
        </w:rPr>
        <w:lastRenderedPageBreak/>
        <w:t xml:space="preserve">because we viewed joint absences of species as informative and wanted to include that information. The more commonly used Bray-Curtis dissimilarity </w:t>
      </w:r>
      <w:commentRangeStart w:id="31"/>
      <w:r w:rsidR="00027B04" w:rsidRPr="00AF1F04">
        <w:rPr>
          <w:rFonts w:ascii="Times" w:hAnsi="Times" w:cs="Times New Roman"/>
          <w:sz w:val="24"/>
          <w:szCs w:val="24"/>
        </w:rPr>
        <w:t>excluded</w:t>
      </w:r>
      <w:commentRangeEnd w:id="31"/>
      <w:r w:rsidR="00045492">
        <w:rPr>
          <w:rStyle w:val="CommentReference"/>
        </w:rPr>
        <w:commentReference w:id="31"/>
      </w:r>
      <w:r w:rsidR="00027B04" w:rsidRPr="00AF1F04">
        <w:rPr>
          <w:rFonts w:ascii="Times" w:hAnsi="Times" w:cs="Times New Roman"/>
          <w:sz w:val="24"/>
          <w:szCs w:val="24"/>
        </w:rPr>
        <w:t xml:space="preserve"> information about joint absences </w:t>
      </w:r>
      <w:r w:rsidR="009E6D2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BAA7D541-AB9D-4744-A282-EAC82454263B&lt;/uuid&gt;&lt;priority&gt;0&lt;/priority&gt;&lt;publications&gt;&lt;publication&gt;&lt;volume&gt;75&lt;/volume&gt;&lt;publication_date&gt;99200511001200000000220000&lt;/publication_date&gt;&lt;number&gt;4&lt;/number&gt;&lt;doi&gt;10.1890/05-0549&lt;/doi&gt;&lt;startpage&gt;435&lt;/startpage&gt;&lt;title&gt;ANALYZING BETA DIVERSITY: PARTITIONING THE SPATIAL VARIATION OF COMMUNITY COMPOSITION DATA&lt;/title&gt;&lt;uuid&gt;08C46A1C-DA2A-4015-B653-9DC1C3A2FB6E&lt;/uuid&gt;&lt;subtype&gt;400&lt;/subtype&gt;&lt;endpage&gt;450&lt;/endpage&gt;&lt;type&gt;400&lt;/type&gt;&lt;url&gt;http://www.esajournals.org/doi/abs/10.1890/05-0549&lt;/url&gt;&lt;bundle&gt;&lt;publication&gt;&lt;publisher&gt; ap &lt;/publisher&gt;&lt;title&gt;Ecological Monographs&lt;/title&gt;&lt;type&gt;-100&lt;/type&gt;&lt;subtype&gt;-100&lt;/subtype&gt;&lt;uuid&gt;F9DF2E26-C6FE-4CA2-85FA-FEB00F39E796&lt;/uuid&gt;&lt;/publication&gt;&lt;/bundle&gt;&lt;authors&gt;&lt;author&gt;&lt;firstName&gt;Pierre&lt;/firstName&gt;&lt;lastName&gt;Legendre&lt;/lastName&gt;&lt;/author&gt;&lt;author&gt;&lt;firstName&gt;Daniel&lt;/firstName&gt;&lt;lastName&gt;Borcard&lt;/lastName&gt;&lt;/author&gt;&lt;author&gt;&lt;firstName&gt;Pedro&lt;/firstName&gt;&lt;middleNames&gt;R&lt;/middleNames&gt;&lt;lastName&gt;Peres-Neto&lt;/lastName&gt;&lt;/author&gt;&lt;/authors&gt;&lt;/publication&gt;&lt;/publications&gt;&lt;cites&gt;&lt;/cites&gt;&lt;/citation&gt;</w:instrText>
      </w:r>
      <w:r w:rsidR="009E6D2B" w:rsidRPr="00AF1F04">
        <w:rPr>
          <w:rFonts w:ascii="Times" w:hAnsi="Times" w:cs="Times New Roman"/>
          <w:sz w:val="24"/>
          <w:szCs w:val="24"/>
        </w:rPr>
        <w:fldChar w:fldCharType="separate"/>
      </w:r>
      <w:r w:rsidR="008F7061" w:rsidRPr="00AF1F04">
        <w:rPr>
          <w:rFonts w:ascii="Times" w:hAnsi="Times" w:cs="Helvetica"/>
          <w:sz w:val="24"/>
          <w:szCs w:val="24"/>
        </w:rPr>
        <w:t>(Legendre et al. 2005)</w:t>
      </w:r>
      <w:r w:rsidR="009E6D2B" w:rsidRPr="00AF1F04">
        <w:rPr>
          <w:rFonts w:ascii="Times" w:hAnsi="Times" w:cs="Times New Roman"/>
          <w:sz w:val="24"/>
          <w:szCs w:val="24"/>
        </w:rPr>
        <w:fldChar w:fldCharType="end"/>
      </w:r>
      <w:r w:rsidR="00027B04" w:rsidRPr="00AF1F04">
        <w:rPr>
          <w:rFonts w:ascii="Times" w:hAnsi="Times" w:cs="Times New Roman"/>
          <w:sz w:val="24"/>
          <w:szCs w:val="24"/>
          <w:highlight w:val="yellow"/>
        </w:rPr>
        <w:t>(REF… Andersen et al…</w:t>
      </w:r>
      <w:r w:rsidR="005D71E2" w:rsidRPr="00AF1F04">
        <w:rPr>
          <w:rFonts w:ascii="Times" w:hAnsi="Times" w:cs="Times New Roman"/>
          <w:sz w:val="24"/>
          <w:szCs w:val="24"/>
          <w:highlight w:val="yellow"/>
        </w:rPr>
        <w:t xml:space="preserve"> JAMEAL A LITTLE HELP</w:t>
      </w:r>
      <w:r w:rsidR="00027B04" w:rsidRPr="00AF1F04">
        <w:rPr>
          <w:rFonts w:ascii="Times" w:hAnsi="Times" w:cs="Times New Roman"/>
          <w:sz w:val="24"/>
          <w:szCs w:val="24"/>
          <w:highlight w:val="yellow"/>
        </w:rPr>
        <w:t>?</w:t>
      </w:r>
      <w:r w:rsidR="00027B04" w:rsidRPr="00AF1F04">
        <w:rPr>
          <w:rFonts w:ascii="Times" w:hAnsi="Times" w:cs="Times New Roman"/>
          <w:sz w:val="24"/>
          <w:szCs w:val="24"/>
        </w:rPr>
        <w:t xml:space="preserve">). </w:t>
      </w:r>
      <w:r w:rsidRPr="00AF1F04">
        <w:rPr>
          <w:rFonts w:ascii="Times" w:hAnsi="Times" w:cs="Times New Roman"/>
          <w:sz w:val="24"/>
          <w:szCs w:val="24"/>
        </w:rPr>
        <w:t xml:space="preserve">We performed randomizations within strata based on regions or time periods. We also tested whether community composition was more variable in some regions than others </w:t>
      </w:r>
      <w:ins w:id="32" w:author="LIAM ANTRIM" w:date="2018-01-21T08:06:00Z">
        <w:r w:rsidR="00045492">
          <w:rPr>
            <w:rFonts w:ascii="Times" w:hAnsi="Times" w:cs="Times New Roman"/>
            <w:sz w:val="24"/>
            <w:szCs w:val="24"/>
          </w:rPr>
          <w:t xml:space="preserve">or </w:t>
        </w:r>
      </w:ins>
      <w:del w:id="33" w:author="LIAM ANTRIM" w:date="2018-01-21T08:06:00Z">
        <w:r w:rsidRPr="00AF1F04" w:rsidDel="00045492">
          <w:rPr>
            <w:rFonts w:ascii="Times" w:hAnsi="Times" w:cs="Times New Roman"/>
            <w:sz w:val="24"/>
            <w:szCs w:val="24"/>
          </w:rPr>
          <w:delText>an</w:delText>
        </w:r>
        <w:r w:rsidR="0078236D" w:rsidRPr="00AF1F04" w:rsidDel="00045492">
          <w:rPr>
            <w:rFonts w:ascii="Times" w:hAnsi="Times" w:cs="Times New Roman"/>
            <w:sz w:val="24"/>
            <w:szCs w:val="24"/>
          </w:rPr>
          <w:delText>d</w:delText>
        </w:r>
        <w:r w:rsidRPr="00AF1F04" w:rsidDel="00045492">
          <w:rPr>
            <w:rFonts w:ascii="Times" w:hAnsi="Times" w:cs="Times New Roman"/>
            <w:sz w:val="24"/>
            <w:szCs w:val="24"/>
          </w:rPr>
          <w:delText xml:space="preserve"> </w:delText>
        </w:r>
      </w:del>
      <w:r w:rsidRPr="00AF1F04">
        <w:rPr>
          <w:rFonts w:ascii="Times" w:hAnsi="Times" w:cs="Times New Roman"/>
          <w:sz w:val="24"/>
          <w:szCs w:val="24"/>
        </w:rPr>
        <w:t xml:space="preserve">in some time periods </w:t>
      </w:r>
      <w:del w:id="34" w:author="LIAM ANTRIM" w:date="2018-01-21T08:06:00Z">
        <w:r w:rsidRPr="00AF1F04" w:rsidDel="00045492">
          <w:rPr>
            <w:rFonts w:ascii="Times" w:hAnsi="Times" w:cs="Times New Roman"/>
            <w:sz w:val="24"/>
            <w:szCs w:val="24"/>
          </w:rPr>
          <w:delText>rather</w:delText>
        </w:r>
      </w:del>
      <w:r w:rsidRPr="00AF1F04">
        <w:rPr>
          <w:rFonts w:ascii="Times" w:hAnsi="Times" w:cs="Times New Roman"/>
          <w:sz w:val="24"/>
          <w:szCs w:val="24"/>
        </w:rPr>
        <w:t xml:space="preserve"> than others by examining multivariate dispersion in community composition using the </w:t>
      </w:r>
      <w:proofErr w:type="spellStart"/>
      <w:r w:rsidRPr="00AF1F04">
        <w:rPr>
          <w:rFonts w:ascii="Times" w:hAnsi="Times" w:cs="Times New Roman"/>
          <w:sz w:val="24"/>
          <w:szCs w:val="24"/>
        </w:rPr>
        <w:t>betadisper</w:t>
      </w:r>
      <w:proofErr w:type="spellEnd"/>
      <w:r w:rsidRPr="00AF1F04">
        <w:rPr>
          <w:rFonts w:ascii="Times" w:hAnsi="Times" w:cs="Times New Roman"/>
          <w:sz w:val="24"/>
          <w:szCs w:val="24"/>
        </w:rPr>
        <w:t xml:space="preserve"> function in R. To visualize differences among time periods or regions in invertebrate community structure, we used non-metric multidimensional scaling (</w:t>
      </w:r>
      <w:commentRangeStart w:id="35"/>
      <w:proofErr w:type="spellStart"/>
      <w:r w:rsidRPr="00AF1F04">
        <w:rPr>
          <w:rFonts w:ascii="Times" w:hAnsi="Times" w:cs="Times New Roman"/>
          <w:sz w:val="24"/>
          <w:szCs w:val="24"/>
        </w:rPr>
        <w:t>nMDS</w:t>
      </w:r>
      <w:commentRangeEnd w:id="35"/>
      <w:proofErr w:type="spellEnd"/>
      <w:r w:rsidR="00027B04" w:rsidRPr="00AF1F04">
        <w:rPr>
          <w:rStyle w:val="CommentReference"/>
          <w:rFonts w:ascii="Times" w:hAnsi="Times"/>
          <w:sz w:val="24"/>
          <w:szCs w:val="24"/>
        </w:rPr>
        <w:commentReference w:id="35"/>
      </w:r>
      <w:r w:rsidRPr="00AF1F04">
        <w:rPr>
          <w:rFonts w:ascii="Times" w:hAnsi="Times" w:cs="Times New Roman"/>
          <w:sz w:val="24"/>
          <w:szCs w:val="24"/>
        </w:rPr>
        <w:t xml:space="preserve">) based on the </w:t>
      </w:r>
      <w:proofErr w:type="spellStart"/>
      <w:r w:rsidRPr="00AF1F04">
        <w:rPr>
          <w:rFonts w:ascii="Times" w:hAnsi="Times" w:cs="Times New Roman"/>
          <w:sz w:val="24"/>
          <w:szCs w:val="24"/>
        </w:rPr>
        <w:t>nmds</w:t>
      </w:r>
      <w:proofErr w:type="spellEnd"/>
      <w:r w:rsidRPr="00AF1F04">
        <w:rPr>
          <w:rFonts w:ascii="Times" w:hAnsi="Times" w:cs="Times New Roman"/>
          <w:sz w:val="24"/>
          <w:szCs w:val="24"/>
        </w:rPr>
        <w:t xml:space="preserve"> function and plotted vectors explaining how variation in the densities of individual taxa related to community dissimilarity using the </w:t>
      </w:r>
      <w:proofErr w:type="spellStart"/>
      <w:r w:rsidRPr="00AF1F04">
        <w:rPr>
          <w:rFonts w:ascii="Times" w:hAnsi="Times" w:cs="Times New Roman"/>
          <w:sz w:val="24"/>
          <w:szCs w:val="24"/>
        </w:rPr>
        <w:t>envfit</w:t>
      </w:r>
      <w:proofErr w:type="spellEnd"/>
      <w:r w:rsidRPr="00AF1F04">
        <w:rPr>
          <w:rFonts w:ascii="Times" w:hAnsi="Times" w:cs="Times New Roman"/>
          <w:sz w:val="24"/>
          <w:szCs w:val="24"/>
        </w:rPr>
        <w:t xml:space="preserve"> function. Because information about gastropod densities was not collected at some sites in 199</w:t>
      </w:r>
      <w:r w:rsidR="0060001F" w:rsidRPr="00AF1F04">
        <w:rPr>
          <w:rFonts w:ascii="Times" w:hAnsi="Times" w:cs="Times New Roman"/>
          <w:sz w:val="24"/>
          <w:szCs w:val="24"/>
        </w:rPr>
        <w:t>9</w:t>
      </w:r>
      <w:r w:rsidRPr="00AF1F04">
        <w:rPr>
          <w:rFonts w:ascii="Times" w:hAnsi="Times" w:cs="Times New Roman"/>
          <w:sz w:val="24"/>
          <w:szCs w:val="24"/>
        </w:rPr>
        <w:t xml:space="preserve">, we repeated all of the above analyses for 1987 and 2015 data only to determine if doing so modified our inferences about changes in the mean or variability in community composition. All multivariate analyses and visualizations were conducted in the R package vegan. We also calculated proportional declines in mean abundance and used paired </w:t>
      </w:r>
      <w:r w:rsidRPr="00AF1F04">
        <w:rPr>
          <w:rFonts w:ascii="Times" w:hAnsi="Times" w:cs="Times New Roman"/>
          <w:i/>
          <w:sz w:val="24"/>
          <w:szCs w:val="24"/>
        </w:rPr>
        <w:t>t</w:t>
      </w:r>
      <w:r w:rsidRPr="00AF1F04">
        <w:rPr>
          <w:rFonts w:ascii="Times" w:hAnsi="Times" w:cs="Times New Roman"/>
          <w:sz w:val="24"/>
          <w:szCs w:val="24"/>
        </w:rPr>
        <w:t>-tests to evaluate their significance.</w:t>
      </w:r>
    </w:p>
    <w:p w14:paraId="3FF44EE9" w14:textId="6789A477" w:rsidR="003211A7" w:rsidRPr="00AF1F04" w:rsidRDefault="003211A7"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Results</w:t>
      </w:r>
    </w:p>
    <w:p w14:paraId="20A2A5BB" w14:textId="27821D88" w:rsidR="00D44BB8" w:rsidRPr="00AF1F04" w:rsidRDefault="00B84F55" w:rsidP="003E6C90">
      <w:pPr>
        <w:spacing w:before="120" w:after="0" w:line="480" w:lineRule="auto"/>
        <w:outlineLvl w:val="0"/>
        <w:rPr>
          <w:rFonts w:ascii="Times" w:hAnsi="Times" w:cs="Times New Roman"/>
          <w:sz w:val="24"/>
          <w:szCs w:val="24"/>
        </w:rPr>
      </w:pPr>
      <w:r w:rsidRPr="00AF1F04">
        <w:rPr>
          <w:rFonts w:ascii="Times" w:hAnsi="Times" w:cs="Times New Roman"/>
          <w:i/>
          <w:sz w:val="24"/>
          <w:szCs w:val="24"/>
        </w:rPr>
        <w:t>Spatiotemporal trends of sea otters</w:t>
      </w:r>
      <w:r w:rsidR="00863FD5" w:rsidRPr="00AF1F04">
        <w:rPr>
          <w:rFonts w:ascii="Times" w:hAnsi="Times" w:cs="Times New Roman"/>
          <w:i/>
          <w:sz w:val="24"/>
          <w:szCs w:val="24"/>
        </w:rPr>
        <w:t xml:space="preserve"> and kelp</w:t>
      </w:r>
    </w:p>
    <w:p w14:paraId="48A2C14E" w14:textId="7D2E97EE" w:rsidR="00BE26FC" w:rsidRPr="00AF1F04" w:rsidRDefault="00086774" w:rsidP="005A112B">
      <w:pPr>
        <w:spacing w:after="0" w:line="480" w:lineRule="auto"/>
        <w:ind w:firstLine="720"/>
        <w:rPr>
          <w:rFonts w:ascii="Times" w:hAnsi="Times" w:cs="Times New Roman"/>
          <w:sz w:val="24"/>
          <w:szCs w:val="24"/>
        </w:rPr>
      </w:pPr>
      <w:r w:rsidRPr="00AF1F04">
        <w:rPr>
          <w:rFonts w:ascii="Times" w:hAnsi="Times" w:cs="Times New Roman"/>
          <w:sz w:val="24"/>
          <w:szCs w:val="24"/>
        </w:rPr>
        <w:t>Sea otter density trends have</w:t>
      </w:r>
      <w:r w:rsidR="00BE26FC" w:rsidRPr="00AF1F04">
        <w:rPr>
          <w:rFonts w:ascii="Times" w:hAnsi="Times" w:cs="Times New Roman"/>
          <w:sz w:val="24"/>
          <w:szCs w:val="24"/>
        </w:rPr>
        <w:t xml:space="preserve"> followed</w:t>
      </w:r>
      <w:r w:rsidR="00A33D46" w:rsidRPr="00AF1F04">
        <w:rPr>
          <w:rFonts w:ascii="Times" w:hAnsi="Times" w:cs="Times New Roman"/>
          <w:sz w:val="24"/>
          <w:szCs w:val="24"/>
        </w:rPr>
        <w:t xml:space="preserve"> </w:t>
      </w:r>
      <w:r w:rsidR="0046713D" w:rsidRPr="00AF1F04">
        <w:rPr>
          <w:rFonts w:ascii="Times" w:hAnsi="Times" w:cs="Times New Roman"/>
          <w:sz w:val="24"/>
          <w:szCs w:val="24"/>
        </w:rPr>
        <w:t xml:space="preserve">three spatially distinct patterns along </w:t>
      </w:r>
      <w:r w:rsidR="000D788C" w:rsidRPr="00AF1F04">
        <w:rPr>
          <w:rFonts w:ascii="Times" w:hAnsi="Times" w:cs="Times New Roman"/>
          <w:sz w:val="24"/>
          <w:szCs w:val="24"/>
        </w:rPr>
        <w:t xml:space="preserve">the Olympic Coast </w:t>
      </w:r>
      <w:r w:rsidRPr="00AF1F04">
        <w:rPr>
          <w:rFonts w:ascii="Times" w:hAnsi="Times" w:cs="Times New Roman"/>
          <w:sz w:val="24"/>
          <w:szCs w:val="24"/>
        </w:rPr>
        <w:t xml:space="preserve">since the 1970s </w:t>
      </w:r>
      <w:r w:rsidR="00FA31AE" w:rsidRPr="00AF1F04">
        <w:rPr>
          <w:rFonts w:ascii="Times" w:hAnsi="Times" w:cs="Times New Roman"/>
          <w:sz w:val="24"/>
          <w:szCs w:val="24"/>
        </w:rPr>
        <w:t>(Fig. 2</w:t>
      </w:r>
      <w:r w:rsidR="0078236D" w:rsidRPr="00AF1F04">
        <w:rPr>
          <w:rFonts w:ascii="Times" w:hAnsi="Times" w:cs="Times New Roman"/>
          <w:sz w:val="24"/>
          <w:szCs w:val="24"/>
        </w:rPr>
        <w:t xml:space="preserve">a - </w:t>
      </w:r>
      <w:r w:rsidR="001815AF" w:rsidRPr="00AF1F04">
        <w:rPr>
          <w:rFonts w:ascii="Times" w:hAnsi="Times" w:cs="Times New Roman"/>
          <w:sz w:val="24"/>
          <w:szCs w:val="24"/>
        </w:rPr>
        <w:t>c</w:t>
      </w:r>
      <w:r w:rsidR="00FA31AE" w:rsidRPr="00AF1F04">
        <w:rPr>
          <w:rFonts w:ascii="Times" w:hAnsi="Times" w:cs="Times New Roman"/>
          <w:sz w:val="24"/>
          <w:szCs w:val="24"/>
        </w:rPr>
        <w:t>)</w:t>
      </w:r>
      <w:r w:rsidR="00A33D46" w:rsidRPr="00AF1F04">
        <w:rPr>
          <w:rFonts w:ascii="Times" w:hAnsi="Times" w:cs="Times New Roman"/>
          <w:sz w:val="24"/>
          <w:szCs w:val="24"/>
        </w:rPr>
        <w:t xml:space="preserve">. </w:t>
      </w:r>
      <w:r w:rsidR="00863FD5" w:rsidRPr="00AF1F04">
        <w:rPr>
          <w:rFonts w:ascii="Times" w:hAnsi="Times" w:cs="Times New Roman"/>
          <w:sz w:val="24"/>
          <w:szCs w:val="24"/>
        </w:rPr>
        <w:t xml:space="preserve">In </w:t>
      </w:r>
      <w:r w:rsidR="005A112B" w:rsidRPr="00AF1F04">
        <w:rPr>
          <w:rFonts w:ascii="Times" w:hAnsi="Times" w:cs="Times New Roman"/>
          <w:sz w:val="24"/>
          <w:szCs w:val="24"/>
        </w:rPr>
        <w:t>general</w:t>
      </w:r>
      <w:r w:rsidR="00863FD5" w:rsidRPr="00AF1F04">
        <w:rPr>
          <w:rFonts w:ascii="Times" w:hAnsi="Times" w:cs="Times New Roman"/>
          <w:sz w:val="24"/>
          <w:szCs w:val="24"/>
        </w:rPr>
        <w:t>, local trend</w:t>
      </w:r>
      <w:r w:rsidR="005A112B" w:rsidRPr="00AF1F04">
        <w:rPr>
          <w:rFonts w:ascii="Times" w:hAnsi="Times" w:cs="Times New Roman"/>
          <w:sz w:val="24"/>
          <w:szCs w:val="24"/>
        </w:rPr>
        <w:t>s</w:t>
      </w:r>
      <w:r w:rsidR="00863FD5" w:rsidRPr="00AF1F04">
        <w:rPr>
          <w:rFonts w:ascii="Times" w:hAnsi="Times" w:cs="Times New Roman"/>
          <w:sz w:val="24"/>
          <w:szCs w:val="24"/>
        </w:rPr>
        <w:t xml:space="preserve"> in sea otters differ substantially from the </w:t>
      </w:r>
      <w:r w:rsidR="00260E7F">
        <w:rPr>
          <w:rFonts w:ascii="Times" w:hAnsi="Times" w:cs="Times New Roman"/>
          <w:sz w:val="24"/>
          <w:szCs w:val="24"/>
        </w:rPr>
        <w:t>OCNMS-</w:t>
      </w:r>
      <w:r w:rsidR="00863FD5" w:rsidRPr="00AF1F04">
        <w:rPr>
          <w:rFonts w:ascii="Times" w:hAnsi="Times" w:cs="Times New Roman"/>
          <w:sz w:val="24"/>
          <w:szCs w:val="24"/>
        </w:rPr>
        <w:t xml:space="preserve">wide trend. </w:t>
      </w:r>
      <w:r w:rsidR="0046713D" w:rsidRPr="00AF1F04">
        <w:rPr>
          <w:rFonts w:ascii="Times" w:hAnsi="Times" w:cs="Times New Roman"/>
          <w:sz w:val="24"/>
          <w:szCs w:val="24"/>
        </w:rPr>
        <w:t>Near the</w:t>
      </w:r>
      <w:r w:rsidR="00D742F8" w:rsidRPr="00AF1F04">
        <w:rPr>
          <w:rFonts w:ascii="Times" w:hAnsi="Times" w:cs="Times New Roman"/>
          <w:sz w:val="24"/>
          <w:szCs w:val="24"/>
        </w:rPr>
        <w:t xml:space="preserve"> most northerly </w:t>
      </w:r>
      <w:r w:rsidRPr="00AF1F04">
        <w:rPr>
          <w:rFonts w:ascii="Times" w:hAnsi="Times" w:cs="Times New Roman"/>
          <w:sz w:val="24"/>
          <w:szCs w:val="24"/>
        </w:rPr>
        <w:t>study</w:t>
      </w:r>
      <w:r w:rsidR="00D742F8" w:rsidRPr="00AF1F04">
        <w:rPr>
          <w:rFonts w:ascii="Times" w:hAnsi="Times" w:cs="Times New Roman"/>
          <w:sz w:val="24"/>
          <w:szCs w:val="24"/>
        </w:rPr>
        <w:t xml:space="preserve"> sites, </w:t>
      </w:r>
      <w:r w:rsidRPr="00AF1F04">
        <w:rPr>
          <w:rFonts w:ascii="Times" w:hAnsi="Times" w:cs="Times New Roman"/>
          <w:sz w:val="24"/>
          <w:szCs w:val="24"/>
        </w:rPr>
        <w:t>sea otter densities increase</w:t>
      </w:r>
      <w:r w:rsidR="008E64F6">
        <w:rPr>
          <w:rFonts w:ascii="Times" w:hAnsi="Times" w:cs="Times New Roman"/>
          <w:sz w:val="24"/>
          <w:szCs w:val="24"/>
        </w:rPr>
        <w:t>d sharply</w:t>
      </w:r>
      <w:r w:rsidRPr="00AF1F04">
        <w:rPr>
          <w:rFonts w:ascii="Times" w:hAnsi="Times" w:cs="Times New Roman"/>
          <w:sz w:val="24"/>
          <w:szCs w:val="24"/>
        </w:rPr>
        <w:t xml:space="preserve"> from the mid-1980s until the early 1990s before declining slightly and then remaining stable from the mid-1990s to present (Fi</w:t>
      </w:r>
      <w:r w:rsidR="005022BB" w:rsidRPr="00AF1F04">
        <w:rPr>
          <w:rFonts w:ascii="Times" w:hAnsi="Times" w:cs="Times New Roman"/>
          <w:sz w:val="24"/>
          <w:szCs w:val="24"/>
        </w:rPr>
        <w:t>g. 2a)</w:t>
      </w:r>
      <w:r w:rsidR="00D742F8" w:rsidRPr="00AF1F04">
        <w:rPr>
          <w:rFonts w:ascii="Times" w:hAnsi="Times" w:cs="Times New Roman"/>
          <w:sz w:val="24"/>
          <w:szCs w:val="24"/>
        </w:rPr>
        <w:t>.</w:t>
      </w:r>
      <w:r w:rsidRPr="00AF1F04">
        <w:rPr>
          <w:rFonts w:ascii="Times" w:hAnsi="Times" w:cs="Times New Roman"/>
          <w:sz w:val="24"/>
          <w:szCs w:val="24"/>
        </w:rPr>
        <w:t xml:space="preserve"> </w:t>
      </w:r>
      <w:r w:rsidR="00804CA4" w:rsidRPr="00AF1F04">
        <w:rPr>
          <w:rFonts w:ascii="Times" w:hAnsi="Times" w:cs="Times New Roman"/>
          <w:sz w:val="24"/>
          <w:szCs w:val="24"/>
        </w:rPr>
        <w:t>Sea otter densities in t</w:t>
      </w:r>
      <w:r w:rsidR="005022BB" w:rsidRPr="00AF1F04">
        <w:rPr>
          <w:rFonts w:ascii="Times" w:hAnsi="Times" w:cs="Times New Roman"/>
          <w:sz w:val="24"/>
          <w:szCs w:val="24"/>
        </w:rPr>
        <w:t xml:space="preserve">he </w:t>
      </w:r>
      <w:r w:rsidR="00227428" w:rsidRPr="00AF1F04">
        <w:rPr>
          <w:rFonts w:ascii="Times" w:hAnsi="Times" w:cs="Times New Roman"/>
          <w:sz w:val="24"/>
          <w:szCs w:val="24"/>
        </w:rPr>
        <w:t>C</w:t>
      </w:r>
      <w:r w:rsidR="0084429D" w:rsidRPr="00AF1F04">
        <w:rPr>
          <w:rFonts w:ascii="Times" w:hAnsi="Times" w:cs="Times New Roman"/>
          <w:sz w:val="24"/>
          <w:szCs w:val="24"/>
        </w:rPr>
        <w:t xml:space="preserve">entral </w:t>
      </w:r>
      <w:r w:rsidR="005B503D" w:rsidRPr="00AF1F04">
        <w:rPr>
          <w:rFonts w:ascii="Times" w:hAnsi="Times" w:cs="Times New Roman"/>
          <w:sz w:val="24"/>
          <w:szCs w:val="24"/>
        </w:rPr>
        <w:t xml:space="preserve">region of the </w:t>
      </w:r>
      <w:r w:rsidR="00804CA4" w:rsidRPr="00AF1F04">
        <w:rPr>
          <w:rFonts w:ascii="Times" w:hAnsi="Times" w:cs="Times New Roman"/>
          <w:sz w:val="24"/>
          <w:szCs w:val="24"/>
        </w:rPr>
        <w:t>study area</w:t>
      </w:r>
      <w:r w:rsidR="005B503D" w:rsidRPr="00AF1F04">
        <w:rPr>
          <w:rFonts w:ascii="Times" w:hAnsi="Times" w:cs="Times New Roman"/>
          <w:sz w:val="24"/>
          <w:szCs w:val="24"/>
        </w:rPr>
        <w:t xml:space="preserve"> </w:t>
      </w:r>
      <w:r w:rsidR="00E13A50" w:rsidRPr="00AF1F04">
        <w:rPr>
          <w:rFonts w:ascii="Times" w:hAnsi="Times" w:cs="Times New Roman"/>
          <w:sz w:val="24"/>
          <w:szCs w:val="24"/>
        </w:rPr>
        <w:t>including</w:t>
      </w:r>
      <w:r w:rsidR="005B503D" w:rsidRPr="00AF1F04">
        <w:rPr>
          <w:rFonts w:ascii="Times" w:hAnsi="Times" w:cs="Times New Roman"/>
          <w:sz w:val="24"/>
          <w:szCs w:val="24"/>
        </w:rPr>
        <w:t xml:space="preserve"> Anderson Point, Point of the Arches and Cape Alava experienced exponential growth </w:t>
      </w:r>
      <w:r w:rsidR="005B503D" w:rsidRPr="00AF1F04">
        <w:rPr>
          <w:rFonts w:ascii="Times" w:hAnsi="Times" w:cs="Times New Roman"/>
          <w:sz w:val="24"/>
          <w:szCs w:val="24"/>
        </w:rPr>
        <w:lastRenderedPageBreak/>
        <w:t>from the late 1970s until the mid</w:t>
      </w:r>
      <w:r w:rsidR="003C5294" w:rsidRPr="00AF1F04">
        <w:rPr>
          <w:rFonts w:ascii="Times" w:hAnsi="Times" w:cs="Times New Roman"/>
          <w:sz w:val="24"/>
          <w:szCs w:val="24"/>
        </w:rPr>
        <w:t>-</w:t>
      </w:r>
      <w:r w:rsidR="005B503D" w:rsidRPr="00AF1F04">
        <w:rPr>
          <w:rFonts w:ascii="Times" w:hAnsi="Times" w:cs="Times New Roman"/>
          <w:sz w:val="24"/>
          <w:szCs w:val="24"/>
        </w:rPr>
        <w:t xml:space="preserve">1990s, but </w:t>
      </w:r>
      <w:r w:rsidR="00804CA4" w:rsidRPr="00AF1F04">
        <w:rPr>
          <w:rFonts w:ascii="Times" w:hAnsi="Times" w:cs="Times New Roman"/>
          <w:sz w:val="24"/>
          <w:szCs w:val="24"/>
        </w:rPr>
        <w:t>have</w:t>
      </w:r>
      <w:r w:rsidR="005B503D" w:rsidRPr="00AF1F04">
        <w:rPr>
          <w:rFonts w:ascii="Times" w:hAnsi="Times" w:cs="Times New Roman"/>
          <w:sz w:val="24"/>
          <w:szCs w:val="24"/>
        </w:rPr>
        <w:t xml:space="preserve"> remained </w:t>
      </w:r>
      <w:r w:rsidR="00B928AA" w:rsidRPr="00AF1F04">
        <w:rPr>
          <w:rFonts w:ascii="Times" w:hAnsi="Times" w:cs="Times New Roman"/>
          <w:sz w:val="24"/>
          <w:szCs w:val="24"/>
        </w:rPr>
        <w:t xml:space="preserve">largely </w:t>
      </w:r>
      <w:r w:rsidR="005B503D" w:rsidRPr="00AF1F04">
        <w:rPr>
          <w:rFonts w:ascii="Times" w:hAnsi="Times" w:cs="Times New Roman"/>
          <w:sz w:val="24"/>
          <w:szCs w:val="24"/>
        </w:rPr>
        <w:t>stable at densities just above those observed in 1990 (</w:t>
      </w:r>
      <w:r w:rsidR="005022BB" w:rsidRPr="00AF1F04">
        <w:rPr>
          <w:rFonts w:ascii="Times" w:hAnsi="Times" w:cs="Times New Roman"/>
          <w:sz w:val="24"/>
          <w:szCs w:val="24"/>
        </w:rPr>
        <w:t>Fig. 2</w:t>
      </w:r>
      <w:r w:rsidR="001815AF" w:rsidRPr="00AF1F04">
        <w:rPr>
          <w:rFonts w:ascii="Times" w:hAnsi="Times" w:cs="Times New Roman"/>
          <w:sz w:val="24"/>
          <w:szCs w:val="24"/>
        </w:rPr>
        <w:t>b</w:t>
      </w:r>
      <w:r w:rsidR="005022BB" w:rsidRPr="00AF1F04">
        <w:rPr>
          <w:rFonts w:ascii="Times" w:hAnsi="Times" w:cs="Times New Roman"/>
          <w:sz w:val="24"/>
          <w:szCs w:val="24"/>
        </w:rPr>
        <w:t>).</w:t>
      </w:r>
      <w:r w:rsidR="005B503D" w:rsidRPr="00AF1F04">
        <w:rPr>
          <w:rFonts w:ascii="Times" w:hAnsi="Times" w:cs="Times New Roman"/>
          <w:sz w:val="24"/>
          <w:szCs w:val="24"/>
        </w:rPr>
        <w:t xml:space="preserve"> </w:t>
      </w:r>
      <w:r w:rsidR="003C5294" w:rsidRPr="00AF1F04">
        <w:rPr>
          <w:rFonts w:ascii="Times" w:hAnsi="Times" w:cs="Times New Roman"/>
          <w:sz w:val="24"/>
          <w:szCs w:val="24"/>
        </w:rPr>
        <w:t>This represents a longer period of increasing otter densities than the northern</w:t>
      </w:r>
      <w:del w:id="36" w:author="LIAM ANTRIM" w:date="2018-01-23T10:54:00Z">
        <w:r w:rsidR="003C5294" w:rsidRPr="00AF1F04" w:rsidDel="009A562E">
          <w:rPr>
            <w:rFonts w:ascii="Times" w:hAnsi="Times" w:cs="Times New Roman"/>
            <w:sz w:val="24"/>
            <w:szCs w:val="24"/>
          </w:rPr>
          <w:delText>most</w:delText>
        </w:r>
      </w:del>
      <w:r w:rsidR="003C5294" w:rsidRPr="00AF1F04">
        <w:rPr>
          <w:rFonts w:ascii="Times" w:hAnsi="Times" w:cs="Times New Roman"/>
          <w:sz w:val="24"/>
          <w:szCs w:val="24"/>
        </w:rPr>
        <w:t xml:space="preserve"> region</w:t>
      </w:r>
      <w:r w:rsidR="001B1B95" w:rsidRPr="00AF1F04">
        <w:rPr>
          <w:rFonts w:ascii="Times" w:hAnsi="Times" w:cs="Times New Roman"/>
          <w:sz w:val="24"/>
          <w:szCs w:val="24"/>
        </w:rPr>
        <w:t xml:space="preserve">. </w:t>
      </w:r>
      <w:r w:rsidR="005022BB" w:rsidRPr="00AF1F04">
        <w:rPr>
          <w:rFonts w:ascii="Times" w:hAnsi="Times" w:cs="Times New Roman"/>
          <w:sz w:val="24"/>
          <w:szCs w:val="24"/>
        </w:rPr>
        <w:t>T</w:t>
      </w:r>
      <w:r w:rsidR="00A33D46" w:rsidRPr="00AF1F04">
        <w:rPr>
          <w:rFonts w:ascii="Times" w:hAnsi="Times" w:cs="Times New Roman"/>
          <w:sz w:val="24"/>
          <w:szCs w:val="24"/>
        </w:rPr>
        <w:t>he increase in sea otter</w:t>
      </w:r>
      <w:r w:rsidR="003C5294" w:rsidRPr="00AF1F04">
        <w:rPr>
          <w:rFonts w:ascii="Times" w:hAnsi="Times" w:cs="Times New Roman"/>
          <w:sz w:val="24"/>
          <w:szCs w:val="24"/>
        </w:rPr>
        <w:t xml:space="preserve"> density</w:t>
      </w:r>
      <w:r w:rsidR="00A33D46" w:rsidRPr="00AF1F04">
        <w:rPr>
          <w:rFonts w:ascii="Times" w:hAnsi="Times" w:cs="Times New Roman"/>
          <w:sz w:val="24"/>
          <w:szCs w:val="24"/>
        </w:rPr>
        <w:t xml:space="preserve"> </w:t>
      </w:r>
      <w:r w:rsidR="005022BB" w:rsidRPr="00AF1F04">
        <w:rPr>
          <w:rFonts w:ascii="Times" w:hAnsi="Times" w:cs="Times New Roman"/>
          <w:sz w:val="24"/>
          <w:szCs w:val="24"/>
        </w:rPr>
        <w:t xml:space="preserve">has been </w:t>
      </w:r>
      <w:r w:rsidR="00A33D46" w:rsidRPr="00AF1F04">
        <w:rPr>
          <w:rFonts w:ascii="Times" w:hAnsi="Times" w:cs="Times New Roman"/>
          <w:sz w:val="24"/>
          <w:szCs w:val="24"/>
        </w:rPr>
        <w:t xml:space="preserve">strongest </w:t>
      </w:r>
      <w:r w:rsidR="005022BB" w:rsidRPr="00AF1F04">
        <w:rPr>
          <w:rFonts w:ascii="Times" w:hAnsi="Times" w:cs="Times New Roman"/>
          <w:sz w:val="24"/>
          <w:szCs w:val="24"/>
        </w:rPr>
        <w:t xml:space="preserve">and most consistent </w:t>
      </w:r>
      <w:r w:rsidR="00A33D46" w:rsidRPr="00AF1F04">
        <w:rPr>
          <w:rFonts w:ascii="Times" w:hAnsi="Times" w:cs="Times New Roman"/>
          <w:sz w:val="24"/>
          <w:szCs w:val="24"/>
        </w:rPr>
        <w:t xml:space="preserve">in the </w:t>
      </w:r>
      <w:commentRangeStart w:id="37"/>
      <w:r w:rsidR="00A33D46" w:rsidRPr="00AF1F04">
        <w:rPr>
          <w:rFonts w:ascii="Times" w:hAnsi="Times" w:cs="Times New Roman"/>
          <w:sz w:val="24"/>
          <w:szCs w:val="24"/>
        </w:rPr>
        <w:t>southern</w:t>
      </w:r>
      <w:commentRangeEnd w:id="37"/>
      <w:r w:rsidR="00DC1C14">
        <w:rPr>
          <w:rStyle w:val="CommentReference"/>
        </w:rPr>
        <w:commentReference w:id="37"/>
      </w:r>
      <w:r w:rsidR="00A33D46" w:rsidRPr="00AF1F04">
        <w:rPr>
          <w:rFonts w:ascii="Times" w:hAnsi="Times" w:cs="Times New Roman"/>
          <w:sz w:val="24"/>
          <w:szCs w:val="24"/>
        </w:rPr>
        <w:t xml:space="preserve"> region</w:t>
      </w:r>
      <w:r w:rsidR="003C5294" w:rsidRPr="00AF1F04">
        <w:rPr>
          <w:rFonts w:ascii="Times" w:hAnsi="Times" w:cs="Times New Roman"/>
          <w:sz w:val="24"/>
          <w:szCs w:val="24"/>
        </w:rPr>
        <w:t xml:space="preserve"> of the study area</w:t>
      </w:r>
      <w:r w:rsidR="00420C32" w:rsidRPr="00AF1F04">
        <w:rPr>
          <w:rFonts w:ascii="Times" w:hAnsi="Times" w:cs="Times New Roman"/>
          <w:sz w:val="24"/>
          <w:szCs w:val="24"/>
        </w:rPr>
        <w:t xml:space="preserve"> (Fig. 2</w:t>
      </w:r>
      <w:r w:rsidR="001815AF" w:rsidRPr="00AF1F04">
        <w:rPr>
          <w:rFonts w:ascii="Times" w:hAnsi="Times" w:cs="Times New Roman"/>
          <w:sz w:val="24"/>
          <w:szCs w:val="24"/>
        </w:rPr>
        <w:t>c</w:t>
      </w:r>
      <w:r w:rsidR="00420C32" w:rsidRPr="00AF1F04">
        <w:rPr>
          <w:rFonts w:ascii="Times" w:hAnsi="Times" w:cs="Times New Roman"/>
          <w:sz w:val="24"/>
          <w:szCs w:val="24"/>
        </w:rPr>
        <w:t>)</w:t>
      </w:r>
      <w:r w:rsidR="00A33D46" w:rsidRPr="00AF1F04">
        <w:rPr>
          <w:rFonts w:ascii="Times" w:hAnsi="Times" w:cs="Times New Roman"/>
          <w:sz w:val="24"/>
          <w:szCs w:val="24"/>
        </w:rPr>
        <w:t xml:space="preserve">. </w:t>
      </w:r>
      <w:r w:rsidR="0033217D" w:rsidRPr="00AF1F04">
        <w:rPr>
          <w:rFonts w:ascii="Times" w:hAnsi="Times" w:cs="Times New Roman"/>
          <w:sz w:val="24"/>
          <w:szCs w:val="24"/>
        </w:rPr>
        <w:t>Sea o</w:t>
      </w:r>
      <w:r w:rsidR="00E847C4" w:rsidRPr="00AF1F04">
        <w:rPr>
          <w:rFonts w:ascii="Times" w:hAnsi="Times" w:cs="Times New Roman"/>
          <w:sz w:val="24"/>
          <w:szCs w:val="24"/>
        </w:rPr>
        <w:t>tter</w:t>
      </w:r>
      <w:r w:rsidR="0033217D" w:rsidRPr="00AF1F04">
        <w:rPr>
          <w:rFonts w:ascii="Times" w:hAnsi="Times" w:cs="Times New Roman"/>
          <w:sz w:val="24"/>
          <w:szCs w:val="24"/>
        </w:rPr>
        <w:t xml:space="preserve"> densitie</w:t>
      </w:r>
      <w:r w:rsidR="00E847C4" w:rsidRPr="00AF1F04">
        <w:rPr>
          <w:rFonts w:ascii="Times" w:hAnsi="Times" w:cs="Times New Roman"/>
          <w:sz w:val="24"/>
          <w:szCs w:val="24"/>
        </w:rPr>
        <w:t>s</w:t>
      </w:r>
      <w:r w:rsidR="0033217D" w:rsidRPr="00AF1F04">
        <w:rPr>
          <w:rFonts w:ascii="Times" w:hAnsi="Times" w:cs="Times New Roman"/>
          <w:sz w:val="24"/>
          <w:szCs w:val="24"/>
        </w:rPr>
        <w:t xml:space="preserve"> near</w:t>
      </w:r>
      <w:r w:rsidR="00FA31AE" w:rsidRPr="00AF1F04">
        <w:rPr>
          <w:rFonts w:ascii="Times" w:hAnsi="Times" w:cs="Times New Roman"/>
          <w:sz w:val="24"/>
          <w:szCs w:val="24"/>
        </w:rPr>
        <w:t xml:space="preserve"> </w:t>
      </w:r>
      <w:r w:rsidR="003A401F" w:rsidRPr="00AF1F04">
        <w:rPr>
          <w:rFonts w:ascii="Times" w:hAnsi="Times" w:cs="Times New Roman"/>
          <w:sz w:val="24"/>
          <w:szCs w:val="24"/>
        </w:rPr>
        <w:t>the southern</w:t>
      </w:r>
      <w:r w:rsidR="00FA31AE" w:rsidRPr="00AF1F04">
        <w:rPr>
          <w:rFonts w:ascii="Times" w:hAnsi="Times" w:cs="Times New Roman"/>
          <w:sz w:val="24"/>
          <w:szCs w:val="24"/>
        </w:rPr>
        <w:t xml:space="preserve"> sites </w:t>
      </w:r>
      <w:r w:rsidR="003C5294" w:rsidRPr="00AF1F04">
        <w:rPr>
          <w:rFonts w:ascii="Times" w:hAnsi="Times" w:cs="Times New Roman"/>
          <w:sz w:val="24"/>
          <w:szCs w:val="24"/>
        </w:rPr>
        <w:t>have increased exponentially</w:t>
      </w:r>
      <w:r w:rsidR="00FA31AE" w:rsidRPr="00AF1F04">
        <w:rPr>
          <w:rFonts w:ascii="Times" w:hAnsi="Times" w:cs="Times New Roman"/>
          <w:sz w:val="24"/>
          <w:szCs w:val="24"/>
        </w:rPr>
        <w:t xml:space="preserve"> </w:t>
      </w:r>
      <w:r w:rsidR="003C5294" w:rsidRPr="00AF1F04">
        <w:rPr>
          <w:rFonts w:ascii="Times" w:hAnsi="Times" w:cs="Times New Roman"/>
          <w:sz w:val="24"/>
          <w:szCs w:val="24"/>
        </w:rPr>
        <w:t>since</w:t>
      </w:r>
      <w:r w:rsidR="00FA31AE" w:rsidRPr="00AF1F04">
        <w:rPr>
          <w:rFonts w:ascii="Times" w:hAnsi="Times" w:cs="Times New Roman"/>
          <w:sz w:val="24"/>
          <w:szCs w:val="24"/>
        </w:rPr>
        <w:t xml:space="preserve"> the </w:t>
      </w:r>
      <w:r w:rsidR="003C5294" w:rsidRPr="00AF1F04">
        <w:rPr>
          <w:rFonts w:ascii="Times" w:hAnsi="Times" w:cs="Times New Roman"/>
          <w:sz w:val="24"/>
          <w:szCs w:val="24"/>
        </w:rPr>
        <w:t xml:space="preserve">late </w:t>
      </w:r>
      <w:r w:rsidR="00FA31AE" w:rsidRPr="00AF1F04">
        <w:rPr>
          <w:rFonts w:ascii="Times" w:hAnsi="Times" w:cs="Times New Roman"/>
          <w:sz w:val="24"/>
          <w:szCs w:val="24"/>
        </w:rPr>
        <w:t>19</w:t>
      </w:r>
      <w:r w:rsidR="003C5294" w:rsidRPr="00AF1F04">
        <w:rPr>
          <w:rFonts w:ascii="Times" w:hAnsi="Times" w:cs="Times New Roman"/>
          <w:sz w:val="24"/>
          <w:szCs w:val="24"/>
        </w:rPr>
        <w:t>7</w:t>
      </w:r>
      <w:r w:rsidR="00FA31AE" w:rsidRPr="00AF1F04">
        <w:rPr>
          <w:rFonts w:ascii="Times" w:hAnsi="Times" w:cs="Times New Roman"/>
          <w:sz w:val="24"/>
          <w:szCs w:val="24"/>
        </w:rPr>
        <w:t>0s</w:t>
      </w:r>
      <w:r w:rsidR="0033217D" w:rsidRPr="00AF1F04">
        <w:rPr>
          <w:rFonts w:ascii="Times" w:hAnsi="Times" w:cs="Times New Roman"/>
          <w:sz w:val="24"/>
          <w:szCs w:val="24"/>
        </w:rPr>
        <w:t xml:space="preserve">; </w:t>
      </w:r>
      <w:r w:rsidR="003C5294" w:rsidRPr="00AF1F04">
        <w:rPr>
          <w:rFonts w:ascii="Times" w:hAnsi="Times" w:cs="Times New Roman"/>
          <w:sz w:val="24"/>
          <w:szCs w:val="24"/>
        </w:rPr>
        <w:t xml:space="preserve">since roughly 2000, </w:t>
      </w:r>
      <w:r w:rsidR="009C5D3E" w:rsidRPr="00AF1F04">
        <w:rPr>
          <w:rFonts w:ascii="Times" w:hAnsi="Times" w:cs="Times New Roman"/>
          <w:sz w:val="24"/>
          <w:szCs w:val="24"/>
        </w:rPr>
        <w:t xml:space="preserve">the </w:t>
      </w:r>
      <w:r w:rsidR="0033217D" w:rsidRPr="00AF1F04">
        <w:rPr>
          <w:rFonts w:ascii="Times" w:hAnsi="Times" w:cs="Times New Roman"/>
          <w:sz w:val="24"/>
          <w:szCs w:val="24"/>
        </w:rPr>
        <w:t xml:space="preserve">rate of increase in the Destruction Island area </w:t>
      </w:r>
      <w:r w:rsidR="003C5294" w:rsidRPr="00AF1F04">
        <w:rPr>
          <w:rFonts w:ascii="Times" w:hAnsi="Times" w:cs="Times New Roman"/>
          <w:sz w:val="24"/>
          <w:szCs w:val="24"/>
        </w:rPr>
        <w:t>ha</w:t>
      </w:r>
      <w:r w:rsidR="009C5D3E" w:rsidRPr="00AF1F04">
        <w:rPr>
          <w:rFonts w:ascii="Times" w:hAnsi="Times" w:cs="Times New Roman"/>
          <w:sz w:val="24"/>
          <w:szCs w:val="24"/>
        </w:rPr>
        <w:t>s</w:t>
      </w:r>
      <w:r w:rsidR="003C5294" w:rsidRPr="00AF1F04">
        <w:rPr>
          <w:rFonts w:ascii="Times" w:hAnsi="Times" w:cs="Times New Roman"/>
          <w:sz w:val="24"/>
          <w:szCs w:val="24"/>
        </w:rPr>
        <w:t xml:space="preserve"> </w:t>
      </w:r>
      <w:r w:rsidR="0033217D" w:rsidRPr="00AF1F04">
        <w:rPr>
          <w:rFonts w:ascii="Times" w:hAnsi="Times" w:cs="Times New Roman"/>
          <w:sz w:val="24"/>
          <w:szCs w:val="24"/>
        </w:rPr>
        <w:t xml:space="preserve">outpaced rates of increase near </w:t>
      </w:r>
      <w:proofErr w:type="spellStart"/>
      <w:r w:rsidR="0033217D" w:rsidRPr="00AF1F04">
        <w:rPr>
          <w:rFonts w:ascii="Times" w:hAnsi="Times" w:cs="Times New Roman"/>
          <w:sz w:val="24"/>
          <w:szCs w:val="24"/>
        </w:rPr>
        <w:t>Teahwhit</w:t>
      </w:r>
      <w:proofErr w:type="spellEnd"/>
      <w:r w:rsidR="0033217D" w:rsidRPr="00AF1F04">
        <w:rPr>
          <w:rFonts w:ascii="Times" w:hAnsi="Times" w:cs="Times New Roman"/>
          <w:sz w:val="24"/>
          <w:szCs w:val="24"/>
        </w:rPr>
        <w:t xml:space="preserve"> Head and Cape Johnson / Rock 305</w:t>
      </w:r>
      <w:r w:rsidR="00FA31AE" w:rsidRPr="00AF1F04">
        <w:rPr>
          <w:rFonts w:ascii="Times" w:hAnsi="Times" w:cs="Times New Roman"/>
          <w:sz w:val="24"/>
          <w:szCs w:val="24"/>
        </w:rPr>
        <w:t>.</w:t>
      </w:r>
      <w:r w:rsidR="005D0665" w:rsidRPr="00AF1F04">
        <w:rPr>
          <w:rFonts w:ascii="Times" w:hAnsi="Times" w:cs="Times New Roman"/>
          <w:sz w:val="24"/>
          <w:szCs w:val="24"/>
        </w:rPr>
        <w:t xml:space="preserve"> </w:t>
      </w:r>
      <w:r w:rsidR="008B4674" w:rsidRPr="00AF1F04">
        <w:rPr>
          <w:rFonts w:ascii="Times" w:hAnsi="Times" w:cs="Times New Roman"/>
          <w:sz w:val="24"/>
          <w:szCs w:val="24"/>
        </w:rPr>
        <w:t>At present, t</w:t>
      </w:r>
      <w:r w:rsidR="005D0665" w:rsidRPr="00AF1F04">
        <w:rPr>
          <w:rFonts w:ascii="Times" w:hAnsi="Times" w:cs="Times New Roman"/>
          <w:sz w:val="24"/>
          <w:szCs w:val="24"/>
        </w:rPr>
        <w:t xml:space="preserve">he absolute abundance </w:t>
      </w:r>
      <w:r w:rsidR="005A112B" w:rsidRPr="00AF1F04">
        <w:rPr>
          <w:rFonts w:ascii="Times" w:hAnsi="Times" w:cs="Times New Roman"/>
          <w:sz w:val="24"/>
          <w:szCs w:val="24"/>
        </w:rPr>
        <w:t>of sea otters is also greatest</w:t>
      </w:r>
      <w:r w:rsidR="005D0665" w:rsidRPr="00AF1F04">
        <w:rPr>
          <w:rFonts w:ascii="Times" w:hAnsi="Times" w:cs="Times New Roman"/>
          <w:sz w:val="24"/>
          <w:szCs w:val="24"/>
        </w:rPr>
        <w:t xml:space="preserve"> in </w:t>
      </w:r>
      <w:r w:rsidR="005A112B" w:rsidRPr="00AF1F04">
        <w:rPr>
          <w:rFonts w:ascii="Times" w:hAnsi="Times" w:cs="Times New Roman"/>
          <w:sz w:val="24"/>
          <w:szCs w:val="24"/>
        </w:rPr>
        <w:t>the southern</w:t>
      </w:r>
      <w:r w:rsidR="005D0665" w:rsidRPr="00AF1F04">
        <w:rPr>
          <w:rFonts w:ascii="Times" w:hAnsi="Times" w:cs="Times New Roman"/>
          <w:sz w:val="24"/>
          <w:szCs w:val="24"/>
        </w:rPr>
        <w:t xml:space="preserve"> </w:t>
      </w:r>
      <w:r w:rsidR="005A112B" w:rsidRPr="00AF1F04">
        <w:rPr>
          <w:rFonts w:ascii="Times" w:hAnsi="Times" w:cs="Times New Roman"/>
          <w:sz w:val="24"/>
          <w:szCs w:val="24"/>
        </w:rPr>
        <w:t>region</w:t>
      </w:r>
      <w:r w:rsidR="00227428" w:rsidRPr="00AF1F04">
        <w:rPr>
          <w:rFonts w:ascii="Times" w:hAnsi="Times" w:cs="Times New Roman"/>
          <w:sz w:val="24"/>
          <w:szCs w:val="24"/>
        </w:rPr>
        <w:t xml:space="preserve">; </w:t>
      </w:r>
      <w:r w:rsidR="003A401F" w:rsidRPr="00AF1F04">
        <w:rPr>
          <w:rFonts w:ascii="Times" w:hAnsi="Times" w:cs="Times New Roman"/>
          <w:sz w:val="24"/>
          <w:szCs w:val="24"/>
        </w:rPr>
        <w:t>sea otter abundances in the northern region</w:t>
      </w:r>
      <w:r w:rsidR="005D0665" w:rsidRPr="00AF1F04">
        <w:rPr>
          <w:rFonts w:ascii="Times" w:hAnsi="Times" w:cs="Times New Roman"/>
          <w:sz w:val="24"/>
          <w:szCs w:val="24"/>
        </w:rPr>
        <w:t xml:space="preserve"> </w:t>
      </w:r>
      <w:r w:rsidR="003A401F" w:rsidRPr="00AF1F04">
        <w:rPr>
          <w:rFonts w:ascii="Times" w:hAnsi="Times" w:cs="Times New Roman"/>
          <w:sz w:val="24"/>
          <w:szCs w:val="24"/>
        </w:rPr>
        <w:t>are the lowest by at least an order of magnitude</w:t>
      </w:r>
      <w:r w:rsidR="005D0665" w:rsidRPr="00AF1F04">
        <w:rPr>
          <w:rFonts w:ascii="Times" w:hAnsi="Times" w:cs="Times New Roman"/>
          <w:sz w:val="24"/>
          <w:szCs w:val="24"/>
        </w:rPr>
        <w:t xml:space="preserve"> (</w:t>
      </w:r>
      <w:r w:rsidR="00E65C0F" w:rsidRPr="00AF1F04">
        <w:rPr>
          <w:rFonts w:ascii="Times" w:hAnsi="Times" w:cs="Times New Roman"/>
          <w:sz w:val="24"/>
          <w:szCs w:val="24"/>
        </w:rPr>
        <w:t xml:space="preserve">estimated </w:t>
      </w:r>
      <w:r w:rsidR="00CA3641" w:rsidRPr="00AF1F04">
        <w:rPr>
          <w:rFonts w:ascii="Times" w:hAnsi="Times" w:cs="Times New Roman"/>
          <w:sz w:val="24"/>
          <w:szCs w:val="24"/>
        </w:rPr>
        <w:t xml:space="preserve">2015 sea otter abundance of </w:t>
      </w:r>
      <w:r w:rsidR="003A1E6A" w:rsidRPr="00AF1F04">
        <w:rPr>
          <w:rFonts w:ascii="Times" w:hAnsi="Times" w:cs="Times New Roman"/>
          <w:sz w:val="24"/>
          <w:szCs w:val="24"/>
        </w:rPr>
        <w:t>18,</w:t>
      </w:r>
      <w:r w:rsidR="00E65C0F" w:rsidRPr="00AF1F04">
        <w:rPr>
          <w:rFonts w:ascii="Times" w:hAnsi="Times" w:cs="Times New Roman"/>
          <w:sz w:val="24"/>
          <w:szCs w:val="24"/>
        </w:rPr>
        <w:t xml:space="preserve"> 207, and </w:t>
      </w:r>
      <w:r w:rsidR="003A1E6A" w:rsidRPr="00AF1F04">
        <w:rPr>
          <w:rFonts w:ascii="Times" w:hAnsi="Times" w:cs="Times New Roman"/>
          <w:sz w:val="24"/>
          <w:szCs w:val="24"/>
        </w:rPr>
        <w:t>439</w:t>
      </w:r>
      <w:r w:rsidR="00E65C0F" w:rsidRPr="00AF1F04">
        <w:rPr>
          <w:rFonts w:ascii="Times" w:hAnsi="Times" w:cs="Times New Roman"/>
          <w:sz w:val="24"/>
          <w:szCs w:val="24"/>
        </w:rPr>
        <w:t xml:space="preserve"> </w:t>
      </w:r>
      <w:r w:rsidR="00CA3641" w:rsidRPr="00AF1F04">
        <w:rPr>
          <w:rFonts w:ascii="Times" w:hAnsi="Times" w:cs="Times New Roman"/>
          <w:sz w:val="24"/>
          <w:szCs w:val="24"/>
        </w:rPr>
        <w:t xml:space="preserve">for </w:t>
      </w:r>
      <w:proofErr w:type="spellStart"/>
      <w:r w:rsidR="003A1E6A" w:rsidRPr="00AF1F04">
        <w:rPr>
          <w:rFonts w:ascii="Times" w:hAnsi="Times" w:cs="Times New Roman"/>
          <w:sz w:val="24"/>
          <w:szCs w:val="24"/>
        </w:rPr>
        <w:t>Tatoosh</w:t>
      </w:r>
      <w:proofErr w:type="spellEnd"/>
      <w:r w:rsidR="003A1E6A" w:rsidRPr="00AF1F04">
        <w:rPr>
          <w:rFonts w:ascii="Times" w:hAnsi="Times" w:cs="Times New Roman"/>
          <w:sz w:val="24"/>
          <w:szCs w:val="24"/>
        </w:rPr>
        <w:t xml:space="preserve"> Island (Northern region), </w:t>
      </w:r>
      <w:r w:rsidR="00CA3641" w:rsidRPr="00AF1F04">
        <w:rPr>
          <w:rFonts w:ascii="Times" w:hAnsi="Times" w:cs="Times New Roman"/>
          <w:sz w:val="24"/>
          <w:szCs w:val="24"/>
        </w:rPr>
        <w:t>Cape Alava</w:t>
      </w:r>
      <w:r w:rsidR="00E65C0F" w:rsidRPr="00AF1F04">
        <w:rPr>
          <w:rFonts w:ascii="Times" w:hAnsi="Times" w:cs="Times New Roman"/>
          <w:sz w:val="24"/>
          <w:szCs w:val="24"/>
        </w:rPr>
        <w:t xml:space="preserve"> (Central)</w:t>
      </w:r>
      <w:r w:rsidR="00CA3641" w:rsidRPr="00AF1F04">
        <w:rPr>
          <w:rFonts w:ascii="Times" w:hAnsi="Times" w:cs="Times New Roman"/>
          <w:sz w:val="24"/>
          <w:szCs w:val="24"/>
        </w:rPr>
        <w:t>, and</w:t>
      </w:r>
      <w:r w:rsidR="003A1E6A" w:rsidRPr="00AF1F04">
        <w:rPr>
          <w:rFonts w:ascii="Times" w:hAnsi="Times" w:cs="Times New Roman"/>
          <w:sz w:val="24"/>
          <w:szCs w:val="24"/>
        </w:rPr>
        <w:t xml:space="preserve"> Destruction Island (Southern)</w:t>
      </w:r>
      <w:r w:rsidR="00CA3641" w:rsidRPr="00AF1F04">
        <w:rPr>
          <w:rFonts w:ascii="Times" w:hAnsi="Times" w:cs="Times New Roman"/>
          <w:sz w:val="24"/>
          <w:szCs w:val="24"/>
        </w:rPr>
        <w:t xml:space="preserve"> respectively)</w:t>
      </w:r>
      <w:r w:rsidR="005D0665" w:rsidRPr="00AF1F04">
        <w:rPr>
          <w:rFonts w:ascii="Times" w:hAnsi="Times" w:cs="Times New Roman"/>
          <w:sz w:val="24"/>
          <w:szCs w:val="24"/>
        </w:rPr>
        <w:t>.</w:t>
      </w:r>
      <w:r w:rsidR="0033217D" w:rsidRPr="00AF1F04">
        <w:rPr>
          <w:rFonts w:ascii="Times" w:hAnsi="Times" w:cs="Times New Roman"/>
          <w:sz w:val="24"/>
          <w:szCs w:val="24"/>
        </w:rPr>
        <w:t xml:space="preserve"> </w:t>
      </w:r>
      <w:r w:rsidR="009C5D3E" w:rsidRPr="00AF1F04">
        <w:rPr>
          <w:rFonts w:ascii="Times" w:hAnsi="Times" w:cs="Times New Roman"/>
          <w:sz w:val="24"/>
          <w:szCs w:val="24"/>
        </w:rPr>
        <w:t xml:space="preserve">Cape Johnson and Rock 305 have essentially the same trend </w:t>
      </w:r>
      <w:r w:rsidR="001815AF" w:rsidRPr="00AF1F04">
        <w:rPr>
          <w:rFonts w:ascii="Times" w:hAnsi="Times" w:cs="Times New Roman"/>
          <w:sz w:val="24"/>
          <w:szCs w:val="24"/>
        </w:rPr>
        <w:t>in Fig</w:t>
      </w:r>
      <w:r w:rsidR="00CA3641" w:rsidRPr="00AF1F04">
        <w:rPr>
          <w:rFonts w:ascii="Times" w:hAnsi="Times" w:cs="Times New Roman"/>
          <w:sz w:val="24"/>
          <w:szCs w:val="24"/>
        </w:rPr>
        <w:t>.</w:t>
      </w:r>
      <w:r w:rsidR="001815AF" w:rsidRPr="00AF1F04">
        <w:rPr>
          <w:rFonts w:ascii="Times" w:hAnsi="Times" w:cs="Times New Roman"/>
          <w:sz w:val="24"/>
          <w:szCs w:val="24"/>
        </w:rPr>
        <w:t xml:space="preserve"> 2c</w:t>
      </w:r>
      <w:r w:rsidR="005D0665" w:rsidRPr="00AF1F04">
        <w:rPr>
          <w:rFonts w:ascii="Times" w:hAnsi="Times" w:cs="Times New Roman"/>
          <w:sz w:val="24"/>
          <w:szCs w:val="24"/>
        </w:rPr>
        <w:t xml:space="preserve"> </w:t>
      </w:r>
      <w:r w:rsidR="0084429D" w:rsidRPr="00AF1F04">
        <w:rPr>
          <w:rFonts w:ascii="Times" w:hAnsi="Times" w:cs="Times New Roman"/>
          <w:sz w:val="24"/>
          <w:szCs w:val="24"/>
        </w:rPr>
        <w:t xml:space="preserve">due </w:t>
      </w:r>
      <w:r w:rsidR="009C5D3E" w:rsidRPr="00AF1F04">
        <w:rPr>
          <w:rFonts w:ascii="Times" w:hAnsi="Times" w:cs="Times New Roman"/>
          <w:sz w:val="24"/>
          <w:szCs w:val="24"/>
        </w:rPr>
        <w:t>to their</w:t>
      </w:r>
      <w:r w:rsidR="0084429D" w:rsidRPr="00AF1F04">
        <w:rPr>
          <w:rFonts w:ascii="Times" w:hAnsi="Times" w:cs="Times New Roman"/>
          <w:sz w:val="24"/>
          <w:szCs w:val="24"/>
        </w:rPr>
        <w:t xml:space="preserve"> proximity relative to </w:t>
      </w:r>
      <w:commentRangeStart w:id="38"/>
      <w:r w:rsidR="0084429D" w:rsidRPr="00AF1F04">
        <w:rPr>
          <w:rFonts w:ascii="Times" w:hAnsi="Times" w:cs="Times New Roman"/>
          <w:sz w:val="24"/>
          <w:szCs w:val="24"/>
        </w:rPr>
        <w:t>the</w:t>
      </w:r>
      <w:commentRangeEnd w:id="38"/>
      <w:r w:rsidR="00604E5A">
        <w:rPr>
          <w:rStyle w:val="CommentReference"/>
        </w:rPr>
        <w:commentReference w:id="38"/>
      </w:r>
      <w:r w:rsidR="0084429D" w:rsidRPr="00AF1F04">
        <w:rPr>
          <w:rFonts w:ascii="Times" w:hAnsi="Times" w:cs="Times New Roman"/>
          <w:sz w:val="24"/>
          <w:szCs w:val="24"/>
        </w:rPr>
        <w:t xml:space="preserve"> </w:t>
      </w:r>
      <w:r w:rsidR="007D0372" w:rsidRPr="00AF1F04">
        <w:rPr>
          <w:rFonts w:ascii="Times" w:hAnsi="Times" w:cs="Times New Roman"/>
          <w:sz w:val="24"/>
          <w:szCs w:val="24"/>
        </w:rPr>
        <w:t xml:space="preserve">kernel bandwidth </w:t>
      </w:r>
      <w:r w:rsidR="00657F65" w:rsidRPr="00AF1F04">
        <w:rPr>
          <w:rFonts w:ascii="Times" w:hAnsi="Times" w:cs="Times New Roman"/>
          <w:sz w:val="24"/>
          <w:szCs w:val="24"/>
        </w:rPr>
        <w:t>used for home range estimation (</w:t>
      </w:r>
      <w:r w:rsidR="00E529B5" w:rsidRPr="00AF1F04">
        <w:rPr>
          <w:rFonts w:ascii="Times" w:hAnsi="Times" w:cs="Times New Roman"/>
          <w:sz w:val="24"/>
          <w:szCs w:val="24"/>
        </w:rPr>
        <w:t>Fig.</w:t>
      </w:r>
      <w:r w:rsidR="00CA3641" w:rsidRPr="00AF1F04">
        <w:rPr>
          <w:rFonts w:ascii="Times" w:hAnsi="Times" w:cs="Times New Roman"/>
          <w:sz w:val="24"/>
          <w:szCs w:val="24"/>
        </w:rPr>
        <w:t xml:space="preserve"> </w:t>
      </w:r>
      <w:r w:rsidR="00E529B5" w:rsidRPr="00AF1F04">
        <w:rPr>
          <w:rFonts w:ascii="Times" w:hAnsi="Times" w:cs="Times New Roman"/>
          <w:sz w:val="24"/>
          <w:szCs w:val="24"/>
        </w:rPr>
        <w:t>1</w:t>
      </w:r>
      <w:r w:rsidR="00CA3641" w:rsidRPr="00AF1F04">
        <w:rPr>
          <w:rFonts w:ascii="Times" w:hAnsi="Times" w:cs="Times New Roman"/>
          <w:sz w:val="24"/>
          <w:szCs w:val="24"/>
        </w:rPr>
        <w:t>;</w:t>
      </w:r>
      <w:r w:rsidR="00E529B5" w:rsidRPr="00AF1F04">
        <w:rPr>
          <w:rFonts w:ascii="Times" w:hAnsi="Times" w:cs="Times New Roman"/>
          <w:sz w:val="24"/>
          <w:szCs w:val="24"/>
        </w:rPr>
        <w:t xml:space="preserve"> </w:t>
      </w:r>
      <w:r w:rsidR="007D0372" w:rsidRPr="00AF1F04">
        <w:rPr>
          <w:rFonts w:ascii="Times" w:hAnsi="Times" w:cs="Times New Roman"/>
          <w:sz w:val="24"/>
          <w:szCs w:val="24"/>
        </w:rPr>
        <w:t xml:space="preserve">see </w:t>
      </w:r>
      <w:r w:rsidR="0060001F" w:rsidRPr="00AF1F04">
        <w:rPr>
          <w:rFonts w:ascii="Times" w:hAnsi="Times" w:cs="Times New Roman"/>
          <w:sz w:val="24"/>
          <w:szCs w:val="24"/>
        </w:rPr>
        <w:t>Methods</w:t>
      </w:r>
      <w:r w:rsidR="00657F65" w:rsidRPr="00AF1F04">
        <w:rPr>
          <w:rFonts w:ascii="Times" w:hAnsi="Times" w:cs="Times New Roman"/>
          <w:sz w:val="24"/>
          <w:szCs w:val="24"/>
        </w:rPr>
        <w:t>)</w:t>
      </w:r>
      <w:r w:rsidR="0084429D" w:rsidRPr="00AF1F04">
        <w:rPr>
          <w:rFonts w:ascii="Times" w:hAnsi="Times" w:cs="Times New Roman"/>
          <w:sz w:val="24"/>
          <w:szCs w:val="24"/>
        </w:rPr>
        <w:t>.</w:t>
      </w:r>
    </w:p>
    <w:p w14:paraId="06A7B62C" w14:textId="2D6AD6DF" w:rsidR="001B1B95" w:rsidRPr="00AF1F04" w:rsidRDefault="00316106" w:rsidP="001B1B95">
      <w:pPr>
        <w:spacing w:after="0" w:line="480" w:lineRule="auto"/>
        <w:ind w:firstLine="720"/>
        <w:rPr>
          <w:rFonts w:ascii="Times" w:hAnsi="Times" w:cs="Times New Roman"/>
          <w:sz w:val="24"/>
          <w:szCs w:val="24"/>
        </w:rPr>
      </w:pPr>
      <w:r w:rsidRPr="00AF1F04">
        <w:rPr>
          <w:rFonts w:ascii="Times" w:hAnsi="Times" w:cs="Times New Roman"/>
          <w:sz w:val="24"/>
          <w:szCs w:val="24"/>
        </w:rPr>
        <w:t>Further analysis of sea otter data shows that the distribution of the Olympic Coast population has shifted over time</w:t>
      </w:r>
      <w:r w:rsidR="00331DFA" w:rsidRPr="00AF1F04">
        <w:rPr>
          <w:rFonts w:ascii="Times" w:hAnsi="Times" w:cs="Times New Roman"/>
          <w:sz w:val="24"/>
          <w:szCs w:val="24"/>
        </w:rPr>
        <w:t xml:space="preserve"> (see also Jeffer</w:t>
      </w:r>
      <w:r w:rsidR="005D6920" w:rsidRPr="00AF1F04">
        <w:rPr>
          <w:rFonts w:ascii="Times" w:hAnsi="Times" w:cs="Times New Roman"/>
          <w:sz w:val="24"/>
          <w:szCs w:val="24"/>
        </w:rPr>
        <w:t>ies and Jameson 2014)</w:t>
      </w:r>
      <w:r w:rsidRPr="00AF1F04">
        <w:rPr>
          <w:rFonts w:ascii="Times" w:hAnsi="Times" w:cs="Times New Roman"/>
          <w:sz w:val="24"/>
          <w:szCs w:val="24"/>
        </w:rPr>
        <w:t xml:space="preserve">. The population has had a bimodal or multimodal distribution for much of the study period, with the most significant modes in the area between Cape Alava and Cape Johnson, and another further south </w:t>
      </w:r>
      <w:r w:rsidR="00167CFD" w:rsidRPr="00AF1F04">
        <w:rPr>
          <w:rFonts w:ascii="Times" w:hAnsi="Times" w:cs="Times New Roman"/>
          <w:sz w:val="24"/>
          <w:szCs w:val="24"/>
        </w:rPr>
        <w:t>near</w:t>
      </w:r>
      <w:r w:rsidRPr="00AF1F04">
        <w:rPr>
          <w:rFonts w:ascii="Times" w:hAnsi="Times" w:cs="Times New Roman"/>
          <w:sz w:val="24"/>
          <w:szCs w:val="24"/>
        </w:rPr>
        <w:t xml:space="preserve"> Destruction Island (Fig. 3). The center of gravity of the population was in the vicinity of </w:t>
      </w:r>
      <w:proofErr w:type="spellStart"/>
      <w:r w:rsidRPr="00AF1F04">
        <w:rPr>
          <w:rFonts w:ascii="Times" w:hAnsi="Times" w:cs="Times New Roman"/>
          <w:sz w:val="24"/>
          <w:szCs w:val="24"/>
        </w:rPr>
        <w:t>Teahw</w:t>
      </w:r>
      <w:r w:rsidR="005D71E2" w:rsidRPr="00AF1F04">
        <w:rPr>
          <w:rFonts w:ascii="Times" w:hAnsi="Times" w:cs="Times New Roman"/>
          <w:sz w:val="24"/>
          <w:szCs w:val="24"/>
        </w:rPr>
        <w:t>h</w:t>
      </w:r>
      <w:r w:rsidRPr="00AF1F04">
        <w:rPr>
          <w:rFonts w:ascii="Times" w:hAnsi="Times" w:cs="Times New Roman"/>
          <w:sz w:val="24"/>
          <w:szCs w:val="24"/>
        </w:rPr>
        <w:t>it</w:t>
      </w:r>
      <w:proofErr w:type="spellEnd"/>
      <w:r w:rsidRPr="00AF1F04">
        <w:rPr>
          <w:rFonts w:ascii="Times" w:hAnsi="Times" w:cs="Times New Roman"/>
          <w:sz w:val="24"/>
          <w:szCs w:val="24"/>
        </w:rPr>
        <w:t xml:space="preserve"> Head in the late 1970s, but then shifted north to the area around Cape Alava </w:t>
      </w:r>
      <w:r w:rsidR="007D0372" w:rsidRPr="00AF1F04">
        <w:rPr>
          <w:rFonts w:ascii="Times" w:hAnsi="Times" w:cs="Times New Roman"/>
          <w:sz w:val="24"/>
          <w:szCs w:val="24"/>
        </w:rPr>
        <w:t>for</w:t>
      </w:r>
      <w:r w:rsidRPr="00AF1F04">
        <w:rPr>
          <w:rFonts w:ascii="Times" w:hAnsi="Times" w:cs="Times New Roman"/>
          <w:sz w:val="24"/>
          <w:szCs w:val="24"/>
        </w:rPr>
        <w:t xml:space="preserve"> much of the 1980s and 1990s. </w:t>
      </w:r>
      <w:r w:rsidR="007D0372" w:rsidRPr="00AF1F04">
        <w:rPr>
          <w:rFonts w:ascii="Times" w:hAnsi="Times" w:cs="Times New Roman"/>
          <w:sz w:val="24"/>
          <w:szCs w:val="24"/>
        </w:rPr>
        <w:t>Starting in the</w:t>
      </w:r>
      <w:r w:rsidR="00C31C3A" w:rsidRPr="00AF1F04">
        <w:rPr>
          <w:rFonts w:ascii="Times" w:hAnsi="Times" w:cs="Times New Roman"/>
          <w:sz w:val="24"/>
          <w:szCs w:val="24"/>
        </w:rPr>
        <w:t xml:space="preserve"> late 1990s, the center of gravity rapidly shifted south to</w:t>
      </w:r>
      <w:r w:rsidR="00167CFD" w:rsidRPr="00AF1F04">
        <w:rPr>
          <w:rFonts w:ascii="Times" w:hAnsi="Times" w:cs="Times New Roman"/>
          <w:sz w:val="24"/>
          <w:szCs w:val="24"/>
        </w:rPr>
        <w:t xml:space="preserve"> near</w:t>
      </w:r>
      <w:r w:rsidR="00C31C3A" w:rsidRPr="00AF1F04">
        <w:rPr>
          <w:rFonts w:ascii="Times" w:hAnsi="Times" w:cs="Times New Roman"/>
          <w:sz w:val="24"/>
          <w:szCs w:val="24"/>
        </w:rPr>
        <w:t xml:space="preserve"> Destruction Island, where it has remained. </w:t>
      </w:r>
      <w:r w:rsidR="007D0372" w:rsidRPr="00AF1F04">
        <w:rPr>
          <w:rFonts w:ascii="Times" w:hAnsi="Times" w:cs="Times New Roman"/>
          <w:sz w:val="24"/>
          <w:szCs w:val="24"/>
        </w:rPr>
        <w:t>In recent years s</w:t>
      </w:r>
      <w:r w:rsidR="00C31C3A" w:rsidRPr="00AF1F04">
        <w:rPr>
          <w:rFonts w:ascii="Times" w:hAnsi="Times" w:cs="Times New Roman"/>
          <w:sz w:val="24"/>
          <w:szCs w:val="24"/>
        </w:rPr>
        <w:t xml:space="preserve">ea otter observations </w:t>
      </w:r>
      <w:r w:rsidR="007D0372" w:rsidRPr="00AF1F04">
        <w:rPr>
          <w:rFonts w:ascii="Times" w:hAnsi="Times" w:cs="Times New Roman"/>
          <w:sz w:val="24"/>
          <w:szCs w:val="24"/>
        </w:rPr>
        <w:t xml:space="preserve">are </w:t>
      </w:r>
      <w:r w:rsidR="00C31C3A" w:rsidRPr="00AF1F04">
        <w:rPr>
          <w:rFonts w:ascii="Times" w:hAnsi="Times" w:cs="Times New Roman"/>
          <w:sz w:val="24"/>
          <w:szCs w:val="24"/>
        </w:rPr>
        <w:t>rare inside the Strait of Juan de Fuca (Fig. 3</w:t>
      </w:r>
      <w:r w:rsidR="007D0372" w:rsidRPr="00AF1F04">
        <w:rPr>
          <w:rFonts w:ascii="Times" w:hAnsi="Times" w:cs="Times New Roman"/>
          <w:sz w:val="24"/>
          <w:szCs w:val="24"/>
        </w:rPr>
        <w:t>, above dashed line) but common at most point</w:t>
      </w:r>
      <w:r w:rsidR="001815AF" w:rsidRPr="00AF1F04">
        <w:rPr>
          <w:rFonts w:ascii="Times" w:hAnsi="Times" w:cs="Times New Roman"/>
          <w:sz w:val="24"/>
          <w:szCs w:val="24"/>
        </w:rPr>
        <w:t>s</w:t>
      </w:r>
      <w:r w:rsidR="007D0372" w:rsidRPr="00AF1F04">
        <w:rPr>
          <w:rFonts w:ascii="Times" w:hAnsi="Times" w:cs="Times New Roman"/>
          <w:sz w:val="24"/>
          <w:szCs w:val="24"/>
        </w:rPr>
        <w:t xml:space="preserve"> </w:t>
      </w:r>
      <w:r w:rsidR="0078236D" w:rsidRPr="00AF1F04">
        <w:rPr>
          <w:rFonts w:ascii="Times" w:hAnsi="Times" w:cs="Times New Roman"/>
          <w:sz w:val="24"/>
          <w:szCs w:val="24"/>
        </w:rPr>
        <w:t>to Point Grenville in the south</w:t>
      </w:r>
      <w:r w:rsidR="007D0372" w:rsidRPr="00AF1F04">
        <w:rPr>
          <w:rFonts w:ascii="Times" w:hAnsi="Times" w:cs="Times New Roman"/>
          <w:sz w:val="24"/>
          <w:szCs w:val="24"/>
        </w:rPr>
        <w:t xml:space="preserve"> (Fig. 3)</w:t>
      </w:r>
      <w:r w:rsidR="00C31C3A" w:rsidRPr="00AF1F04">
        <w:rPr>
          <w:rFonts w:ascii="Times" w:hAnsi="Times" w:cs="Times New Roman"/>
          <w:sz w:val="24"/>
          <w:szCs w:val="24"/>
        </w:rPr>
        <w:t xml:space="preserve">. </w:t>
      </w:r>
    </w:p>
    <w:p w14:paraId="03092D72" w14:textId="7CEC9C7F" w:rsidR="006A10D8" w:rsidRPr="00AF1F04" w:rsidRDefault="00E529B5" w:rsidP="00B24E62">
      <w:pPr>
        <w:spacing w:after="0" w:line="480" w:lineRule="auto"/>
        <w:ind w:firstLine="720"/>
        <w:rPr>
          <w:rFonts w:ascii="Times" w:hAnsi="Times" w:cs="Times New Roman"/>
          <w:i/>
          <w:sz w:val="24"/>
          <w:szCs w:val="24"/>
        </w:rPr>
      </w:pPr>
      <w:r w:rsidRPr="00AF1F04">
        <w:rPr>
          <w:rFonts w:ascii="Times" w:hAnsi="Times" w:cs="Times New Roman"/>
          <w:sz w:val="24"/>
          <w:szCs w:val="24"/>
        </w:rPr>
        <w:lastRenderedPageBreak/>
        <w:t>Canopy</w:t>
      </w:r>
      <w:r w:rsidR="00F61DFC" w:rsidRPr="00AF1F04">
        <w:rPr>
          <w:rFonts w:ascii="Times" w:hAnsi="Times" w:cs="Times New Roman"/>
          <w:sz w:val="24"/>
          <w:szCs w:val="24"/>
        </w:rPr>
        <w:t xml:space="preserve"> </w:t>
      </w:r>
      <w:r w:rsidR="00E66F6B" w:rsidRPr="00AF1F04">
        <w:rPr>
          <w:rFonts w:ascii="Times" w:hAnsi="Times" w:cs="Times New Roman"/>
          <w:sz w:val="24"/>
          <w:szCs w:val="24"/>
        </w:rPr>
        <w:t xml:space="preserve">kelp </w:t>
      </w:r>
      <w:r w:rsidR="00E367A0" w:rsidRPr="00AF1F04">
        <w:rPr>
          <w:rFonts w:ascii="Times" w:hAnsi="Times" w:cs="Times New Roman"/>
          <w:sz w:val="24"/>
          <w:szCs w:val="24"/>
        </w:rPr>
        <w:t>area exhibited spatiotemporally distinct patterns</w:t>
      </w:r>
      <w:r w:rsidR="00E66F6B" w:rsidRPr="00AF1F04">
        <w:rPr>
          <w:rFonts w:ascii="Times" w:hAnsi="Times" w:cs="Times New Roman"/>
          <w:sz w:val="24"/>
          <w:szCs w:val="24"/>
        </w:rPr>
        <w:t xml:space="preserve"> </w:t>
      </w:r>
      <w:r w:rsidR="009A608F" w:rsidRPr="00AF1F04">
        <w:rPr>
          <w:rFonts w:ascii="Times" w:hAnsi="Times" w:cs="Times New Roman"/>
          <w:sz w:val="24"/>
          <w:szCs w:val="24"/>
        </w:rPr>
        <w:t xml:space="preserve">in the three regions of the study area from 1989-2015 </w:t>
      </w:r>
      <w:r w:rsidR="00E66F6B" w:rsidRPr="00AF1F04">
        <w:rPr>
          <w:rFonts w:ascii="Times" w:hAnsi="Times" w:cs="Times New Roman"/>
          <w:sz w:val="24"/>
          <w:szCs w:val="24"/>
        </w:rPr>
        <w:t>(Fig. 2</w:t>
      </w:r>
      <w:r w:rsidR="00133D8A" w:rsidRPr="00AF1F04">
        <w:rPr>
          <w:rFonts w:ascii="Times" w:hAnsi="Times" w:cs="Times New Roman"/>
          <w:sz w:val="24"/>
          <w:szCs w:val="24"/>
        </w:rPr>
        <w:t>d</w:t>
      </w:r>
      <w:r w:rsidR="00CD4F92" w:rsidRPr="00AF1F04">
        <w:rPr>
          <w:rFonts w:ascii="Times" w:hAnsi="Times" w:cs="Times New Roman"/>
          <w:sz w:val="24"/>
          <w:szCs w:val="24"/>
        </w:rPr>
        <w:t>-</w:t>
      </w:r>
      <w:r w:rsidR="00531481" w:rsidRPr="00AF1F04">
        <w:rPr>
          <w:rFonts w:ascii="Times" w:hAnsi="Times" w:cs="Times New Roman"/>
          <w:sz w:val="24"/>
          <w:szCs w:val="24"/>
        </w:rPr>
        <w:t>f</w:t>
      </w:r>
      <w:r w:rsidR="00E66F6B" w:rsidRPr="00AF1F04">
        <w:rPr>
          <w:rFonts w:ascii="Times" w:hAnsi="Times" w:cs="Times New Roman"/>
          <w:sz w:val="24"/>
          <w:szCs w:val="24"/>
        </w:rPr>
        <w:t>).</w:t>
      </w:r>
      <w:r w:rsidR="00863FD5" w:rsidRPr="00AF1F04">
        <w:rPr>
          <w:rFonts w:ascii="Times" w:hAnsi="Times" w:cs="Times New Roman"/>
          <w:sz w:val="24"/>
          <w:szCs w:val="24"/>
        </w:rPr>
        <w:t xml:space="preserve"> Kelp area showed substantial </w:t>
      </w:r>
      <w:proofErr w:type="spellStart"/>
      <w:r w:rsidR="00863FD5" w:rsidRPr="00AF1F04">
        <w:rPr>
          <w:rFonts w:ascii="Times" w:hAnsi="Times" w:cs="Times New Roman"/>
          <w:sz w:val="24"/>
          <w:szCs w:val="24"/>
        </w:rPr>
        <w:t>interannual</w:t>
      </w:r>
      <w:proofErr w:type="spellEnd"/>
      <w:r w:rsidR="00863FD5" w:rsidRPr="00AF1F04">
        <w:rPr>
          <w:rFonts w:ascii="Times" w:hAnsi="Times" w:cs="Times New Roman"/>
          <w:sz w:val="24"/>
          <w:szCs w:val="24"/>
        </w:rPr>
        <w:t xml:space="preserve"> variation both at the individual sites and the </w:t>
      </w:r>
      <w:r w:rsidR="00260E7F">
        <w:rPr>
          <w:rFonts w:ascii="Times" w:hAnsi="Times" w:cs="Times New Roman"/>
          <w:sz w:val="24"/>
          <w:szCs w:val="24"/>
        </w:rPr>
        <w:t>OCNMS-w</w:t>
      </w:r>
      <w:r w:rsidR="00863FD5" w:rsidRPr="00AF1F04">
        <w:rPr>
          <w:rFonts w:ascii="Times" w:hAnsi="Times" w:cs="Times New Roman"/>
          <w:sz w:val="24"/>
          <w:szCs w:val="24"/>
        </w:rPr>
        <w:t>ide scale</w:t>
      </w:r>
      <w:r w:rsidRPr="00AF1F04">
        <w:rPr>
          <w:rFonts w:ascii="Times" w:hAnsi="Times" w:cs="Times New Roman"/>
          <w:sz w:val="24"/>
          <w:szCs w:val="24"/>
        </w:rPr>
        <w:t xml:space="preserve"> (</w:t>
      </w:r>
      <w:r w:rsidR="00FB14FC" w:rsidRPr="00AF1F04">
        <w:rPr>
          <w:rFonts w:ascii="Times" w:hAnsi="Times" w:cs="Times New Roman"/>
          <w:sz w:val="24"/>
          <w:szCs w:val="24"/>
        </w:rPr>
        <w:t xml:space="preserve">Fig. 1; </w:t>
      </w:r>
      <w:r w:rsidRPr="00AF1F04">
        <w:rPr>
          <w:rFonts w:ascii="Times" w:hAnsi="Times" w:cs="Times New Roman"/>
          <w:sz w:val="24"/>
          <w:szCs w:val="24"/>
        </w:rPr>
        <w:t>see also</w:t>
      </w:r>
      <w:r w:rsidR="005A1AC8" w:rsidRPr="00AF1F04">
        <w:rPr>
          <w:rFonts w:ascii="Times" w:hAnsi="Times" w:cs="Times New Roman"/>
          <w:sz w:val="24"/>
          <w:szCs w:val="24"/>
        </w:rPr>
        <w:t xml:space="preserve"> </w:t>
      </w:r>
      <w:r w:rsidR="005A1AC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&lt;citation&gt;&lt;uuid&gt;91195EC7-A5E4-478B-814C-101BE2EFF17F&lt;/uuid&gt;&lt;priority&gt;0&lt;/priority&gt;&lt;publications&gt;&lt;publication&gt;&lt;publication_date&gt;99201700001200000000200000&lt;/publication_date&gt;&lt;title&gt;The dynamics of kelp forests in the Northeast Pacific Ocean and the relationship with environmental drivers.&lt;/title&gt;&lt;volume&gt;In Press&lt;/volume&gt;&lt;type&gt;400&lt;/type&gt;&lt;subtype&gt;400&lt;/subtype&gt;&lt;uuid&gt;80E3F449-B4C5-46AD-B553-EFA558EBE6E7&lt;/uuid&gt;&lt;bundle&gt;&lt;publication&gt;&lt;title&gt;Journal of Ecology&lt;/title&gt;&lt;type&gt;-100&lt;/type&gt;&lt;subtype&gt;-100&lt;/subtype&gt;&lt;uuid&gt;BB7A5B60-B859-4925-8D62-5E2C4422F854&lt;/uuid&gt;&lt;/publication&gt;&lt;/bundle&gt;&lt;authors&gt;&lt;author&gt;&lt;firstName&gt;Catherine&lt;/firstName&gt;&lt;middleNames&gt;A&lt;/middleNames&gt;&lt;lastName&gt;Pfister&lt;/lastName&gt;&lt;/author&gt;&lt;author&gt;&lt;firstName&gt;Helen&lt;/firstName&gt;&lt;middleNames&gt;D&lt;/middleNames&gt;&lt;lastName&gt;Berry&lt;/lastName&gt;&lt;/author&gt;&lt;author&gt;&lt;firstName&gt;Thomas&lt;/firstName&gt;&lt;lastName&gt;Mumford&lt;/lastName&gt;&lt;/author&gt;&lt;/authors&gt;&lt;/publication&gt;&lt;/publications&gt;&lt;cites&gt;&lt;/cites&gt;&lt;/citation&gt;</w:instrText>
      </w:r>
      <w:r w:rsidR="005A1AC8" w:rsidRPr="00AF1F04">
        <w:rPr>
          <w:rFonts w:ascii="Times" w:hAnsi="Times" w:cs="Times New Roman"/>
          <w:sz w:val="24"/>
          <w:szCs w:val="24"/>
        </w:rPr>
        <w:fldChar w:fldCharType="separate"/>
      </w:r>
      <w:r w:rsidR="001E6FFA" w:rsidRPr="00AF1F04">
        <w:rPr>
          <w:rFonts w:ascii="Times" w:hAnsi="Times" w:cs="Times New Roman"/>
          <w:sz w:val="24"/>
          <w:szCs w:val="24"/>
        </w:rPr>
        <w:t>(Pfister et al. 2017)</w:t>
      </w:r>
      <w:r w:rsidR="005A1AC8" w:rsidRPr="00AF1F04">
        <w:rPr>
          <w:rFonts w:ascii="Times" w:hAnsi="Times" w:cs="Times New Roman"/>
          <w:sz w:val="24"/>
          <w:szCs w:val="24"/>
        </w:rPr>
        <w:fldChar w:fldCharType="end"/>
      </w:r>
      <w:r w:rsidRPr="00AF1F04">
        <w:rPr>
          <w:rFonts w:ascii="Times" w:hAnsi="Times" w:cs="Times New Roman"/>
          <w:sz w:val="24"/>
          <w:szCs w:val="24"/>
        </w:rPr>
        <w:t>)</w:t>
      </w:r>
      <w:r w:rsidR="00863FD5" w:rsidRPr="00AF1F04">
        <w:rPr>
          <w:rFonts w:ascii="Times" w:hAnsi="Times" w:cs="Times New Roman"/>
          <w:sz w:val="24"/>
          <w:szCs w:val="24"/>
        </w:rPr>
        <w:t xml:space="preserve">. While the area of kelp in absolute terms varied substantially among sites within a region (Table </w:t>
      </w:r>
      <w:r w:rsidR="00FB14FC" w:rsidRPr="00AF1F04">
        <w:rPr>
          <w:rFonts w:ascii="Times" w:hAnsi="Times" w:cs="Times New Roman"/>
          <w:sz w:val="24"/>
          <w:szCs w:val="24"/>
        </w:rPr>
        <w:t>3; Pfister et al. 2017</w:t>
      </w:r>
      <w:r w:rsidR="00863FD5" w:rsidRPr="00AF1F04">
        <w:rPr>
          <w:rFonts w:ascii="Times" w:hAnsi="Times" w:cs="Times New Roman"/>
          <w:sz w:val="24"/>
          <w:szCs w:val="24"/>
        </w:rPr>
        <w:t xml:space="preserve">), kelp trends varied predominantly by region </w:t>
      </w:r>
      <w:del w:id="39" w:author="LIAM ANTRIM" w:date="2018-01-21T08:14:00Z">
        <w:r w:rsidR="00863FD5" w:rsidRPr="00AF1F04" w:rsidDel="00316C2E">
          <w:rPr>
            <w:rFonts w:ascii="Times" w:hAnsi="Times" w:cs="Times New Roman"/>
            <w:sz w:val="24"/>
            <w:szCs w:val="24"/>
          </w:rPr>
          <w:delText xml:space="preserve">within </w:delText>
        </w:r>
      </w:del>
      <w:ins w:id="40" w:author="LIAM ANTRIM" w:date="2018-01-21T08:14:00Z">
        <w:r w:rsidR="00316C2E">
          <w:rPr>
            <w:rFonts w:ascii="Times" w:hAnsi="Times" w:cs="Times New Roman"/>
            <w:sz w:val="24"/>
            <w:szCs w:val="24"/>
          </w:rPr>
          <w:t>along</w:t>
        </w:r>
        <w:r w:rsidR="00316C2E" w:rsidRPr="00AF1F04">
          <w:rPr>
            <w:rFonts w:ascii="Times" w:hAnsi="Times" w:cs="Times New Roman"/>
            <w:sz w:val="24"/>
            <w:szCs w:val="24"/>
          </w:rPr>
          <w:t xml:space="preserve"> </w:t>
        </w:r>
      </w:ins>
      <w:r w:rsidR="00863FD5" w:rsidRPr="00AF1F04">
        <w:rPr>
          <w:rFonts w:ascii="Times" w:hAnsi="Times" w:cs="Times New Roman"/>
          <w:sz w:val="24"/>
          <w:szCs w:val="24"/>
        </w:rPr>
        <w:t xml:space="preserve">the Olympic </w:t>
      </w:r>
      <w:r w:rsidR="004344B0">
        <w:rPr>
          <w:rFonts w:ascii="Times" w:hAnsi="Times" w:cs="Times New Roman"/>
          <w:sz w:val="24"/>
          <w:szCs w:val="24"/>
        </w:rPr>
        <w:t>C</w:t>
      </w:r>
      <w:r w:rsidR="00863FD5" w:rsidRPr="00AF1F04">
        <w:rPr>
          <w:rFonts w:ascii="Times" w:hAnsi="Times" w:cs="Times New Roman"/>
          <w:sz w:val="24"/>
          <w:szCs w:val="24"/>
        </w:rPr>
        <w:t>oast.</w:t>
      </w:r>
      <w:r w:rsidR="00E66F6B" w:rsidRPr="00AF1F04">
        <w:rPr>
          <w:rFonts w:ascii="Times" w:hAnsi="Times" w:cs="Times New Roman"/>
          <w:sz w:val="24"/>
          <w:szCs w:val="24"/>
        </w:rPr>
        <w:t xml:space="preserve"> </w:t>
      </w:r>
      <w:r w:rsidR="009A608F" w:rsidRPr="00AF1F04">
        <w:rPr>
          <w:rFonts w:ascii="Times" w:hAnsi="Times" w:cs="Times New Roman"/>
          <w:sz w:val="24"/>
          <w:szCs w:val="24"/>
        </w:rPr>
        <w:t xml:space="preserve">At the furthest north sites, </w:t>
      </w:r>
      <w:r w:rsidR="006E335D" w:rsidRPr="00AF1F04">
        <w:rPr>
          <w:rFonts w:ascii="Times" w:hAnsi="Times" w:cs="Times New Roman"/>
          <w:sz w:val="24"/>
          <w:szCs w:val="24"/>
        </w:rPr>
        <w:t>kelp area indices</w:t>
      </w:r>
      <w:r w:rsidR="009A608F" w:rsidRPr="00AF1F04">
        <w:rPr>
          <w:rFonts w:ascii="Times" w:hAnsi="Times" w:cs="Times New Roman"/>
          <w:sz w:val="24"/>
          <w:szCs w:val="24"/>
        </w:rPr>
        <w:t xml:space="preserve"> showed </w:t>
      </w:r>
      <w:r w:rsidR="00E367A0" w:rsidRPr="00AF1F04">
        <w:rPr>
          <w:rFonts w:ascii="Times" w:hAnsi="Times" w:cs="Times New Roman"/>
          <w:sz w:val="24"/>
          <w:szCs w:val="24"/>
        </w:rPr>
        <w:t>no clear long-term trends</w:t>
      </w:r>
      <w:r w:rsidR="00863FD5" w:rsidRPr="00AF1F04">
        <w:rPr>
          <w:rFonts w:ascii="Times" w:hAnsi="Times" w:cs="Times New Roman"/>
          <w:sz w:val="24"/>
          <w:szCs w:val="24"/>
        </w:rPr>
        <w:t xml:space="preserve"> but </w:t>
      </w:r>
      <w:r w:rsidR="004344B0">
        <w:rPr>
          <w:rFonts w:ascii="Times" w:hAnsi="Times" w:cs="Times New Roman"/>
          <w:sz w:val="24"/>
          <w:szCs w:val="24"/>
        </w:rPr>
        <w:t>displayed</w:t>
      </w:r>
      <w:r w:rsidR="004344B0" w:rsidRPr="00AF1F04">
        <w:rPr>
          <w:rFonts w:ascii="Times" w:hAnsi="Times" w:cs="Times New Roman"/>
          <w:sz w:val="24"/>
          <w:szCs w:val="24"/>
        </w:rPr>
        <w:t xml:space="preserve"> </w:t>
      </w:r>
      <w:r w:rsidR="00863FD5" w:rsidRPr="00AF1F04">
        <w:rPr>
          <w:rFonts w:ascii="Times" w:hAnsi="Times" w:cs="Times New Roman"/>
          <w:sz w:val="24"/>
          <w:szCs w:val="24"/>
        </w:rPr>
        <w:t xml:space="preserve">notably higher </w:t>
      </w:r>
      <w:proofErr w:type="spellStart"/>
      <w:r w:rsidR="00863FD5" w:rsidRPr="00AF1F04">
        <w:rPr>
          <w:rFonts w:ascii="Times" w:hAnsi="Times" w:cs="Times New Roman"/>
          <w:sz w:val="24"/>
          <w:szCs w:val="24"/>
        </w:rPr>
        <w:t>interannual</w:t>
      </w:r>
      <w:proofErr w:type="spellEnd"/>
      <w:r w:rsidR="00863FD5" w:rsidRPr="00AF1F04">
        <w:rPr>
          <w:rFonts w:ascii="Times" w:hAnsi="Times" w:cs="Times New Roman"/>
          <w:sz w:val="24"/>
          <w:szCs w:val="24"/>
        </w:rPr>
        <w:t xml:space="preserve"> variability at </w:t>
      </w:r>
      <w:proofErr w:type="spellStart"/>
      <w:r w:rsidR="009A608F" w:rsidRPr="00AF1F04">
        <w:rPr>
          <w:rFonts w:ascii="Times" w:hAnsi="Times" w:cs="Times New Roman"/>
          <w:sz w:val="24"/>
          <w:szCs w:val="24"/>
        </w:rPr>
        <w:t>Tatoosh</w:t>
      </w:r>
      <w:proofErr w:type="spellEnd"/>
      <w:r w:rsidR="009A608F" w:rsidRPr="00AF1F04">
        <w:rPr>
          <w:rFonts w:ascii="Times" w:hAnsi="Times" w:cs="Times New Roman"/>
          <w:sz w:val="24"/>
          <w:szCs w:val="24"/>
        </w:rPr>
        <w:t xml:space="preserve"> Island </w:t>
      </w:r>
      <w:r w:rsidR="00863FD5" w:rsidRPr="00AF1F04">
        <w:rPr>
          <w:rFonts w:ascii="Times" w:hAnsi="Times" w:cs="Times New Roman"/>
          <w:sz w:val="24"/>
          <w:szCs w:val="24"/>
        </w:rPr>
        <w:t>than</w:t>
      </w:r>
      <w:r w:rsidR="009A608F" w:rsidRPr="00AF1F04">
        <w:rPr>
          <w:rFonts w:ascii="Times" w:hAnsi="Times" w:cs="Times New Roman"/>
          <w:sz w:val="24"/>
          <w:szCs w:val="24"/>
        </w:rPr>
        <w:t xml:space="preserve"> </w:t>
      </w:r>
      <w:proofErr w:type="spellStart"/>
      <w:r w:rsidR="009A608F" w:rsidRPr="00AF1F04">
        <w:rPr>
          <w:rFonts w:ascii="Times" w:hAnsi="Times" w:cs="Times New Roman"/>
          <w:sz w:val="24"/>
          <w:szCs w:val="24"/>
        </w:rPr>
        <w:t>Neah</w:t>
      </w:r>
      <w:proofErr w:type="spellEnd"/>
      <w:r w:rsidR="009A608F" w:rsidRPr="00AF1F04">
        <w:rPr>
          <w:rFonts w:ascii="Times" w:hAnsi="Times" w:cs="Times New Roman"/>
          <w:sz w:val="24"/>
          <w:szCs w:val="24"/>
        </w:rPr>
        <w:t xml:space="preserve"> Bay and </w:t>
      </w:r>
      <w:proofErr w:type="spellStart"/>
      <w:r w:rsidR="009A608F" w:rsidRPr="00AF1F04">
        <w:rPr>
          <w:rFonts w:ascii="Times" w:hAnsi="Times" w:cs="Times New Roman"/>
          <w:sz w:val="24"/>
          <w:szCs w:val="24"/>
        </w:rPr>
        <w:t>Chibadehl</w:t>
      </w:r>
      <w:proofErr w:type="spellEnd"/>
      <w:r w:rsidR="009A608F" w:rsidRPr="00AF1F04">
        <w:rPr>
          <w:rFonts w:ascii="Times" w:hAnsi="Times" w:cs="Times New Roman"/>
          <w:sz w:val="24"/>
          <w:szCs w:val="24"/>
        </w:rPr>
        <w:t xml:space="preserve"> Rocks inside the Strait of Juan</w:t>
      </w:r>
      <w:r w:rsidR="00863FD5" w:rsidRPr="00AF1F04">
        <w:rPr>
          <w:rFonts w:ascii="Times" w:hAnsi="Times" w:cs="Times New Roman"/>
          <w:sz w:val="24"/>
          <w:szCs w:val="24"/>
        </w:rPr>
        <w:t xml:space="preserve"> de Fuca (Fig. 2</w:t>
      </w:r>
      <w:r w:rsidR="001815AF" w:rsidRPr="00AF1F04">
        <w:rPr>
          <w:rFonts w:ascii="Times" w:hAnsi="Times" w:cs="Times New Roman"/>
          <w:sz w:val="24"/>
          <w:szCs w:val="24"/>
        </w:rPr>
        <w:t>d</w:t>
      </w:r>
      <w:r w:rsidR="00863FD5" w:rsidRPr="00AF1F04">
        <w:rPr>
          <w:rFonts w:ascii="Times" w:hAnsi="Times" w:cs="Times New Roman"/>
          <w:sz w:val="24"/>
          <w:szCs w:val="24"/>
        </w:rPr>
        <w:t xml:space="preserve">; note that </w:t>
      </w:r>
      <w:proofErr w:type="spellStart"/>
      <w:r w:rsidR="00531481" w:rsidRPr="00AF1F04">
        <w:rPr>
          <w:rFonts w:ascii="Times" w:hAnsi="Times" w:cs="Times New Roman"/>
          <w:sz w:val="24"/>
          <w:szCs w:val="24"/>
        </w:rPr>
        <w:t>Neah</w:t>
      </w:r>
      <w:proofErr w:type="spellEnd"/>
      <w:r w:rsidR="00531481" w:rsidRPr="00AF1F04">
        <w:rPr>
          <w:rFonts w:ascii="Times" w:hAnsi="Times" w:cs="Times New Roman"/>
          <w:sz w:val="24"/>
          <w:szCs w:val="24"/>
        </w:rPr>
        <w:t xml:space="preserve"> Bay and </w:t>
      </w:r>
      <w:proofErr w:type="spellStart"/>
      <w:r w:rsidR="00531481" w:rsidRPr="00AF1F04">
        <w:rPr>
          <w:rFonts w:ascii="Times" w:hAnsi="Times" w:cs="Times New Roman"/>
          <w:sz w:val="24"/>
          <w:szCs w:val="24"/>
        </w:rPr>
        <w:t>Chibadehl</w:t>
      </w:r>
      <w:proofErr w:type="spellEnd"/>
      <w:r w:rsidR="00531481" w:rsidRPr="00AF1F04">
        <w:rPr>
          <w:rFonts w:ascii="Times" w:hAnsi="Times" w:cs="Times New Roman"/>
          <w:sz w:val="24"/>
          <w:szCs w:val="24"/>
        </w:rPr>
        <w:t xml:space="preserve"> Rocks are in the same kelp monitoring </w:t>
      </w:r>
      <w:r w:rsidR="007D0372" w:rsidRPr="00AF1F04">
        <w:rPr>
          <w:rFonts w:ascii="Times" w:hAnsi="Times" w:cs="Times New Roman"/>
          <w:sz w:val="24"/>
          <w:szCs w:val="24"/>
        </w:rPr>
        <w:t>strat</w:t>
      </w:r>
      <w:r w:rsidR="004344B0">
        <w:rPr>
          <w:rFonts w:ascii="Times" w:hAnsi="Times" w:cs="Times New Roman"/>
          <w:sz w:val="24"/>
          <w:szCs w:val="24"/>
        </w:rPr>
        <w:t>um</w:t>
      </w:r>
      <w:r w:rsidR="00531481" w:rsidRPr="00AF1F04">
        <w:rPr>
          <w:rFonts w:ascii="Times" w:hAnsi="Times" w:cs="Times New Roman"/>
          <w:sz w:val="24"/>
          <w:szCs w:val="24"/>
        </w:rPr>
        <w:t xml:space="preserve"> (Fig</w:t>
      </w:r>
      <w:r w:rsidR="00ED34B2" w:rsidRPr="00AF1F04">
        <w:rPr>
          <w:rFonts w:ascii="Times" w:hAnsi="Times" w:cs="Times New Roman"/>
          <w:sz w:val="24"/>
          <w:szCs w:val="24"/>
        </w:rPr>
        <w:t>. 1</w:t>
      </w:r>
      <w:r w:rsidR="00531481" w:rsidRPr="00AF1F04">
        <w:rPr>
          <w:rFonts w:ascii="Times" w:hAnsi="Times" w:cs="Times New Roman"/>
          <w:sz w:val="24"/>
          <w:szCs w:val="24"/>
        </w:rPr>
        <w:t>)</w:t>
      </w:r>
      <w:r w:rsidR="00863FD5" w:rsidRPr="00AF1F04">
        <w:rPr>
          <w:rFonts w:ascii="Times" w:hAnsi="Times" w:cs="Times New Roman"/>
          <w:sz w:val="24"/>
          <w:szCs w:val="24"/>
        </w:rPr>
        <w:t xml:space="preserve">, and thus share a </w:t>
      </w:r>
      <w:r w:rsidR="007D0372" w:rsidRPr="00AF1F04">
        <w:rPr>
          <w:rFonts w:ascii="Times" w:hAnsi="Times" w:cs="Times New Roman"/>
          <w:sz w:val="24"/>
          <w:szCs w:val="24"/>
        </w:rPr>
        <w:t xml:space="preserve">single </w:t>
      </w:r>
      <w:r w:rsidR="00863FD5" w:rsidRPr="00AF1F04">
        <w:rPr>
          <w:rFonts w:ascii="Times" w:hAnsi="Times" w:cs="Times New Roman"/>
          <w:sz w:val="24"/>
          <w:szCs w:val="24"/>
        </w:rPr>
        <w:t>kelp time</w:t>
      </w:r>
      <w:r w:rsidR="004344B0">
        <w:rPr>
          <w:rFonts w:ascii="Times" w:hAnsi="Times" w:cs="Times New Roman"/>
          <w:sz w:val="24"/>
          <w:szCs w:val="24"/>
        </w:rPr>
        <w:t xml:space="preserve"> </w:t>
      </w:r>
      <w:r w:rsidR="00863FD5" w:rsidRPr="00AF1F04">
        <w:rPr>
          <w:rFonts w:ascii="Times" w:hAnsi="Times" w:cs="Times New Roman"/>
          <w:sz w:val="24"/>
          <w:szCs w:val="24"/>
        </w:rPr>
        <w:t>series).</w:t>
      </w:r>
      <w:r w:rsidR="00531481" w:rsidRPr="00AF1F04">
        <w:rPr>
          <w:rFonts w:ascii="Times" w:hAnsi="Times" w:cs="Times New Roman"/>
          <w:sz w:val="24"/>
          <w:szCs w:val="24"/>
        </w:rPr>
        <w:t xml:space="preserve"> </w:t>
      </w:r>
      <w:r w:rsidR="00223D08" w:rsidRPr="00AF1F04">
        <w:rPr>
          <w:rFonts w:ascii="Times" w:hAnsi="Times" w:cs="Times New Roman"/>
          <w:sz w:val="24"/>
          <w:szCs w:val="24"/>
        </w:rPr>
        <w:t>T</w:t>
      </w:r>
      <w:r w:rsidR="007C21D6" w:rsidRPr="00AF1F04">
        <w:rPr>
          <w:rFonts w:ascii="Times" w:hAnsi="Times" w:cs="Times New Roman"/>
          <w:sz w:val="24"/>
          <w:szCs w:val="24"/>
        </w:rPr>
        <w:t xml:space="preserve">he central region </w:t>
      </w:r>
      <w:r w:rsidR="00A947EC" w:rsidRPr="00AF1F04">
        <w:rPr>
          <w:rFonts w:ascii="Times" w:hAnsi="Times" w:cs="Times New Roman"/>
          <w:sz w:val="24"/>
          <w:szCs w:val="24"/>
        </w:rPr>
        <w:t xml:space="preserve">also showed within-region </w:t>
      </w:r>
      <w:r w:rsidR="007C21D6" w:rsidRPr="00AF1F04">
        <w:rPr>
          <w:rFonts w:ascii="Times" w:hAnsi="Times" w:cs="Times New Roman"/>
          <w:sz w:val="24"/>
          <w:szCs w:val="24"/>
        </w:rPr>
        <w:t>di</w:t>
      </w:r>
      <w:r w:rsidR="001815AF" w:rsidRPr="00AF1F04">
        <w:rPr>
          <w:rFonts w:ascii="Times" w:hAnsi="Times" w:cs="Times New Roman"/>
          <w:sz w:val="24"/>
          <w:szCs w:val="24"/>
        </w:rPr>
        <w:t xml:space="preserve">fferences </w:t>
      </w:r>
      <w:r w:rsidR="00A947EC" w:rsidRPr="00AF1F04">
        <w:rPr>
          <w:rFonts w:ascii="Times" w:hAnsi="Times" w:cs="Times New Roman"/>
          <w:sz w:val="24"/>
          <w:szCs w:val="24"/>
        </w:rPr>
        <w:t xml:space="preserve">among </w:t>
      </w:r>
      <w:r w:rsidR="001815AF" w:rsidRPr="00AF1F04">
        <w:rPr>
          <w:rFonts w:ascii="Times" w:hAnsi="Times" w:cs="Times New Roman"/>
          <w:sz w:val="24"/>
          <w:szCs w:val="24"/>
        </w:rPr>
        <w:t>sites (Fig. 2e</w:t>
      </w:r>
      <w:r w:rsidR="007C21D6" w:rsidRPr="00AF1F04">
        <w:rPr>
          <w:rFonts w:ascii="Times" w:hAnsi="Times" w:cs="Times New Roman"/>
          <w:sz w:val="24"/>
          <w:szCs w:val="24"/>
        </w:rPr>
        <w:t>)</w:t>
      </w:r>
      <w:r w:rsidR="00A947EC" w:rsidRPr="00AF1F04">
        <w:rPr>
          <w:rFonts w:ascii="Times" w:hAnsi="Times" w:cs="Times New Roman"/>
          <w:sz w:val="24"/>
          <w:szCs w:val="24"/>
        </w:rPr>
        <w:t>. C</w:t>
      </w:r>
      <w:r w:rsidR="003372E1" w:rsidRPr="00AF1F04">
        <w:rPr>
          <w:rFonts w:ascii="Times" w:hAnsi="Times" w:cs="Times New Roman"/>
          <w:sz w:val="24"/>
          <w:szCs w:val="24"/>
        </w:rPr>
        <w:t>anopy area at Cape Alava increas</w:t>
      </w:r>
      <w:r w:rsidR="00A947EC" w:rsidRPr="00AF1F04">
        <w:rPr>
          <w:rFonts w:ascii="Times" w:hAnsi="Times" w:cs="Times New Roman"/>
          <w:sz w:val="24"/>
          <w:szCs w:val="24"/>
        </w:rPr>
        <w:t>ed</w:t>
      </w:r>
      <w:r w:rsidR="003372E1" w:rsidRPr="00AF1F04">
        <w:rPr>
          <w:rFonts w:ascii="Times" w:hAnsi="Times" w:cs="Times New Roman"/>
          <w:sz w:val="24"/>
          <w:szCs w:val="24"/>
        </w:rPr>
        <w:t xml:space="preserve"> from 1989 to 2000 before stabilizing and poss</w:t>
      </w:r>
      <w:r w:rsidR="00212303" w:rsidRPr="00AF1F04">
        <w:rPr>
          <w:rFonts w:ascii="Times" w:hAnsi="Times" w:cs="Times New Roman"/>
          <w:sz w:val="24"/>
          <w:szCs w:val="24"/>
        </w:rPr>
        <w:t>ibly declining in recent years, while</w:t>
      </w:r>
      <w:r w:rsidR="00FB14FC" w:rsidRPr="00AF1F04">
        <w:rPr>
          <w:rFonts w:ascii="Times" w:hAnsi="Times" w:cs="Times New Roman"/>
          <w:sz w:val="24"/>
          <w:szCs w:val="24"/>
        </w:rPr>
        <w:t xml:space="preserve"> </w:t>
      </w:r>
      <w:r w:rsidR="003372E1" w:rsidRPr="00AF1F04">
        <w:rPr>
          <w:rFonts w:ascii="Times" w:hAnsi="Times" w:cs="Times New Roman"/>
          <w:sz w:val="24"/>
          <w:szCs w:val="24"/>
        </w:rPr>
        <w:t xml:space="preserve">Point of the Arches and Anderson Point </w:t>
      </w:r>
      <w:r w:rsidR="00212303" w:rsidRPr="00AF1F04">
        <w:rPr>
          <w:rFonts w:ascii="Times" w:hAnsi="Times" w:cs="Times New Roman"/>
          <w:sz w:val="24"/>
          <w:szCs w:val="24"/>
        </w:rPr>
        <w:t xml:space="preserve">decreased </w:t>
      </w:r>
      <w:r w:rsidR="003372E1" w:rsidRPr="00AF1F04">
        <w:rPr>
          <w:rFonts w:ascii="Times" w:hAnsi="Times" w:cs="Times New Roman"/>
          <w:sz w:val="24"/>
          <w:szCs w:val="24"/>
        </w:rPr>
        <w:t xml:space="preserve">in the early 1990s before following a qualitative pattern similar to Cape Alava. </w:t>
      </w:r>
      <w:r w:rsidR="00863FD5" w:rsidRPr="00AF1F04">
        <w:rPr>
          <w:rFonts w:ascii="Times" w:hAnsi="Times" w:cs="Times New Roman"/>
          <w:sz w:val="24"/>
          <w:szCs w:val="24"/>
        </w:rPr>
        <w:t>The index of canopy area</w:t>
      </w:r>
      <w:r w:rsidR="003372E1" w:rsidRPr="00AF1F04">
        <w:rPr>
          <w:rFonts w:ascii="Times" w:hAnsi="Times" w:cs="Times New Roman"/>
          <w:sz w:val="24"/>
          <w:szCs w:val="24"/>
        </w:rPr>
        <w:t xml:space="preserve"> at Cape Alava was far less variable than the other two central sites</w:t>
      </w:r>
      <w:r w:rsidR="00223D08" w:rsidRPr="00AF1F04">
        <w:rPr>
          <w:rFonts w:ascii="Times" w:hAnsi="Times" w:cs="Times New Roman"/>
          <w:sz w:val="24"/>
          <w:szCs w:val="24"/>
        </w:rPr>
        <w:t xml:space="preserve">. </w:t>
      </w:r>
      <w:r w:rsidR="00A14C05" w:rsidRPr="00AF1F04">
        <w:rPr>
          <w:rFonts w:ascii="Times" w:hAnsi="Times" w:cs="Times New Roman"/>
          <w:sz w:val="24"/>
          <w:szCs w:val="24"/>
        </w:rPr>
        <w:t>At t</w:t>
      </w:r>
      <w:r w:rsidR="00212303" w:rsidRPr="00AF1F04">
        <w:rPr>
          <w:rFonts w:ascii="Times" w:hAnsi="Times" w:cs="Times New Roman"/>
          <w:sz w:val="24"/>
          <w:szCs w:val="24"/>
        </w:rPr>
        <w:t>he southern</w:t>
      </w:r>
      <w:r w:rsidR="000B22EB" w:rsidRPr="00AF1F04">
        <w:rPr>
          <w:rFonts w:ascii="Times" w:hAnsi="Times" w:cs="Times New Roman"/>
          <w:sz w:val="24"/>
          <w:szCs w:val="24"/>
        </w:rPr>
        <w:t xml:space="preserve"> sites</w:t>
      </w:r>
      <w:r w:rsidR="003372E1" w:rsidRPr="00AF1F04">
        <w:rPr>
          <w:rFonts w:ascii="Times" w:hAnsi="Times" w:cs="Times New Roman"/>
          <w:sz w:val="24"/>
          <w:szCs w:val="24"/>
        </w:rPr>
        <w:t xml:space="preserve">, canopy area </w:t>
      </w:r>
      <w:r w:rsidR="00531481" w:rsidRPr="00AF1F04">
        <w:rPr>
          <w:rFonts w:ascii="Times" w:hAnsi="Times" w:cs="Times New Roman"/>
          <w:sz w:val="24"/>
          <w:szCs w:val="24"/>
        </w:rPr>
        <w:t xml:space="preserve">generally </w:t>
      </w:r>
      <w:r w:rsidR="003372E1" w:rsidRPr="00AF1F04">
        <w:rPr>
          <w:rFonts w:ascii="Times" w:hAnsi="Times" w:cs="Times New Roman"/>
          <w:sz w:val="24"/>
          <w:szCs w:val="24"/>
        </w:rPr>
        <w:t>increased until the</w:t>
      </w:r>
      <w:r w:rsidR="000B22EB" w:rsidRPr="00AF1F04">
        <w:rPr>
          <w:rFonts w:ascii="Times" w:hAnsi="Times" w:cs="Times New Roman"/>
          <w:sz w:val="24"/>
          <w:szCs w:val="24"/>
        </w:rPr>
        <w:t xml:space="preserve"> early 2000s</w:t>
      </w:r>
      <w:r w:rsidR="00A14C05" w:rsidRPr="00AF1F04">
        <w:rPr>
          <w:rFonts w:ascii="Times" w:hAnsi="Times" w:cs="Times New Roman"/>
          <w:sz w:val="24"/>
          <w:szCs w:val="24"/>
        </w:rPr>
        <w:t xml:space="preserve"> before </w:t>
      </w:r>
      <w:r w:rsidR="003372E1" w:rsidRPr="00AF1F04">
        <w:rPr>
          <w:rFonts w:ascii="Times" w:hAnsi="Times" w:cs="Times New Roman"/>
          <w:sz w:val="24"/>
          <w:szCs w:val="24"/>
        </w:rPr>
        <w:t xml:space="preserve">stabilizing or </w:t>
      </w:r>
      <w:r w:rsidR="00A14C05" w:rsidRPr="00AF1F04">
        <w:rPr>
          <w:rFonts w:ascii="Times" w:hAnsi="Times" w:cs="Times New Roman"/>
          <w:sz w:val="24"/>
          <w:szCs w:val="24"/>
        </w:rPr>
        <w:t>declining</w:t>
      </w:r>
      <w:r w:rsidR="003372E1" w:rsidRPr="00AF1F04">
        <w:rPr>
          <w:rFonts w:ascii="Times" w:hAnsi="Times" w:cs="Times New Roman"/>
          <w:sz w:val="24"/>
          <w:szCs w:val="24"/>
        </w:rPr>
        <w:t xml:space="preserve"> slightly</w:t>
      </w:r>
      <w:r w:rsidR="00531481" w:rsidRPr="00AF1F04">
        <w:rPr>
          <w:rFonts w:ascii="Times" w:hAnsi="Times" w:cs="Times New Roman"/>
          <w:sz w:val="24"/>
          <w:szCs w:val="24"/>
        </w:rPr>
        <w:t xml:space="preserve"> (Fig. 2f)</w:t>
      </w:r>
      <w:ins w:id="41" w:author="LIAM ANTRIM" w:date="2018-01-21T08:16:00Z">
        <w:r w:rsidR="00316C2E">
          <w:rPr>
            <w:rFonts w:ascii="Times" w:hAnsi="Times" w:cs="Times New Roman"/>
            <w:sz w:val="24"/>
            <w:szCs w:val="24"/>
          </w:rPr>
          <w:t xml:space="preserve">. </w:t>
        </w:r>
      </w:ins>
      <w:del w:id="42" w:author="LIAM ANTRIM" w:date="2018-01-21T08:16:00Z">
        <w:r w:rsidR="00531481" w:rsidRPr="00AF1F04" w:rsidDel="00316C2E">
          <w:rPr>
            <w:rFonts w:ascii="Times" w:hAnsi="Times" w:cs="Times New Roman"/>
            <w:sz w:val="24"/>
            <w:szCs w:val="24"/>
          </w:rPr>
          <w:delText>; a</w:delText>
        </w:r>
      </w:del>
      <w:ins w:id="43" w:author="LIAM ANTRIM" w:date="2018-01-21T08:16:00Z">
        <w:r w:rsidR="00316C2E">
          <w:rPr>
            <w:rFonts w:ascii="Times" w:hAnsi="Times" w:cs="Times New Roman"/>
            <w:sz w:val="24"/>
            <w:szCs w:val="24"/>
          </w:rPr>
          <w:t>A</w:t>
        </w:r>
      </w:ins>
      <w:r w:rsidR="00531481" w:rsidRPr="00AF1F04">
        <w:rPr>
          <w:rFonts w:ascii="Times" w:hAnsi="Times" w:cs="Times New Roman"/>
          <w:sz w:val="24"/>
          <w:szCs w:val="24"/>
        </w:rPr>
        <w:t xml:space="preserve">s </w:t>
      </w:r>
      <w:r w:rsidR="001815AF" w:rsidRPr="00AF1F04">
        <w:rPr>
          <w:rFonts w:ascii="Times" w:hAnsi="Times" w:cs="Times New Roman"/>
          <w:sz w:val="24"/>
          <w:szCs w:val="24"/>
        </w:rPr>
        <w:t>with the central region (Fig. 2e</w:t>
      </w:r>
      <w:r w:rsidR="00A85E05" w:rsidRPr="00AF1F04">
        <w:rPr>
          <w:rFonts w:ascii="Times" w:hAnsi="Times" w:cs="Times New Roman"/>
          <w:sz w:val="24"/>
          <w:szCs w:val="24"/>
        </w:rPr>
        <w:t>)</w:t>
      </w:r>
      <w:r w:rsidR="00531481" w:rsidRPr="00AF1F04">
        <w:rPr>
          <w:rFonts w:ascii="Times" w:hAnsi="Times" w:cs="Times New Roman"/>
          <w:sz w:val="24"/>
          <w:szCs w:val="24"/>
        </w:rPr>
        <w:t xml:space="preserve"> there were some differences in the signs of short-term trends across the four southern sites early in the time series, although the degree of </w:t>
      </w:r>
      <w:proofErr w:type="spellStart"/>
      <w:r w:rsidR="00531481" w:rsidRPr="00AF1F04">
        <w:rPr>
          <w:rFonts w:ascii="Times" w:hAnsi="Times" w:cs="Times New Roman"/>
          <w:sz w:val="24"/>
          <w:szCs w:val="24"/>
        </w:rPr>
        <w:t>interannual</w:t>
      </w:r>
      <w:proofErr w:type="spellEnd"/>
      <w:r w:rsidR="00531481" w:rsidRPr="00AF1F04">
        <w:rPr>
          <w:rFonts w:ascii="Times" w:hAnsi="Times" w:cs="Times New Roman"/>
          <w:sz w:val="24"/>
          <w:szCs w:val="24"/>
        </w:rPr>
        <w:t xml:space="preserve"> variability was fairly consistent across the sites</w:t>
      </w:r>
      <w:r w:rsidR="000B22EB" w:rsidRPr="00AF1F04">
        <w:rPr>
          <w:rFonts w:ascii="Times" w:hAnsi="Times" w:cs="Times New Roman"/>
          <w:sz w:val="24"/>
          <w:szCs w:val="24"/>
        </w:rPr>
        <w:t xml:space="preserve">. </w:t>
      </w:r>
    </w:p>
    <w:p w14:paraId="0965DEE6" w14:textId="4456141D" w:rsidR="005E690A" w:rsidRPr="00AF1F04" w:rsidRDefault="00EF0972" w:rsidP="003E6C90">
      <w:pPr>
        <w:spacing w:before="120" w:after="0" w:line="480" w:lineRule="auto"/>
        <w:outlineLvl w:val="0"/>
        <w:rPr>
          <w:rFonts w:ascii="Times" w:hAnsi="Times" w:cs="Times New Roman"/>
          <w:i/>
          <w:sz w:val="24"/>
          <w:szCs w:val="24"/>
        </w:rPr>
      </w:pPr>
      <w:r w:rsidRPr="00AF1F04">
        <w:rPr>
          <w:rFonts w:ascii="Times" w:hAnsi="Times" w:cs="Times New Roman"/>
          <w:i/>
          <w:sz w:val="24"/>
          <w:szCs w:val="24"/>
        </w:rPr>
        <w:t xml:space="preserve">Connections between sea otters, invertebrates, and </w:t>
      </w:r>
      <w:r w:rsidR="006A10D8" w:rsidRPr="00AF1F04">
        <w:rPr>
          <w:rFonts w:ascii="Times" w:hAnsi="Times" w:cs="Times New Roman"/>
          <w:i/>
          <w:sz w:val="24"/>
          <w:szCs w:val="24"/>
        </w:rPr>
        <w:t>kelp</w:t>
      </w:r>
    </w:p>
    <w:p w14:paraId="69C3C380" w14:textId="266D896C" w:rsidR="001C6B10" w:rsidRPr="00AF1F04" w:rsidRDefault="00EB67E6" w:rsidP="006577A2">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detected </w:t>
      </w:r>
      <w:r w:rsidR="005D6920" w:rsidRPr="00AF1F04">
        <w:rPr>
          <w:rFonts w:ascii="Times" w:hAnsi="Times" w:cs="Times New Roman"/>
          <w:sz w:val="24"/>
          <w:szCs w:val="24"/>
        </w:rPr>
        <w:t xml:space="preserve">differences </w:t>
      </w:r>
      <w:r w:rsidR="00866B9D" w:rsidRPr="00AF1F04">
        <w:rPr>
          <w:rFonts w:ascii="Times" w:hAnsi="Times" w:cs="Times New Roman"/>
          <w:sz w:val="24"/>
          <w:szCs w:val="24"/>
        </w:rPr>
        <w:t xml:space="preserve">in the </w:t>
      </w:r>
      <w:r w:rsidR="00CD19C9" w:rsidRPr="00AF1F04">
        <w:rPr>
          <w:rFonts w:ascii="Times" w:hAnsi="Times" w:cs="Times New Roman"/>
          <w:sz w:val="24"/>
          <w:szCs w:val="24"/>
        </w:rPr>
        <w:t xml:space="preserve">kelp </w:t>
      </w:r>
      <w:r w:rsidR="00A85E05" w:rsidRPr="00AF1F04">
        <w:rPr>
          <w:rFonts w:ascii="Times" w:hAnsi="Times" w:cs="Times New Roman"/>
          <w:sz w:val="24"/>
          <w:szCs w:val="24"/>
        </w:rPr>
        <w:t xml:space="preserve">population </w:t>
      </w:r>
      <w:r w:rsidR="00CD19C9" w:rsidRPr="00AF1F04">
        <w:rPr>
          <w:rFonts w:ascii="Times" w:hAnsi="Times" w:cs="Times New Roman"/>
          <w:sz w:val="24"/>
          <w:szCs w:val="24"/>
        </w:rPr>
        <w:t xml:space="preserve">growth </w:t>
      </w:r>
      <w:commentRangeStart w:id="44"/>
      <w:r w:rsidR="00CD19C9" w:rsidRPr="00AF1F04">
        <w:rPr>
          <w:rFonts w:ascii="Times" w:hAnsi="Times" w:cs="Times New Roman"/>
          <w:sz w:val="24"/>
          <w:szCs w:val="24"/>
        </w:rPr>
        <w:t>rate</w:t>
      </w:r>
      <w:commentRangeEnd w:id="44"/>
      <w:r w:rsidR="00A91721">
        <w:rPr>
          <w:rStyle w:val="CommentReference"/>
        </w:rPr>
        <w:commentReference w:id="44"/>
      </w:r>
      <w:r w:rsidR="00CD19C9" w:rsidRPr="00AF1F04">
        <w:rPr>
          <w:rFonts w:ascii="Times" w:hAnsi="Times" w:cs="Times New Roman"/>
          <w:sz w:val="24"/>
          <w:szCs w:val="24"/>
        </w:rPr>
        <w:t xml:space="preserve"> betw</w:t>
      </w:r>
      <w:r w:rsidR="00AA3FD2" w:rsidRPr="00AF1F04">
        <w:rPr>
          <w:rFonts w:ascii="Times" w:hAnsi="Times" w:cs="Times New Roman"/>
          <w:sz w:val="24"/>
          <w:szCs w:val="24"/>
        </w:rPr>
        <w:t>een period</w:t>
      </w:r>
      <w:r w:rsidR="00EF0972" w:rsidRPr="00AF1F04">
        <w:rPr>
          <w:rFonts w:ascii="Times" w:hAnsi="Times" w:cs="Times New Roman"/>
          <w:sz w:val="24"/>
          <w:szCs w:val="24"/>
        </w:rPr>
        <w:t>s</w:t>
      </w:r>
      <w:r w:rsidR="00651A31" w:rsidRPr="00AF1F04">
        <w:rPr>
          <w:rFonts w:ascii="Times" w:hAnsi="Times" w:cs="Times New Roman"/>
          <w:sz w:val="24"/>
          <w:szCs w:val="24"/>
        </w:rPr>
        <w:t xml:space="preserve"> with a </w:t>
      </w:r>
      <w:r w:rsidR="00260E7F">
        <w:rPr>
          <w:rFonts w:ascii="Times" w:hAnsi="Times" w:cs="Times New Roman"/>
          <w:sz w:val="24"/>
          <w:szCs w:val="24"/>
        </w:rPr>
        <w:t>OCNMS-w</w:t>
      </w:r>
      <w:r w:rsidR="00651A31" w:rsidRPr="00AF1F04">
        <w:rPr>
          <w:rFonts w:ascii="Times" w:hAnsi="Times" w:cs="Times New Roman"/>
          <w:sz w:val="24"/>
          <w:szCs w:val="24"/>
        </w:rPr>
        <w:t xml:space="preserve">ide average growth rate of </w:t>
      </w:r>
      <w:r w:rsidR="00911703" w:rsidRPr="00AF1F04">
        <w:rPr>
          <w:rFonts w:ascii="Times" w:hAnsi="Times" w:cs="Times New Roman"/>
          <w:sz w:val="24"/>
          <w:szCs w:val="24"/>
        </w:rPr>
        <w:t>0.056</w:t>
      </w:r>
      <w:r w:rsidR="00651A31" w:rsidRPr="00AF1F04">
        <w:rPr>
          <w:rFonts w:ascii="Times" w:hAnsi="Times" w:cs="Times New Roman"/>
          <w:sz w:val="24"/>
          <w:szCs w:val="24"/>
        </w:rPr>
        <w:t xml:space="preserve"> for 2002-</w:t>
      </w:r>
      <w:r w:rsidR="004344B0">
        <w:rPr>
          <w:rFonts w:ascii="Times" w:hAnsi="Times" w:cs="Times New Roman"/>
          <w:sz w:val="24"/>
          <w:szCs w:val="24"/>
        </w:rPr>
        <w:t>20</w:t>
      </w:r>
      <w:r w:rsidR="00651A31" w:rsidRPr="00AF1F04">
        <w:rPr>
          <w:rFonts w:ascii="Times" w:hAnsi="Times" w:cs="Times New Roman"/>
          <w:sz w:val="24"/>
          <w:szCs w:val="24"/>
        </w:rPr>
        <w:t xml:space="preserve">15 and of </w:t>
      </w:r>
      <w:r w:rsidR="00911703" w:rsidRPr="00AF1F04">
        <w:rPr>
          <w:rFonts w:ascii="Times" w:hAnsi="Times" w:cs="Times New Roman"/>
          <w:sz w:val="24"/>
          <w:szCs w:val="24"/>
        </w:rPr>
        <w:t xml:space="preserve">-0.037 </w:t>
      </w:r>
      <w:r w:rsidR="00651A31" w:rsidRPr="00AF1F04">
        <w:rPr>
          <w:rFonts w:ascii="Times" w:hAnsi="Times" w:cs="Times New Roman"/>
          <w:sz w:val="24"/>
          <w:szCs w:val="24"/>
        </w:rPr>
        <w:t xml:space="preserve">for </w:t>
      </w:r>
      <w:r w:rsidR="004344B0">
        <w:rPr>
          <w:rFonts w:ascii="Times" w:hAnsi="Times" w:cs="Times New Roman"/>
          <w:sz w:val="24"/>
          <w:szCs w:val="24"/>
        </w:rPr>
        <w:t xml:space="preserve">the </w:t>
      </w:r>
      <w:r w:rsidR="00CD19C9" w:rsidRPr="00AF1F04">
        <w:rPr>
          <w:rFonts w:ascii="Times" w:hAnsi="Times" w:cs="Times New Roman"/>
          <w:sz w:val="24"/>
          <w:szCs w:val="24"/>
        </w:rPr>
        <w:t>1989-200</w:t>
      </w:r>
      <w:r w:rsidR="00675C72">
        <w:rPr>
          <w:rFonts w:ascii="Times" w:hAnsi="Times" w:cs="Times New Roman"/>
          <w:sz w:val="24"/>
          <w:szCs w:val="24"/>
        </w:rPr>
        <w:t>1</w:t>
      </w:r>
      <w:r w:rsidR="00CD19C9" w:rsidRPr="00AF1F04">
        <w:rPr>
          <w:rFonts w:ascii="Times" w:hAnsi="Times" w:cs="Times New Roman"/>
          <w:sz w:val="24"/>
          <w:szCs w:val="24"/>
        </w:rPr>
        <w:t xml:space="preserve"> period (difference between periods </w:t>
      </w:r>
      <w:r w:rsidR="00CD19C9" w:rsidRPr="00AF1F04">
        <w:rPr>
          <w:rFonts w:ascii="Times" w:hAnsi="Times" w:cs="Times New Roman"/>
          <w:i/>
          <w:sz w:val="24"/>
          <w:szCs w:val="24"/>
        </w:rPr>
        <w:t>p</w:t>
      </w:r>
      <w:r w:rsidR="00CD19C9" w:rsidRPr="00AF1F04">
        <w:rPr>
          <w:rFonts w:ascii="Times" w:hAnsi="Times" w:cs="Times New Roman"/>
          <w:sz w:val="24"/>
          <w:szCs w:val="24"/>
        </w:rPr>
        <w:t xml:space="preserve"> =0.012</w:t>
      </w:r>
      <w:r w:rsidR="0059708B" w:rsidRPr="00AF1F04">
        <w:rPr>
          <w:rFonts w:ascii="Times" w:hAnsi="Times" w:cs="Times New Roman"/>
          <w:sz w:val="24"/>
          <w:szCs w:val="24"/>
        </w:rPr>
        <w:t xml:space="preserve">; Fig. </w:t>
      </w:r>
      <w:r w:rsidR="006E2C9D" w:rsidRPr="00AF1F04">
        <w:rPr>
          <w:rFonts w:ascii="Times" w:hAnsi="Times" w:cs="Times New Roman"/>
          <w:sz w:val="24"/>
          <w:szCs w:val="24"/>
        </w:rPr>
        <w:t>4</w:t>
      </w:r>
      <w:r w:rsidR="00CD19C9" w:rsidRPr="00AF1F04">
        <w:rPr>
          <w:rFonts w:ascii="Times" w:hAnsi="Times" w:cs="Times New Roman"/>
          <w:sz w:val="24"/>
          <w:szCs w:val="24"/>
        </w:rPr>
        <w:t>)</w:t>
      </w:r>
      <w:r w:rsidR="002C1F54" w:rsidRPr="00AF1F04">
        <w:rPr>
          <w:rFonts w:ascii="Times" w:hAnsi="Times" w:cs="Times New Roman"/>
          <w:sz w:val="24"/>
          <w:szCs w:val="24"/>
        </w:rPr>
        <w:t xml:space="preserve">. While the temporal effect is </w:t>
      </w:r>
      <w:r w:rsidR="002270F6" w:rsidRPr="00AF1F04">
        <w:rPr>
          <w:rFonts w:ascii="Times" w:hAnsi="Times" w:cs="Times New Roman"/>
          <w:sz w:val="24"/>
          <w:szCs w:val="24"/>
        </w:rPr>
        <w:t>intriguing</w:t>
      </w:r>
      <w:r w:rsidR="002C1F54" w:rsidRPr="00AF1F04">
        <w:rPr>
          <w:rFonts w:ascii="Times" w:hAnsi="Times" w:cs="Times New Roman"/>
          <w:sz w:val="24"/>
          <w:szCs w:val="24"/>
        </w:rPr>
        <w:t xml:space="preserve">, more interesting is </w:t>
      </w:r>
      <w:r w:rsidR="00DC5900" w:rsidRPr="00AF1F04">
        <w:rPr>
          <w:rFonts w:ascii="Times" w:hAnsi="Times" w:cs="Times New Roman"/>
          <w:sz w:val="24"/>
          <w:szCs w:val="24"/>
        </w:rPr>
        <w:t xml:space="preserve">the </w:t>
      </w:r>
      <w:r w:rsidR="00F21E8C" w:rsidRPr="00AF1F04">
        <w:rPr>
          <w:rFonts w:ascii="Times" w:hAnsi="Times" w:cs="Times New Roman"/>
          <w:sz w:val="24"/>
          <w:szCs w:val="24"/>
        </w:rPr>
        <w:t xml:space="preserve">interaction </w:t>
      </w:r>
      <w:r w:rsidR="006E2C9D" w:rsidRPr="00AF1F04">
        <w:rPr>
          <w:rFonts w:ascii="Times" w:hAnsi="Times" w:cs="Times New Roman"/>
          <w:sz w:val="24"/>
          <w:szCs w:val="24"/>
        </w:rPr>
        <w:t>between</w:t>
      </w:r>
      <w:r w:rsidR="00CD19C9" w:rsidRPr="00AF1F04">
        <w:rPr>
          <w:rFonts w:ascii="Times" w:hAnsi="Times" w:cs="Times New Roman"/>
          <w:sz w:val="24"/>
          <w:szCs w:val="24"/>
        </w:rPr>
        <w:t xml:space="preserve"> </w:t>
      </w:r>
      <w:r w:rsidR="002C1F54" w:rsidRPr="00AF1F04">
        <w:rPr>
          <w:rFonts w:ascii="Times" w:hAnsi="Times" w:cs="Times New Roman"/>
          <w:sz w:val="24"/>
          <w:szCs w:val="24"/>
        </w:rPr>
        <w:t xml:space="preserve">sea </w:t>
      </w:r>
      <w:r w:rsidR="00CD19C9" w:rsidRPr="00AF1F04">
        <w:rPr>
          <w:rFonts w:ascii="Times" w:hAnsi="Times" w:cs="Times New Roman"/>
          <w:sz w:val="24"/>
          <w:szCs w:val="24"/>
        </w:rPr>
        <w:t>otter</w:t>
      </w:r>
      <w:r w:rsidR="002C1F54" w:rsidRPr="00AF1F04">
        <w:rPr>
          <w:rFonts w:ascii="Times" w:hAnsi="Times" w:cs="Times New Roman"/>
          <w:sz w:val="24"/>
          <w:szCs w:val="24"/>
        </w:rPr>
        <w:t xml:space="preserve"> </w:t>
      </w:r>
      <w:r w:rsidR="00A85E05" w:rsidRPr="00AF1F04">
        <w:rPr>
          <w:rFonts w:ascii="Times" w:hAnsi="Times" w:cs="Times New Roman"/>
          <w:sz w:val="24"/>
          <w:szCs w:val="24"/>
        </w:rPr>
        <w:t xml:space="preserve">population </w:t>
      </w:r>
      <w:r w:rsidR="006A10D8" w:rsidRPr="00AF1F04">
        <w:rPr>
          <w:rFonts w:ascii="Times" w:hAnsi="Times" w:cs="Times New Roman"/>
          <w:sz w:val="24"/>
          <w:szCs w:val="24"/>
        </w:rPr>
        <w:t>g</w:t>
      </w:r>
      <w:r w:rsidR="00B94BB5" w:rsidRPr="00AF1F04">
        <w:rPr>
          <w:rFonts w:ascii="Times" w:hAnsi="Times" w:cs="Times New Roman"/>
          <w:sz w:val="24"/>
          <w:szCs w:val="24"/>
        </w:rPr>
        <w:t>rowth rate</w:t>
      </w:r>
      <w:r w:rsidR="006E2C9D" w:rsidRPr="00AF1F04">
        <w:rPr>
          <w:rFonts w:ascii="Times" w:hAnsi="Times" w:cs="Times New Roman"/>
          <w:sz w:val="24"/>
          <w:szCs w:val="24"/>
        </w:rPr>
        <w:t xml:space="preserve"> and time period</w:t>
      </w:r>
      <w:r w:rsidR="00B94BB5" w:rsidRPr="00AF1F04">
        <w:rPr>
          <w:rFonts w:ascii="Times" w:hAnsi="Times" w:cs="Times New Roman"/>
          <w:sz w:val="24"/>
          <w:szCs w:val="24"/>
        </w:rPr>
        <w:t>.</w:t>
      </w:r>
      <w:r w:rsidR="006A10D8" w:rsidRPr="00AF1F04">
        <w:rPr>
          <w:rFonts w:ascii="Times" w:hAnsi="Times" w:cs="Times New Roman"/>
          <w:sz w:val="24"/>
          <w:szCs w:val="24"/>
        </w:rPr>
        <w:t xml:space="preserve"> </w:t>
      </w:r>
      <w:r w:rsidR="00B94BB5" w:rsidRPr="00AF1F04">
        <w:rPr>
          <w:rFonts w:ascii="Times" w:hAnsi="Times" w:cs="Times New Roman"/>
          <w:sz w:val="24"/>
          <w:szCs w:val="24"/>
        </w:rPr>
        <w:t>S</w:t>
      </w:r>
      <w:r w:rsidR="006A10D8" w:rsidRPr="00AF1F04">
        <w:rPr>
          <w:rFonts w:ascii="Times" w:hAnsi="Times" w:cs="Times New Roman"/>
          <w:sz w:val="24"/>
          <w:szCs w:val="24"/>
        </w:rPr>
        <w:t xml:space="preserve">ea </w:t>
      </w:r>
      <w:r w:rsidR="006A10D8" w:rsidRPr="00AF1F04">
        <w:rPr>
          <w:rFonts w:ascii="Times" w:hAnsi="Times" w:cs="Times New Roman"/>
          <w:sz w:val="24"/>
          <w:szCs w:val="24"/>
        </w:rPr>
        <w:lastRenderedPageBreak/>
        <w:t xml:space="preserve">otter growth </w:t>
      </w:r>
      <w:r w:rsidR="00B94BB5" w:rsidRPr="00AF1F04">
        <w:rPr>
          <w:rFonts w:ascii="Times" w:hAnsi="Times" w:cs="Times New Roman"/>
          <w:sz w:val="24"/>
          <w:szCs w:val="24"/>
        </w:rPr>
        <w:t xml:space="preserve">had a positive </w:t>
      </w:r>
      <w:r w:rsidR="00BE1A77">
        <w:rPr>
          <w:rFonts w:ascii="Times" w:hAnsi="Times" w:cs="Times New Roman"/>
          <w:sz w:val="24"/>
          <w:szCs w:val="24"/>
        </w:rPr>
        <w:t>relationship with</w:t>
      </w:r>
      <w:r w:rsidR="00B94BB5" w:rsidRPr="00AF1F04">
        <w:rPr>
          <w:rFonts w:ascii="Times" w:hAnsi="Times" w:cs="Times New Roman"/>
          <w:sz w:val="24"/>
          <w:szCs w:val="24"/>
        </w:rPr>
        <w:t xml:space="preserve"> </w:t>
      </w:r>
      <w:r w:rsidR="006A10D8" w:rsidRPr="00AF1F04">
        <w:rPr>
          <w:rFonts w:ascii="Times" w:hAnsi="Times" w:cs="Times New Roman"/>
          <w:sz w:val="24"/>
          <w:szCs w:val="24"/>
        </w:rPr>
        <w:t>kelp during the earlier period (point estimate of slope = 0.28</w:t>
      </w:r>
      <w:r w:rsidR="006654D6" w:rsidRPr="00AF1F04">
        <w:rPr>
          <w:rFonts w:ascii="Times" w:hAnsi="Times" w:cs="Times New Roman"/>
          <w:sz w:val="24"/>
          <w:szCs w:val="24"/>
        </w:rPr>
        <w:t>5</w:t>
      </w:r>
      <w:r w:rsidR="006A10D8" w:rsidRPr="00AF1F04">
        <w:rPr>
          <w:rFonts w:ascii="Times" w:hAnsi="Times" w:cs="Times New Roman"/>
          <w:sz w:val="24"/>
          <w:szCs w:val="24"/>
        </w:rPr>
        <w:t xml:space="preserve">) </w:t>
      </w:r>
      <w:r w:rsidR="00D45CDB" w:rsidRPr="00AF1F04">
        <w:rPr>
          <w:rFonts w:ascii="Times" w:hAnsi="Times" w:cs="Times New Roman"/>
          <w:sz w:val="24"/>
          <w:szCs w:val="24"/>
        </w:rPr>
        <w:t xml:space="preserve">but </w:t>
      </w:r>
      <w:r w:rsidR="006A10D8" w:rsidRPr="00AF1F04">
        <w:rPr>
          <w:rFonts w:ascii="Times" w:hAnsi="Times" w:cs="Times New Roman"/>
          <w:sz w:val="24"/>
          <w:szCs w:val="24"/>
        </w:rPr>
        <w:t xml:space="preserve">a negative effect of sea otters during the later period (point estimate </w:t>
      </w:r>
      <w:r w:rsidR="006E2C9D" w:rsidRPr="00AF1F04">
        <w:rPr>
          <w:rFonts w:ascii="Times" w:hAnsi="Times" w:cs="Times New Roman"/>
          <w:sz w:val="24"/>
          <w:szCs w:val="24"/>
        </w:rPr>
        <w:t xml:space="preserve">of slope </w:t>
      </w:r>
      <w:r w:rsidR="006654D6" w:rsidRPr="00AF1F04">
        <w:rPr>
          <w:rFonts w:ascii="Times" w:hAnsi="Times" w:cs="Times New Roman"/>
          <w:sz w:val="24"/>
          <w:szCs w:val="24"/>
        </w:rPr>
        <w:t>= -0.507</w:t>
      </w:r>
      <w:r w:rsidR="006A10D8" w:rsidRPr="00AF1F04">
        <w:rPr>
          <w:rFonts w:ascii="Times" w:hAnsi="Times" w:cs="Times New Roman"/>
          <w:sz w:val="24"/>
          <w:szCs w:val="24"/>
        </w:rPr>
        <w:t xml:space="preserve">; interaction term </w:t>
      </w:r>
      <w:r w:rsidR="006A10D8" w:rsidRPr="00AF1F04">
        <w:rPr>
          <w:rFonts w:ascii="Times" w:hAnsi="Times" w:cs="Times New Roman"/>
          <w:i/>
          <w:sz w:val="24"/>
          <w:szCs w:val="24"/>
        </w:rPr>
        <w:t>p</w:t>
      </w:r>
      <w:r w:rsidR="006A10D8" w:rsidRPr="00AF1F04">
        <w:rPr>
          <w:rFonts w:ascii="Times" w:hAnsi="Times" w:cs="Times New Roman"/>
          <w:sz w:val="24"/>
          <w:szCs w:val="24"/>
        </w:rPr>
        <w:t xml:space="preserve"> = 0.045).</w:t>
      </w:r>
      <w:r w:rsidR="006654D6" w:rsidRPr="00AF1F04">
        <w:rPr>
          <w:rFonts w:ascii="Times" w:hAnsi="Times" w:cs="Times New Roman"/>
          <w:sz w:val="24"/>
          <w:szCs w:val="24"/>
        </w:rPr>
        <w:t xml:space="preserve">  There was no support for regional variation in kelp </w:t>
      </w:r>
      <w:r w:rsidR="00A85E05" w:rsidRPr="00AF1F04">
        <w:rPr>
          <w:rFonts w:ascii="Times" w:hAnsi="Times" w:cs="Times New Roman"/>
          <w:sz w:val="24"/>
          <w:szCs w:val="24"/>
        </w:rPr>
        <w:t xml:space="preserve">population </w:t>
      </w:r>
      <w:r w:rsidR="006654D6" w:rsidRPr="00AF1F04">
        <w:rPr>
          <w:rFonts w:ascii="Times" w:hAnsi="Times" w:cs="Times New Roman"/>
          <w:sz w:val="24"/>
          <w:szCs w:val="24"/>
        </w:rPr>
        <w:t xml:space="preserve">growth after accounting for </w:t>
      </w:r>
      <w:r w:rsidR="00CD2E36" w:rsidRPr="00AF1F04">
        <w:rPr>
          <w:rFonts w:ascii="Times" w:hAnsi="Times" w:cs="Times New Roman"/>
          <w:sz w:val="24"/>
          <w:szCs w:val="24"/>
        </w:rPr>
        <w:t>other factors</w:t>
      </w:r>
      <w:r w:rsidR="006654D6" w:rsidRPr="00AF1F04">
        <w:rPr>
          <w:rFonts w:ascii="Times" w:hAnsi="Times" w:cs="Times New Roman"/>
          <w:sz w:val="24"/>
          <w:szCs w:val="24"/>
        </w:rPr>
        <w:t xml:space="preserve"> (</w:t>
      </w:r>
      <w:r w:rsidR="006654D6" w:rsidRPr="00AF1F04">
        <w:rPr>
          <w:rFonts w:ascii="Times" w:hAnsi="Times" w:cs="Times New Roman"/>
          <w:i/>
          <w:sz w:val="24"/>
          <w:szCs w:val="24"/>
        </w:rPr>
        <w:t>p</w:t>
      </w:r>
      <w:r w:rsidR="006654D6" w:rsidRPr="00AF1F04">
        <w:rPr>
          <w:rFonts w:ascii="Times" w:hAnsi="Times" w:cs="Times New Roman"/>
          <w:sz w:val="24"/>
          <w:szCs w:val="24"/>
        </w:rPr>
        <w:t xml:space="preserve"> = 0.128).  The model considering </w:t>
      </w:r>
      <w:r w:rsidR="00CD2E36" w:rsidRPr="00AF1F04">
        <w:rPr>
          <w:rFonts w:ascii="Times" w:hAnsi="Times" w:cs="Times New Roman"/>
          <w:sz w:val="24"/>
          <w:szCs w:val="24"/>
        </w:rPr>
        <w:t xml:space="preserve">only a </w:t>
      </w:r>
      <w:r w:rsidR="006654D6" w:rsidRPr="00AF1F04">
        <w:rPr>
          <w:rFonts w:ascii="Times" w:hAnsi="Times" w:cs="Times New Roman"/>
          <w:sz w:val="24"/>
          <w:szCs w:val="24"/>
        </w:rPr>
        <w:t>single</w:t>
      </w:r>
      <w:r w:rsidR="005A112B" w:rsidRPr="00AF1F04">
        <w:rPr>
          <w:rFonts w:ascii="Times" w:hAnsi="Times" w:cs="Times New Roman"/>
          <w:sz w:val="24"/>
          <w:szCs w:val="24"/>
        </w:rPr>
        <w:t xml:space="preserve"> time</w:t>
      </w:r>
      <w:r w:rsidR="006654D6" w:rsidRPr="00AF1F04">
        <w:rPr>
          <w:rFonts w:ascii="Times" w:hAnsi="Times" w:cs="Times New Roman"/>
          <w:sz w:val="24"/>
          <w:szCs w:val="24"/>
        </w:rPr>
        <w:t xml:space="preserve"> period found no effect of sea otters on kelp (</w:t>
      </w:r>
      <w:r w:rsidR="006654D6" w:rsidRPr="00AF1F04">
        <w:rPr>
          <w:rFonts w:ascii="Times" w:hAnsi="Times" w:cs="Times New Roman"/>
          <w:i/>
          <w:sz w:val="24"/>
          <w:szCs w:val="24"/>
        </w:rPr>
        <w:t>p =</w:t>
      </w:r>
      <w:r w:rsidR="006654D6" w:rsidRPr="00AF1F04">
        <w:rPr>
          <w:rFonts w:ascii="Times" w:hAnsi="Times" w:cs="Times New Roman"/>
          <w:sz w:val="24"/>
          <w:szCs w:val="24"/>
        </w:rPr>
        <w:t xml:space="preserve"> 0.40) but differences</w:t>
      </w:r>
      <w:r w:rsidR="0087767F" w:rsidRPr="00AF1F04">
        <w:rPr>
          <w:rFonts w:ascii="Times" w:hAnsi="Times" w:cs="Times New Roman"/>
          <w:sz w:val="24"/>
          <w:szCs w:val="24"/>
        </w:rPr>
        <w:t xml:space="preserve"> in ke</w:t>
      </w:r>
      <w:r w:rsidR="002834A5" w:rsidRPr="00AF1F04">
        <w:rPr>
          <w:rFonts w:ascii="Times" w:hAnsi="Times" w:cs="Times New Roman"/>
          <w:sz w:val="24"/>
          <w:szCs w:val="24"/>
        </w:rPr>
        <w:t>l</w:t>
      </w:r>
      <w:r w:rsidR="0087767F" w:rsidRPr="00AF1F04">
        <w:rPr>
          <w:rFonts w:ascii="Times" w:hAnsi="Times" w:cs="Times New Roman"/>
          <w:sz w:val="24"/>
          <w:szCs w:val="24"/>
        </w:rPr>
        <w:t xml:space="preserve">p </w:t>
      </w:r>
      <w:r w:rsidR="005949EC" w:rsidRPr="00AF1F04">
        <w:rPr>
          <w:rFonts w:ascii="Times" w:hAnsi="Times" w:cs="Times New Roman"/>
          <w:sz w:val="24"/>
          <w:szCs w:val="24"/>
        </w:rPr>
        <w:t xml:space="preserve">population </w:t>
      </w:r>
      <w:r w:rsidR="0087767F" w:rsidRPr="00AF1F04">
        <w:rPr>
          <w:rFonts w:ascii="Times" w:hAnsi="Times" w:cs="Times New Roman"/>
          <w:sz w:val="24"/>
          <w:szCs w:val="24"/>
        </w:rPr>
        <w:t>growth</w:t>
      </w:r>
      <w:r w:rsidR="006654D6" w:rsidRPr="00AF1F04">
        <w:rPr>
          <w:rFonts w:ascii="Times" w:hAnsi="Times" w:cs="Times New Roman"/>
          <w:sz w:val="24"/>
          <w:szCs w:val="24"/>
        </w:rPr>
        <w:t xml:space="preserve"> </w:t>
      </w:r>
      <w:r w:rsidR="002834A5" w:rsidRPr="00AF1F04">
        <w:rPr>
          <w:rFonts w:ascii="Times" w:hAnsi="Times" w:cs="Times New Roman"/>
          <w:sz w:val="24"/>
          <w:szCs w:val="24"/>
        </w:rPr>
        <w:t xml:space="preserve">rate </w:t>
      </w:r>
      <w:r w:rsidR="006654D6" w:rsidRPr="00AF1F04">
        <w:rPr>
          <w:rFonts w:ascii="Times" w:hAnsi="Times" w:cs="Times New Roman"/>
          <w:sz w:val="24"/>
          <w:szCs w:val="24"/>
        </w:rPr>
        <w:t>among regions (</w:t>
      </w:r>
      <w:r w:rsidR="006654D6" w:rsidRPr="00AF1F04">
        <w:rPr>
          <w:rFonts w:ascii="Times" w:hAnsi="Times" w:cs="Times New Roman"/>
          <w:i/>
          <w:sz w:val="24"/>
          <w:szCs w:val="24"/>
        </w:rPr>
        <w:t xml:space="preserve">p = </w:t>
      </w:r>
      <w:r w:rsidR="006654D6" w:rsidRPr="00AF1F04">
        <w:rPr>
          <w:rFonts w:ascii="Times" w:hAnsi="Times" w:cs="Times New Roman"/>
          <w:sz w:val="24"/>
          <w:szCs w:val="24"/>
        </w:rPr>
        <w:t>0.024</w:t>
      </w:r>
      <w:r w:rsidR="006654D6" w:rsidRPr="00AF1F04">
        <w:rPr>
          <w:rFonts w:ascii="Times" w:hAnsi="Times" w:cs="Times New Roman"/>
          <w:i/>
          <w:sz w:val="24"/>
          <w:szCs w:val="24"/>
        </w:rPr>
        <w:t>)</w:t>
      </w:r>
      <w:r w:rsidR="005B7857" w:rsidRPr="00AF1F04">
        <w:rPr>
          <w:rFonts w:ascii="Times" w:hAnsi="Times" w:cs="Times New Roman"/>
          <w:i/>
          <w:sz w:val="24"/>
          <w:szCs w:val="24"/>
        </w:rPr>
        <w:t>.</w:t>
      </w:r>
      <w:r w:rsidR="0087767F" w:rsidRPr="00AF1F04">
        <w:rPr>
          <w:rFonts w:ascii="Times" w:hAnsi="Times" w:cs="Times New Roman"/>
          <w:i/>
          <w:sz w:val="24"/>
          <w:szCs w:val="24"/>
        </w:rPr>
        <w:t xml:space="preserve"> </w:t>
      </w:r>
      <w:r w:rsidR="0087767F" w:rsidRPr="00AF1F04">
        <w:rPr>
          <w:rFonts w:ascii="Times" w:hAnsi="Times" w:cs="Times New Roman"/>
          <w:sz w:val="24"/>
          <w:szCs w:val="24"/>
        </w:rPr>
        <w:t xml:space="preserve">This result shows </w:t>
      </w:r>
      <w:r w:rsidR="005568F0" w:rsidRPr="00AF1F04">
        <w:rPr>
          <w:rFonts w:ascii="Times" w:hAnsi="Times" w:cs="Times New Roman"/>
          <w:sz w:val="24"/>
          <w:szCs w:val="24"/>
        </w:rPr>
        <w:t xml:space="preserve">how the temporal </w:t>
      </w:r>
      <w:r w:rsidR="00C65B61" w:rsidRPr="00AF1F04">
        <w:rPr>
          <w:rFonts w:ascii="Times" w:hAnsi="Times" w:cs="Times New Roman"/>
          <w:sz w:val="24"/>
          <w:szCs w:val="24"/>
        </w:rPr>
        <w:t xml:space="preserve">context </w:t>
      </w:r>
      <w:r w:rsidR="002270F6" w:rsidRPr="00AF1F04">
        <w:rPr>
          <w:rFonts w:ascii="Times" w:hAnsi="Times" w:cs="Times New Roman"/>
          <w:sz w:val="24"/>
          <w:szCs w:val="24"/>
        </w:rPr>
        <w:t xml:space="preserve">can </w:t>
      </w:r>
      <w:r w:rsidR="00C65B61" w:rsidRPr="00AF1F04">
        <w:rPr>
          <w:rFonts w:ascii="Times" w:hAnsi="Times" w:cs="Times New Roman"/>
          <w:sz w:val="24"/>
          <w:szCs w:val="24"/>
        </w:rPr>
        <w:t xml:space="preserve">substantively alter the interpretation of </w:t>
      </w:r>
      <w:r w:rsidR="009B5122" w:rsidRPr="00AF1F04">
        <w:rPr>
          <w:rFonts w:ascii="Times" w:hAnsi="Times" w:cs="Times New Roman"/>
          <w:sz w:val="24"/>
          <w:szCs w:val="24"/>
        </w:rPr>
        <w:t>mechanisms driving kelp</w:t>
      </w:r>
      <w:r w:rsidR="00A85E05" w:rsidRPr="00AF1F04">
        <w:rPr>
          <w:rFonts w:ascii="Times" w:hAnsi="Times" w:cs="Times New Roman"/>
          <w:sz w:val="24"/>
          <w:szCs w:val="24"/>
        </w:rPr>
        <w:t xml:space="preserve"> population</w:t>
      </w:r>
      <w:r w:rsidR="009B5122" w:rsidRPr="00AF1F04">
        <w:rPr>
          <w:rFonts w:ascii="Times" w:hAnsi="Times" w:cs="Times New Roman"/>
          <w:sz w:val="24"/>
          <w:szCs w:val="24"/>
        </w:rPr>
        <w:t xml:space="preserve"> </w:t>
      </w:r>
      <w:commentRangeStart w:id="45"/>
      <w:r w:rsidR="009B5122" w:rsidRPr="00AF1F04">
        <w:rPr>
          <w:rFonts w:ascii="Times" w:hAnsi="Times" w:cs="Times New Roman"/>
          <w:sz w:val="24"/>
          <w:szCs w:val="24"/>
        </w:rPr>
        <w:t>growth</w:t>
      </w:r>
      <w:commentRangeEnd w:id="45"/>
      <w:r w:rsidR="001C6B10" w:rsidRPr="00AF1F04">
        <w:rPr>
          <w:rStyle w:val="CommentReference"/>
          <w:rFonts w:ascii="Times" w:hAnsi="Times" w:cs="Times New Roman"/>
          <w:sz w:val="24"/>
          <w:szCs w:val="24"/>
        </w:rPr>
        <w:commentReference w:id="45"/>
      </w:r>
      <w:r w:rsidR="009B5122" w:rsidRPr="00AF1F04">
        <w:rPr>
          <w:rFonts w:ascii="Times" w:hAnsi="Times" w:cs="Times New Roman"/>
          <w:sz w:val="24"/>
          <w:szCs w:val="24"/>
        </w:rPr>
        <w:t>.</w:t>
      </w:r>
      <w:r w:rsidR="006577A2" w:rsidRPr="00AF1F04">
        <w:rPr>
          <w:rFonts w:ascii="Times" w:hAnsi="Times" w:cs="Times New Roman"/>
          <w:sz w:val="24"/>
          <w:szCs w:val="24"/>
        </w:rPr>
        <w:t xml:space="preserve"> Importantly, our analyses should not be taken to suggest a discrete break </w:t>
      </w:r>
      <w:ins w:id="46" w:author="LIAM ANTRIM" w:date="2018-01-24T09:56:00Z">
        <w:r w:rsidR="00133A9D">
          <w:rPr>
            <w:rFonts w:ascii="Times" w:hAnsi="Times" w:cs="Times New Roman"/>
            <w:sz w:val="24"/>
            <w:szCs w:val="24"/>
          </w:rPr>
          <w:t xml:space="preserve">in the </w:t>
        </w:r>
      </w:ins>
      <w:r w:rsidR="005949EC" w:rsidRPr="00AF1F04">
        <w:rPr>
          <w:rFonts w:ascii="Times" w:hAnsi="Times" w:cs="Times New Roman"/>
          <w:sz w:val="24"/>
          <w:szCs w:val="24"/>
        </w:rPr>
        <w:t xml:space="preserve">population time-series in </w:t>
      </w:r>
      <w:r w:rsidR="006577A2" w:rsidRPr="00AF1F04">
        <w:rPr>
          <w:rFonts w:ascii="Times" w:hAnsi="Times" w:cs="Times New Roman"/>
          <w:sz w:val="24"/>
          <w:szCs w:val="24"/>
        </w:rPr>
        <w:t>2001 – using alternate breakpoints in the time series between 1999 and 2003 yield qualitatively similar results – rather</w:t>
      </w:r>
      <w:r w:rsidR="004344B0">
        <w:rPr>
          <w:rFonts w:ascii="Times" w:hAnsi="Times" w:cs="Times New Roman"/>
          <w:sz w:val="24"/>
          <w:szCs w:val="24"/>
        </w:rPr>
        <w:t>,</w:t>
      </w:r>
      <w:r w:rsidR="006577A2" w:rsidRPr="00AF1F04">
        <w:rPr>
          <w:rFonts w:ascii="Times" w:hAnsi="Times" w:cs="Times New Roman"/>
          <w:sz w:val="24"/>
          <w:szCs w:val="24"/>
        </w:rPr>
        <w:t xml:space="preserve"> dividing the time series is a convenient way of summarizing changes in a continuous time</w:t>
      </w:r>
      <w:r w:rsidR="004344B0">
        <w:rPr>
          <w:rFonts w:ascii="Times" w:hAnsi="Times" w:cs="Times New Roman"/>
          <w:sz w:val="24"/>
          <w:szCs w:val="24"/>
        </w:rPr>
        <w:t xml:space="preserve"> </w:t>
      </w:r>
      <w:r w:rsidR="006577A2" w:rsidRPr="00AF1F04">
        <w:rPr>
          <w:rFonts w:ascii="Times" w:hAnsi="Times" w:cs="Times New Roman"/>
          <w:sz w:val="24"/>
          <w:szCs w:val="24"/>
        </w:rPr>
        <w:t>series (see Fig. 2).</w:t>
      </w:r>
    </w:p>
    <w:p w14:paraId="7B77B694" w14:textId="57EC5D8B" w:rsidR="00D65AF5" w:rsidRPr="00AF1F04" w:rsidRDefault="003536A3" w:rsidP="00BE1A77">
      <w:pPr>
        <w:spacing w:after="0" w:line="480" w:lineRule="auto"/>
        <w:ind w:firstLine="720"/>
        <w:rPr>
          <w:rFonts w:ascii="Times" w:hAnsi="Times" w:cs="Times New Roman"/>
          <w:sz w:val="24"/>
          <w:szCs w:val="24"/>
        </w:rPr>
      </w:pPr>
      <w:r w:rsidRPr="00AF1F04">
        <w:rPr>
          <w:rFonts w:ascii="Times" w:hAnsi="Times" w:cs="Times New Roman"/>
          <w:sz w:val="24"/>
          <w:szCs w:val="24"/>
        </w:rPr>
        <w:t xml:space="preserve">After accounting for kelp </w:t>
      </w:r>
      <w:r w:rsidR="005949EC" w:rsidRPr="00AF1F04">
        <w:rPr>
          <w:rFonts w:ascii="Times" w:hAnsi="Times" w:cs="Times New Roman"/>
          <w:sz w:val="24"/>
          <w:szCs w:val="24"/>
        </w:rPr>
        <w:t xml:space="preserve">population </w:t>
      </w:r>
      <w:r w:rsidRPr="00AF1F04">
        <w:rPr>
          <w:rFonts w:ascii="Times" w:hAnsi="Times" w:cs="Times New Roman"/>
          <w:sz w:val="24"/>
          <w:szCs w:val="24"/>
        </w:rPr>
        <w:t xml:space="preserve">growth rates, </w:t>
      </w:r>
      <w:r w:rsidR="002C122D" w:rsidRPr="00AF1F04">
        <w:rPr>
          <w:rFonts w:ascii="Times" w:hAnsi="Times" w:cs="Times New Roman"/>
          <w:sz w:val="24"/>
          <w:szCs w:val="24"/>
        </w:rPr>
        <w:t xml:space="preserve">the </w:t>
      </w:r>
      <w:r w:rsidR="0036255F" w:rsidRPr="00AF1F04">
        <w:rPr>
          <w:rFonts w:ascii="Times" w:hAnsi="Times" w:cs="Times New Roman"/>
          <w:sz w:val="24"/>
          <w:szCs w:val="24"/>
        </w:rPr>
        <w:t xml:space="preserve">variability </w:t>
      </w:r>
      <w:r w:rsidR="002C122D" w:rsidRPr="00AF1F04">
        <w:rPr>
          <w:rFonts w:ascii="Times" w:hAnsi="Times" w:cs="Times New Roman"/>
          <w:sz w:val="24"/>
          <w:szCs w:val="24"/>
        </w:rPr>
        <w:t xml:space="preserve">in kelp area </w:t>
      </w:r>
      <w:r w:rsidR="00106D92" w:rsidRPr="00AF1F04">
        <w:rPr>
          <w:rFonts w:ascii="Times" w:hAnsi="Times" w:cs="Times New Roman"/>
          <w:sz w:val="24"/>
          <w:szCs w:val="24"/>
        </w:rPr>
        <w:t xml:space="preserve">declined at most sites between the </w:t>
      </w:r>
      <w:proofErr w:type="gramStart"/>
      <w:r w:rsidR="00106D92" w:rsidRPr="00AF1F04">
        <w:rPr>
          <w:rFonts w:ascii="Times" w:hAnsi="Times" w:cs="Times New Roman"/>
          <w:sz w:val="24"/>
          <w:szCs w:val="24"/>
        </w:rPr>
        <w:t>two time</w:t>
      </w:r>
      <w:proofErr w:type="gramEnd"/>
      <w:r w:rsidR="00106D92" w:rsidRPr="00AF1F04">
        <w:rPr>
          <w:rFonts w:ascii="Times" w:hAnsi="Times" w:cs="Times New Roman"/>
          <w:sz w:val="24"/>
          <w:szCs w:val="24"/>
        </w:rPr>
        <w:t xml:space="preserve"> periods </w:t>
      </w:r>
      <w:r w:rsidR="00DC5900" w:rsidRPr="00AF1F04">
        <w:rPr>
          <w:rFonts w:ascii="Times" w:hAnsi="Times" w:cs="Times New Roman"/>
          <w:sz w:val="24"/>
          <w:szCs w:val="24"/>
        </w:rPr>
        <w:t>(</w:t>
      </w:r>
      <w:r w:rsidR="009F52CD" w:rsidRPr="00AF1F04">
        <w:rPr>
          <w:rFonts w:ascii="Times" w:hAnsi="Times" w:cs="Times New Roman"/>
          <w:sz w:val="24"/>
          <w:szCs w:val="24"/>
        </w:rPr>
        <w:t xml:space="preserve">Fig. 5). Specifically, </w:t>
      </w:r>
      <w:r w:rsidR="00D24F14" w:rsidRPr="00AF1F04">
        <w:rPr>
          <w:rFonts w:ascii="Times" w:hAnsi="Times" w:cs="Times New Roman"/>
          <w:sz w:val="24"/>
          <w:szCs w:val="24"/>
        </w:rPr>
        <w:t>bootstrapped estimates of CV showed</w:t>
      </w:r>
      <w:r w:rsidR="00911703" w:rsidRPr="00AF1F04">
        <w:rPr>
          <w:rFonts w:ascii="Times" w:hAnsi="Times" w:cs="Times New Roman"/>
          <w:sz w:val="24"/>
          <w:szCs w:val="24"/>
        </w:rPr>
        <w:t xml:space="preserve"> that</w:t>
      </w:r>
      <w:r w:rsidR="00D24F14" w:rsidRPr="00AF1F04">
        <w:rPr>
          <w:rFonts w:ascii="Times" w:hAnsi="Times" w:cs="Times New Roman"/>
          <w:sz w:val="24"/>
          <w:szCs w:val="24"/>
        </w:rPr>
        <w:t xml:space="preserve"> </w:t>
      </w:r>
      <w:r w:rsidR="00911703" w:rsidRPr="00AF1F04">
        <w:rPr>
          <w:rFonts w:ascii="Times" w:hAnsi="Times" w:cs="Times New Roman"/>
          <w:sz w:val="24"/>
          <w:szCs w:val="24"/>
        </w:rPr>
        <w:t xml:space="preserve">variability at </w:t>
      </w:r>
      <w:r w:rsidR="00AF5154" w:rsidRPr="00AF1F04">
        <w:rPr>
          <w:rFonts w:ascii="Times" w:hAnsi="Times" w:cs="Times New Roman"/>
          <w:sz w:val="24"/>
          <w:szCs w:val="24"/>
        </w:rPr>
        <w:t>all sites but one (</w:t>
      </w:r>
      <w:proofErr w:type="spellStart"/>
      <w:r w:rsidR="00AF5154" w:rsidRPr="00AF1F04">
        <w:rPr>
          <w:rFonts w:ascii="Times" w:hAnsi="Times" w:cs="Times New Roman"/>
          <w:sz w:val="24"/>
          <w:szCs w:val="24"/>
        </w:rPr>
        <w:t>Tatoosh</w:t>
      </w:r>
      <w:proofErr w:type="spellEnd"/>
      <w:r w:rsidR="00AF5154" w:rsidRPr="00AF1F04">
        <w:rPr>
          <w:rFonts w:ascii="Times" w:hAnsi="Times" w:cs="Times New Roman"/>
          <w:sz w:val="24"/>
          <w:szCs w:val="24"/>
        </w:rPr>
        <w:t xml:space="preserve"> Is</w:t>
      </w:r>
      <w:r w:rsidR="004344B0">
        <w:rPr>
          <w:rFonts w:ascii="Times" w:hAnsi="Times" w:cs="Times New Roman"/>
          <w:sz w:val="24"/>
          <w:szCs w:val="24"/>
        </w:rPr>
        <w:t>land</w:t>
      </w:r>
      <w:r w:rsidR="00AF5154" w:rsidRPr="00AF1F04">
        <w:rPr>
          <w:rFonts w:ascii="Times" w:hAnsi="Times" w:cs="Times New Roman"/>
          <w:sz w:val="24"/>
          <w:szCs w:val="24"/>
        </w:rPr>
        <w:t xml:space="preserve">) </w:t>
      </w:r>
      <w:r w:rsidR="00D24F14" w:rsidRPr="00AF1F04">
        <w:rPr>
          <w:rFonts w:ascii="Times" w:hAnsi="Times" w:cs="Times New Roman"/>
          <w:sz w:val="24"/>
          <w:szCs w:val="24"/>
        </w:rPr>
        <w:t>d</w:t>
      </w:r>
      <w:r w:rsidR="00AF5154" w:rsidRPr="00AF1F04">
        <w:rPr>
          <w:rFonts w:ascii="Times" w:hAnsi="Times" w:cs="Times New Roman"/>
          <w:sz w:val="24"/>
          <w:szCs w:val="24"/>
        </w:rPr>
        <w:t>ecline</w:t>
      </w:r>
      <w:r w:rsidR="00D24F14" w:rsidRPr="00AF1F04">
        <w:rPr>
          <w:rFonts w:ascii="Times" w:hAnsi="Times" w:cs="Times New Roman"/>
          <w:sz w:val="24"/>
          <w:szCs w:val="24"/>
        </w:rPr>
        <w:t>d</w:t>
      </w:r>
      <w:r w:rsidR="00106D92" w:rsidRPr="00AF1F04">
        <w:rPr>
          <w:rFonts w:ascii="Times" w:hAnsi="Times" w:cs="Times New Roman"/>
          <w:sz w:val="24"/>
          <w:szCs w:val="24"/>
        </w:rPr>
        <w:t xml:space="preserve">, though the magnitude of decline varied substantially by region. </w:t>
      </w:r>
      <w:r w:rsidR="00961156" w:rsidRPr="00AF1F04">
        <w:rPr>
          <w:rFonts w:ascii="Times" w:hAnsi="Times" w:cs="Times New Roman"/>
          <w:sz w:val="24"/>
          <w:szCs w:val="24"/>
        </w:rPr>
        <w:t xml:space="preserve">The three northern sites had virtually no change in </w:t>
      </w:r>
      <w:r w:rsidR="00106D92" w:rsidRPr="00AF1F04">
        <w:rPr>
          <w:rFonts w:ascii="Times" w:hAnsi="Times" w:cs="Times New Roman"/>
          <w:sz w:val="24"/>
          <w:szCs w:val="24"/>
        </w:rPr>
        <w:t>CV (changes of</w:t>
      </w:r>
      <w:r w:rsidR="00BB338B" w:rsidRPr="00AF1F04">
        <w:rPr>
          <w:rFonts w:ascii="Times" w:hAnsi="Times" w:cs="Times New Roman"/>
          <w:sz w:val="24"/>
          <w:szCs w:val="24"/>
        </w:rPr>
        <w:t xml:space="preserve"> less than </w:t>
      </w:r>
      <m:oMath>
        <m:r>
          <w:rPr>
            <w:rFonts w:ascii="Cambria Math" w:hAnsi="Cambria Math" w:cs="Times New Roman"/>
            <w:sz w:val="24"/>
            <w:szCs w:val="24"/>
          </w:rPr>
          <m:t>±</m:t>
        </m:r>
      </m:oMath>
      <w:r w:rsidR="00106D92" w:rsidRPr="00AF1F04">
        <w:rPr>
          <w:rFonts w:ascii="Times" w:hAnsi="Times" w:cs="Times New Roman"/>
          <w:sz w:val="24"/>
          <w:szCs w:val="24"/>
        </w:rPr>
        <w:t xml:space="preserve">0.05 for all sites), </w:t>
      </w:r>
      <w:r w:rsidR="00911703" w:rsidRPr="00AF1F04">
        <w:rPr>
          <w:rFonts w:ascii="Times" w:hAnsi="Times" w:cs="Times New Roman"/>
          <w:sz w:val="24"/>
          <w:szCs w:val="24"/>
        </w:rPr>
        <w:t xml:space="preserve">the central region showed declines in CV but with variability among sites (declines of 0.033, 0.343, and 0.351, for Cape Alava, Anderson Point, and Point of the Arches, respectively), while </w:t>
      </w:r>
      <w:r w:rsidR="00106D92" w:rsidRPr="00AF1F04">
        <w:rPr>
          <w:rFonts w:ascii="Times" w:hAnsi="Times" w:cs="Times New Roman"/>
          <w:sz w:val="24"/>
          <w:szCs w:val="24"/>
        </w:rPr>
        <w:t xml:space="preserve">the southern sites showed substantial </w:t>
      </w:r>
      <w:r w:rsidR="00BB338B" w:rsidRPr="00AF1F04">
        <w:rPr>
          <w:rFonts w:ascii="Times" w:hAnsi="Times" w:cs="Times New Roman"/>
          <w:sz w:val="24"/>
          <w:szCs w:val="24"/>
        </w:rPr>
        <w:t xml:space="preserve">declines in CV </w:t>
      </w:r>
      <w:r w:rsidR="0049066F" w:rsidRPr="00AF1F04">
        <w:rPr>
          <w:rFonts w:ascii="Times" w:hAnsi="Times" w:cs="Times New Roman"/>
          <w:sz w:val="24"/>
          <w:szCs w:val="24"/>
        </w:rPr>
        <w:t>(declines of 0.1</w:t>
      </w:r>
      <w:r w:rsidR="00AA3FD2" w:rsidRPr="00AF1F04">
        <w:rPr>
          <w:rFonts w:ascii="Times" w:hAnsi="Times" w:cs="Times New Roman"/>
          <w:sz w:val="24"/>
          <w:szCs w:val="24"/>
        </w:rPr>
        <w:t>75 to 0.694</w:t>
      </w:r>
      <w:r w:rsidR="00106D92" w:rsidRPr="00AF1F04">
        <w:rPr>
          <w:rFonts w:ascii="Times" w:hAnsi="Times" w:cs="Times New Roman"/>
          <w:sz w:val="24"/>
          <w:szCs w:val="24"/>
        </w:rPr>
        <w:t>)</w:t>
      </w:r>
      <w:r w:rsidR="00911703" w:rsidRPr="00AF1F04">
        <w:rPr>
          <w:rFonts w:ascii="Times" w:hAnsi="Times" w:cs="Times New Roman"/>
          <w:sz w:val="24"/>
          <w:szCs w:val="24"/>
        </w:rPr>
        <w:t xml:space="preserve">. </w:t>
      </w:r>
      <w:r w:rsidR="005A112B" w:rsidRPr="00AF1F04">
        <w:rPr>
          <w:rFonts w:ascii="Times" w:hAnsi="Times" w:cs="Times New Roman"/>
          <w:sz w:val="24"/>
          <w:szCs w:val="24"/>
        </w:rPr>
        <w:t>For most sites, these are large and</w:t>
      </w:r>
      <w:r w:rsidR="00106D92" w:rsidRPr="00AF1F04">
        <w:rPr>
          <w:rFonts w:ascii="Times" w:hAnsi="Times" w:cs="Times New Roman"/>
          <w:sz w:val="24"/>
          <w:szCs w:val="24"/>
        </w:rPr>
        <w:t xml:space="preserve"> biologically significant changes in kelp variability</w:t>
      </w:r>
      <w:r w:rsidR="009762D4" w:rsidRPr="00AF1F04">
        <w:rPr>
          <w:rFonts w:ascii="Times" w:hAnsi="Times" w:cs="Times New Roman"/>
          <w:sz w:val="24"/>
          <w:szCs w:val="24"/>
        </w:rPr>
        <w:t xml:space="preserve">. </w:t>
      </w:r>
      <w:commentRangeStart w:id="47"/>
      <w:r w:rsidR="001A6CCE" w:rsidRPr="00AF1F04">
        <w:rPr>
          <w:rFonts w:ascii="Times" w:hAnsi="Times" w:cs="Times New Roman"/>
          <w:sz w:val="24"/>
          <w:szCs w:val="24"/>
        </w:rPr>
        <w:t>L</w:t>
      </w:r>
      <w:r w:rsidR="00AB651E" w:rsidRPr="00AF1F04">
        <w:rPr>
          <w:rFonts w:ascii="Times" w:hAnsi="Times" w:cs="Times New Roman"/>
          <w:sz w:val="24"/>
          <w:szCs w:val="24"/>
        </w:rPr>
        <w:t xml:space="preserve">inear </w:t>
      </w:r>
      <w:commentRangeEnd w:id="47"/>
      <w:r w:rsidR="007D1754" w:rsidRPr="00AF1F04">
        <w:rPr>
          <w:rStyle w:val="CommentReference"/>
          <w:rFonts w:ascii="Times" w:hAnsi="Times" w:cs="Times New Roman"/>
          <w:sz w:val="24"/>
          <w:szCs w:val="24"/>
        </w:rPr>
        <w:commentReference w:id="47"/>
      </w:r>
      <w:r w:rsidR="00AB651E" w:rsidRPr="00AF1F04">
        <w:rPr>
          <w:rFonts w:ascii="Times" w:hAnsi="Times" w:cs="Times New Roman"/>
          <w:sz w:val="24"/>
          <w:szCs w:val="24"/>
        </w:rPr>
        <w:t xml:space="preserve">models </w:t>
      </w:r>
      <w:r w:rsidR="001A6CCE" w:rsidRPr="00AF1F04">
        <w:rPr>
          <w:rFonts w:ascii="Times" w:hAnsi="Times" w:cs="Times New Roman"/>
          <w:sz w:val="24"/>
          <w:szCs w:val="24"/>
        </w:rPr>
        <w:t xml:space="preserve">showed that </w:t>
      </w:r>
      <w:r w:rsidR="007D1754" w:rsidRPr="00AF1F04">
        <w:rPr>
          <w:rFonts w:ascii="Times" w:hAnsi="Times" w:cs="Times New Roman"/>
          <w:sz w:val="24"/>
          <w:szCs w:val="24"/>
        </w:rPr>
        <w:t xml:space="preserve">including </w:t>
      </w:r>
      <w:r w:rsidR="001A6CCE" w:rsidRPr="00AF1F04">
        <w:rPr>
          <w:rFonts w:ascii="Times" w:hAnsi="Times" w:cs="Times New Roman"/>
          <w:sz w:val="24"/>
          <w:szCs w:val="24"/>
        </w:rPr>
        <w:t>kelp CV in 1989-2001</w:t>
      </w:r>
      <w:r w:rsidR="00D65AF5" w:rsidRPr="00AF1F04">
        <w:rPr>
          <w:rFonts w:ascii="Times" w:hAnsi="Times" w:cs="Times New Roman"/>
          <w:sz w:val="24"/>
          <w:szCs w:val="24"/>
        </w:rPr>
        <w:t xml:space="preserve"> </w:t>
      </w:r>
      <w:r w:rsidR="007D1754" w:rsidRPr="00AF1F04">
        <w:rPr>
          <w:rFonts w:ascii="Times" w:hAnsi="Times" w:cs="Times New Roman"/>
          <w:sz w:val="24"/>
          <w:szCs w:val="24"/>
        </w:rPr>
        <w:t xml:space="preserve">alone </w:t>
      </w:r>
      <w:r w:rsidR="00D65AF5" w:rsidRPr="00AF1F04">
        <w:rPr>
          <w:rFonts w:ascii="Times" w:hAnsi="Times" w:cs="Times New Roman"/>
          <w:sz w:val="24"/>
          <w:szCs w:val="24"/>
        </w:rPr>
        <w:t>best predicted t</w:t>
      </w:r>
      <w:r w:rsidR="007D1754" w:rsidRPr="00AF1F04">
        <w:rPr>
          <w:rFonts w:ascii="Times" w:hAnsi="Times" w:cs="Times New Roman"/>
          <w:sz w:val="24"/>
          <w:szCs w:val="24"/>
        </w:rPr>
        <w:t>he change in CV between periods (</w:t>
      </w:r>
      <m:oMath>
        <m:r>
          <m:rPr>
            <m:sty m:val="p"/>
          </m:rPr>
          <w:rPr>
            <w:rFonts w:ascii="Cambria Math" w:hAnsi="Cambria Math" w:cs="Times New Roman"/>
            <w:sz w:val="24"/>
            <w:szCs w:val="24"/>
          </w:rPr>
          <m:t>Δ</m:t>
        </m:r>
        <m:r>
          <w:rPr>
            <w:rFonts w:ascii="Cambria Math" w:hAnsi="Cambria Math" w:cs="Times New Roman"/>
            <w:sz w:val="24"/>
            <w:szCs w:val="24"/>
          </w:rPr>
          <m:t>AICc=0,</m:t>
        </m:r>
      </m:oMath>
      <w:r w:rsidR="008874C1" w:rsidRPr="00AF1F04">
        <w:rPr>
          <w:rFonts w:ascii="Times" w:eastAsiaTheme="minorEastAsia" w:hAnsi="Times" w:cs="Times New Roman"/>
          <w:sz w:val="24"/>
          <w:szCs w:val="24"/>
        </w:rPr>
        <w:t xml:space="preserve"> </w:t>
      </w:r>
      <w:r w:rsidR="008874C1" w:rsidRPr="00AF1F04">
        <w:rPr>
          <w:rFonts w:ascii="Times" w:eastAsiaTheme="minorEastAsia" w:hAnsi="Times" w:cs="Times New Roman"/>
          <w:i/>
          <w:sz w:val="24"/>
          <w:szCs w:val="24"/>
        </w:rPr>
        <w:t>adj. R</w:t>
      </w:r>
      <w:r w:rsidR="008874C1" w:rsidRPr="00AF1F04">
        <w:rPr>
          <w:rFonts w:ascii="Times" w:eastAsiaTheme="minorEastAsia" w:hAnsi="Times" w:cs="Times New Roman"/>
          <w:i/>
          <w:sz w:val="24"/>
          <w:szCs w:val="24"/>
          <w:vertAlign w:val="superscript"/>
        </w:rPr>
        <w:t>2</w:t>
      </w:r>
      <w:r w:rsidR="008874C1" w:rsidRPr="00AF1F04">
        <w:rPr>
          <w:rFonts w:ascii="Times" w:eastAsiaTheme="minorEastAsia" w:hAnsi="Times" w:cs="Times New Roman"/>
          <w:sz w:val="24"/>
          <w:szCs w:val="24"/>
        </w:rPr>
        <w:t xml:space="preserve"> = 0.54).  Sites with high CV in the first period </w:t>
      </w:r>
      <w:r w:rsidR="00FB14FC" w:rsidRPr="00AF1F04">
        <w:rPr>
          <w:rFonts w:ascii="Times" w:eastAsiaTheme="minorEastAsia" w:hAnsi="Times" w:cs="Times New Roman"/>
          <w:sz w:val="24"/>
          <w:szCs w:val="24"/>
        </w:rPr>
        <w:t xml:space="preserve">showed reduced CV in the second. </w:t>
      </w:r>
      <w:r w:rsidR="008874C1" w:rsidRPr="00AF1F04">
        <w:rPr>
          <w:rFonts w:ascii="Times" w:eastAsiaTheme="minorEastAsia" w:hAnsi="Times" w:cs="Times New Roman"/>
          <w:sz w:val="24"/>
          <w:szCs w:val="24"/>
        </w:rPr>
        <w:t xml:space="preserve">The only other model with a small amount of statistical </w:t>
      </w:r>
      <w:r w:rsidR="004B1ABF" w:rsidRPr="00AF1F04">
        <w:rPr>
          <w:rFonts w:ascii="Times" w:eastAsiaTheme="minorEastAsia" w:hAnsi="Times" w:cs="Times New Roman"/>
          <w:sz w:val="24"/>
          <w:szCs w:val="24"/>
        </w:rPr>
        <w:t>support</w:t>
      </w:r>
      <w:r w:rsidR="008874C1" w:rsidRPr="00AF1F04">
        <w:rPr>
          <w:rFonts w:ascii="Times" w:eastAsiaTheme="minorEastAsia" w:hAnsi="Times" w:cs="Times New Roman"/>
          <w:sz w:val="24"/>
          <w:szCs w:val="24"/>
        </w:rPr>
        <w:t xml:space="preserve"> </w:t>
      </w:r>
      <w:r w:rsidR="007D1754" w:rsidRPr="00AF1F04">
        <w:rPr>
          <w:rFonts w:ascii="Times" w:eastAsiaTheme="minorEastAsia" w:hAnsi="Times" w:cs="Times New Roman"/>
          <w:sz w:val="24"/>
          <w:szCs w:val="24"/>
        </w:rPr>
        <w:t>included both</w:t>
      </w:r>
      <w:r w:rsidR="008874C1" w:rsidRPr="00AF1F04">
        <w:rPr>
          <w:rFonts w:ascii="Times" w:eastAsiaTheme="minorEastAsia" w:hAnsi="Times" w:cs="Times New Roman"/>
          <w:sz w:val="24"/>
          <w:szCs w:val="24"/>
        </w:rPr>
        <w:t xml:space="preserve"> kelp CV in 1989-2001 and the change in the number </w:t>
      </w:r>
      <w:r w:rsidR="008874C1" w:rsidRPr="00AF1F04">
        <w:rPr>
          <w:rFonts w:ascii="Times" w:eastAsiaTheme="minorEastAsia" w:hAnsi="Times" w:cs="Times New Roman"/>
          <w:sz w:val="24"/>
          <w:szCs w:val="24"/>
        </w:rPr>
        <w:lastRenderedPageBreak/>
        <w:t>of otters</w:t>
      </w:r>
      <w:r w:rsidR="007D1754" w:rsidRPr="00AF1F04">
        <w:rPr>
          <w:rFonts w:ascii="Times" w:eastAsiaTheme="minorEastAsia" w:hAnsi="Times" w:cs="Times New Roman"/>
          <w:sz w:val="24"/>
          <w:szCs w:val="24"/>
        </w:rPr>
        <w:t xml:space="preserve"> </w:t>
      </w:r>
      <w:r w:rsidR="008874C1" w:rsidRPr="00AF1F04">
        <w:rPr>
          <w:rFonts w:ascii="Times" w:hAnsi="Times" w:cs="Times New Roman"/>
          <w:sz w:val="24"/>
          <w:szCs w:val="24"/>
        </w:rPr>
        <w:t>(</w:t>
      </w:r>
      <m:oMath>
        <m:r>
          <m:rPr>
            <m:sty m:val="p"/>
          </m:rPr>
          <w:rPr>
            <w:rFonts w:ascii="Cambria Math" w:hAnsi="Cambria Math" w:cs="Times New Roman"/>
            <w:sz w:val="24"/>
            <w:szCs w:val="24"/>
          </w:rPr>
          <m:t>Δ</m:t>
        </m:r>
        <m:r>
          <w:rPr>
            <w:rFonts w:ascii="Cambria Math" w:hAnsi="Cambria Math" w:cs="Cambria Math"/>
            <w:sz w:val="24"/>
            <w:szCs w:val="24"/>
          </w:rPr>
          <m:t>A</m:t>
        </m:r>
        <m:r>
          <w:rPr>
            <w:rFonts w:ascii="Cambria Math" w:hAnsi="Cambria Math" w:cs="Times New Roman"/>
            <w:sz w:val="24"/>
            <w:szCs w:val="24"/>
          </w:rPr>
          <m:t>ICc=2,</m:t>
        </m:r>
      </m:oMath>
      <w:r w:rsidR="008874C1" w:rsidRPr="00AF1F04">
        <w:rPr>
          <w:rFonts w:ascii="Times" w:eastAsiaTheme="minorEastAsia" w:hAnsi="Times" w:cs="Times New Roman"/>
          <w:sz w:val="24"/>
          <w:szCs w:val="24"/>
        </w:rPr>
        <w:t xml:space="preserve"> </w:t>
      </w:r>
      <w:r w:rsidR="008874C1" w:rsidRPr="00AF1F04">
        <w:rPr>
          <w:rFonts w:ascii="Times" w:eastAsiaTheme="minorEastAsia" w:hAnsi="Times" w:cs="Times New Roman"/>
          <w:i/>
          <w:sz w:val="24"/>
          <w:szCs w:val="24"/>
        </w:rPr>
        <w:t>adj. R</w:t>
      </w:r>
      <w:r w:rsidR="008874C1" w:rsidRPr="00AF1F04">
        <w:rPr>
          <w:rFonts w:ascii="Times" w:eastAsiaTheme="minorEastAsia" w:hAnsi="Times" w:cs="Times New Roman"/>
          <w:i/>
          <w:sz w:val="24"/>
          <w:szCs w:val="24"/>
          <w:vertAlign w:val="superscript"/>
        </w:rPr>
        <w:t>2</w:t>
      </w:r>
      <w:r w:rsidR="008874C1" w:rsidRPr="00AF1F04">
        <w:rPr>
          <w:rFonts w:ascii="Times" w:eastAsiaTheme="minorEastAsia" w:hAnsi="Times" w:cs="Times New Roman"/>
          <w:sz w:val="24"/>
          <w:szCs w:val="24"/>
        </w:rPr>
        <w:t xml:space="preserve"> = 0.64).  </w:t>
      </w:r>
      <w:r w:rsidR="000336C9" w:rsidRPr="00AF1F04">
        <w:rPr>
          <w:rFonts w:ascii="Times" w:eastAsiaTheme="minorEastAsia" w:hAnsi="Times" w:cs="Times New Roman"/>
          <w:sz w:val="24"/>
          <w:szCs w:val="24"/>
        </w:rPr>
        <w:t>In this model</w:t>
      </w:r>
      <w:r w:rsidR="006E2C9D" w:rsidRPr="00AF1F04">
        <w:rPr>
          <w:rFonts w:ascii="Times" w:eastAsiaTheme="minorEastAsia" w:hAnsi="Times" w:cs="Times New Roman"/>
          <w:sz w:val="24"/>
          <w:szCs w:val="24"/>
        </w:rPr>
        <w:t>, the</w:t>
      </w:r>
      <w:r w:rsidR="000336C9" w:rsidRPr="00AF1F04">
        <w:rPr>
          <w:rFonts w:ascii="Times" w:eastAsiaTheme="minorEastAsia" w:hAnsi="Times" w:cs="Times New Roman"/>
          <w:sz w:val="24"/>
          <w:szCs w:val="24"/>
        </w:rPr>
        <w:t xml:space="preserve"> coefficient for the change in otters was negative, indicating increased </w:t>
      </w:r>
      <w:r w:rsidR="003C3FFA" w:rsidRPr="00AF1F04">
        <w:rPr>
          <w:rFonts w:ascii="Times" w:eastAsiaTheme="minorEastAsia" w:hAnsi="Times" w:cs="Times New Roman"/>
          <w:sz w:val="24"/>
          <w:szCs w:val="24"/>
        </w:rPr>
        <w:t xml:space="preserve">sea </w:t>
      </w:r>
      <w:r w:rsidR="000336C9" w:rsidRPr="00AF1F04">
        <w:rPr>
          <w:rFonts w:ascii="Times" w:eastAsiaTheme="minorEastAsia" w:hAnsi="Times" w:cs="Times New Roman"/>
          <w:sz w:val="24"/>
          <w:szCs w:val="24"/>
        </w:rPr>
        <w:t xml:space="preserve">otter </w:t>
      </w:r>
      <w:r w:rsidR="003C3FFA" w:rsidRPr="00AF1F04">
        <w:rPr>
          <w:rFonts w:ascii="Times" w:eastAsiaTheme="minorEastAsia" w:hAnsi="Times" w:cs="Times New Roman"/>
          <w:sz w:val="24"/>
          <w:szCs w:val="24"/>
        </w:rPr>
        <w:t xml:space="preserve">abundance was associated with reduced </w:t>
      </w:r>
      <w:r w:rsidR="00443DCB" w:rsidRPr="00AF1F04">
        <w:rPr>
          <w:rFonts w:ascii="Times" w:eastAsiaTheme="minorEastAsia" w:hAnsi="Times" w:cs="Times New Roman"/>
          <w:sz w:val="24"/>
          <w:szCs w:val="24"/>
        </w:rPr>
        <w:t xml:space="preserve">kelp </w:t>
      </w:r>
      <w:r w:rsidR="003C3FFA" w:rsidRPr="00AF1F04">
        <w:rPr>
          <w:rFonts w:ascii="Times" w:eastAsiaTheme="minorEastAsia" w:hAnsi="Times" w:cs="Times New Roman"/>
          <w:sz w:val="24"/>
          <w:szCs w:val="24"/>
        </w:rPr>
        <w:t>CV</w:t>
      </w:r>
      <w:r w:rsidR="00443DCB" w:rsidRPr="00AF1F04">
        <w:rPr>
          <w:rFonts w:ascii="Times" w:eastAsiaTheme="minorEastAsia" w:hAnsi="Times" w:cs="Times New Roman"/>
          <w:sz w:val="24"/>
          <w:szCs w:val="24"/>
        </w:rPr>
        <w:t xml:space="preserve"> (point estimates correspond to an increase of approximately 13 otters leading to a decrease of 0.01 in CV).</w:t>
      </w:r>
      <w:r w:rsidR="003C3FFA" w:rsidRPr="00AF1F04">
        <w:rPr>
          <w:rFonts w:ascii="Times" w:eastAsiaTheme="minorEastAsia" w:hAnsi="Times" w:cs="Times New Roman"/>
          <w:sz w:val="24"/>
          <w:szCs w:val="24"/>
        </w:rPr>
        <w:t xml:space="preserve"> </w:t>
      </w:r>
      <w:r w:rsidR="00443DCB" w:rsidRPr="00AF1F04">
        <w:rPr>
          <w:rFonts w:ascii="Times" w:eastAsiaTheme="minorEastAsia" w:hAnsi="Times" w:cs="Times New Roman"/>
          <w:sz w:val="24"/>
          <w:szCs w:val="24"/>
        </w:rPr>
        <w:t xml:space="preserve">As we only </w:t>
      </w:r>
      <w:r w:rsidR="00732281" w:rsidRPr="00AF1F04">
        <w:rPr>
          <w:rFonts w:ascii="Times" w:eastAsiaTheme="minorEastAsia" w:hAnsi="Times" w:cs="Times New Roman"/>
          <w:sz w:val="24"/>
          <w:szCs w:val="24"/>
        </w:rPr>
        <w:t>have</w:t>
      </w:r>
      <w:r w:rsidR="00443DCB" w:rsidRPr="00AF1F04">
        <w:rPr>
          <w:rFonts w:ascii="Times" w:eastAsiaTheme="minorEastAsia" w:hAnsi="Times" w:cs="Times New Roman"/>
          <w:sz w:val="24"/>
          <w:szCs w:val="24"/>
        </w:rPr>
        <w:t xml:space="preserve"> 10 sites for comparison, our</w:t>
      </w:r>
      <w:r w:rsidR="00EF0972" w:rsidRPr="00AF1F04">
        <w:rPr>
          <w:rFonts w:ascii="Times" w:eastAsiaTheme="minorEastAsia" w:hAnsi="Times" w:cs="Times New Roman"/>
          <w:sz w:val="24"/>
          <w:szCs w:val="24"/>
        </w:rPr>
        <w:t xml:space="preserve"> statistical power and</w:t>
      </w:r>
      <w:r w:rsidR="00443DCB" w:rsidRPr="00AF1F04">
        <w:rPr>
          <w:rFonts w:ascii="Times" w:eastAsiaTheme="minorEastAsia" w:hAnsi="Times" w:cs="Times New Roman"/>
          <w:sz w:val="24"/>
          <w:szCs w:val="24"/>
        </w:rPr>
        <w:t xml:space="preserve"> precision of these estimates is low.</w:t>
      </w:r>
      <w:r w:rsidR="00EF0972" w:rsidRPr="00AF1F04">
        <w:rPr>
          <w:rFonts w:ascii="Times" w:eastAsiaTheme="minorEastAsia" w:hAnsi="Times" w:cs="Times New Roman"/>
          <w:sz w:val="24"/>
          <w:szCs w:val="24"/>
        </w:rPr>
        <w:t xml:space="preserve"> </w:t>
      </w:r>
      <w:r w:rsidR="00306611" w:rsidRPr="00AF1F04">
        <w:rPr>
          <w:rFonts w:ascii="Times" w:eastAsiaTheme="minorEastAsia" w:hAnsi="Times" w:cs="Times New Roman"/>
          <w:sz w:val="24"/>
          <w:szCs w:val="24"/>
        </w:rPr>
        <w:t xml:space="preserve">Estimates of wave exposure were not </w:t>
      </w:r>
      <w:r w:rsidR="00312A26" w:rsidRPr="00AF1F04">
        <w:rPr>
          <w:rFonts w:ascii="Times" w:eastAsiaTheme="minorEastAsia" w:hAnsi="Times" w:cs="Times New Roman"/>
          <w:sz w:val="24"/>
          <w:szCs w:val="24"/>
        </w:rPr>
        <w:t xml:space="preserve">a </w:t>
      </w:r>
      <w:r w:rsidR="00306611" w:rsidRPr="00AF1F04">
        <w:rPr>
          <w:rFonts w:ascii="Times" w:eastAsiaTheme="minorEastAsia" w:hAnsi="Times" w:cs="Times New Roman"/>
          <w:sz w:val="24"/>
          <w:szCs w:val="24"/>
        </w:rPr>
        <w:t>significant explanatory variable for any aspect of kelp CV.</w:t>
      </w:r>
    </w:p>
    <w:p w14:paraId="01EC50B4" w14:textId="7463B4EB" w:rsidR="00680FF7" w:rsidRPr="00AF1F04" w:rsidRDefault="00326F2B" w:rsidP="00BE1A77">
      <w:pPr>
        <w:spacing w:after="0" w:line="480" w:lineRule="auto"/>
        <w:ind w:firstLine="720"/>
        <w:rPr>
          <w:rFonts w:ascii="Times" w:hAnsi="Times" w:cs="Times New Roman"/>
          <w:sz w:val="24"/>
          <w:szCs w:val="24"/>
        </w:rPr>
      </w:pPr>
      <w:r w:rsidRPr="00AF1F04">
        <w:rPr>
          <w:rFonts w:ascii="Times" w:hAnsi="Times" w:cs="Times New Roman"/>
          <w:sz w:val="24"/>
          <w:szCs w:val="24"/>
        </w:rPr>
        <w:t>As both primary sea otter prey and the major grazers of kelp, benthic invertebrates are the</w:t>
      </w:r>
      <w:r w:rsidR="00AF6161" w:rsidRPr="00AF1F04">
        <w:rPr>
          <w:rFonts w:ascii="Times" w:hAnsi="Times" w:cs="Times New Roman"/>
          <w:sz w:val="24"/>
          <w:szCs w:val="24"/>
        </w:rPr>
        <w:t xml:space="preserve"> mechanistic link betw</w:t>
      </w:r>
      <w:r w:rsidRPr="00AF1F04">
        <w:rPr>
          <w:rFonts w:ascii="Times" w:hAnsi="Times" w:cs="Times New Roman"/>
          <w:sz w:val="24"/>
          <w:szCs w:val="24"/>
        </w:rPr>
        <w:t>een sea otters and kelp</w:t>
      </w:r>
      <w:r w:rsidR="00BE1A77">
        <w:rPr>
          <w:rFonts w:ascii="Times" w:hAnsi="Times" w:cs="Times New Roman"/>
          <w:sz w:val="24"/>
          <w:szCs w:val="24"/>
        </w:rPr>
        <w:t xml:space="preserve">. </w:t>
      </w:r>
      <w:r w:rsidR="00AF6161" w:rsidRPr="00AF1F04">
        <w:rPr>
          <w:rFonts w:ascii="Times" w:hAnsi="Times" w:cs="Times New Roman"/>
          <w:sz w:val="24"/>
          <w:szCs w:val="24"/>
        </w:rPr>
        <w:t>While we lack continuous time</w:t>
      </w:r>
      <w:r w:rsidR="00675C72">
        <w:rPr>
          <w:rFonts w:ascii="Times" w:hAnsi="Times" w:cs="Times New Roman"/>
          <w:sz w:val="24"/>
          <w:szCs w:val="24"/>
        </w:rPr>
        <w:t xml:space="preserve"> </w:t>
      </w:r>
      <w:r w:rsidR="00AF6161" w:rsidRPr="00AF1F04">
        <w:rPr>
          <w:rFonts w:ascii="Times" w:hAnsi="Times" w:cs="Times New Roman"/>
          <w:sz w:val="24"/>
          <w:szCs w:val="24"/>
        </w:rPr>
        <w:t xml:space="preserve">series for invertebrates at OCNMS, available information shows significant variation in the benthic invertebrate community over </w:t>
      </w:r>
      <w:r w:rsidRPr="00AF1F04">
        <w:rPr>
          <w:rFonts w:ascii="Times" w:hAnsi="Times" w:cs="Times New Roman"/>
          <w:sz w:val="24"/>
          <w:szCs w:val="24"/>
        </w:rPr>
        <w:t>years</w:t>
      </w:r>
      <w:r w:rsidR="00AF6161" w:rsidRPr="00AF1F04">
        <w:rPr>
          <w:rFonts w:ascii="Times" w:hAnsi="Times" w:cs="Times New Roman"/>
          <w:sz w:val="24"/>
          <w:szCs w:val="24"/>
        </w:rPr>
        <w:t xml:space="preserve"> but not across regions (Fig. </w:t>
      </w:r>
      <w:r w:rsidR="00BC5FE5" w:rsidRPr="00AF1F04">
        <w:rPr>
          <w:rFonts w:ascii="Times" w:hAnsi="Times" w:cs="Times New Roman"/>
          <w:sz w:val="24"/>
          <w:szCs w:val="24"/>
        </w:rPr>
        <w:t>6</w:t>
      </w:r>
      <w:r w:rsidR="005A112B" w:rsidRPr="00AF1F04">
        <w:rPr>
          <w:rFonts w:ascii="Times" w:hAnsi="Times" w:cs="Times New Roman"/>
          <w:sz w:val="24"/>
          <w:szCs w:val="24"/>
        </w:rPr>
        <w:t>; Table 2</w:t>
      </w:r>
      <w:r w:rsidR="00AF6161" w:rsidRPr="00AF1F04">
        <w:rPr>
          <w:rFonts w:ascii="Times" w:hAnsi="Times" w:cs="Times New Roman"/>
          <w:sz w:val="24"/>
          <w:szCs w:val="24"/>
        </w:rPr>
        <w:t xml:space="preserve">). Not only was there a shift in mean community composition between 1987 and the two later survey years, but community composition </w:t>
      </w:r>
      <w:r w:rsidR="00793E79" w:rsidRPr="00AF1F04">
        <w:rPr>
          <w:rFonts w:ascii="Times" w:hAnsi="Times" w:cs="Times New Roman"/>
          <w:sz w:val="24"/>
          <w:szCs w:val="24"/>
        </w:rPr>
        <w:t xml:space="preserve">among sites </w:t>
      </w:r>
      <w:r w:rsidR="00AF6161" w:rsidRPr="00AF1F04">
        <w:rPr>
          <w:rFonts w:ascii="Times" w:hAnsi="Times" w:cs="Times New Roman"/>
          <w:sz w:val="24"/>
          <w:szCs w:val="24"/>
        </w:rPr>
        <w:t>became le</w:t>
      </w:r>
      <w:r w:rsidR="005A112B" w:rsidRPr="00AF1F04">
        <w:rPr>
          <w:rFonts w:ascii="Times" w:hAnsi="Times" w:cs="Times New Roman"/>
          <w:sz w:val="24"/>
          <w:szCs w:val="24"/>
        </w:rPr>
        <w:t>ss variable after 1987 (Table 3</w:t>
      </w:r>
      <w:r w:rsidR="00AF6161" w:rsidRPr="00AF1F04">
        <w:rPr>
          <w:rFonts w:ascii="Times" w:hAnsi="Times" w:cs="Times New Roman"/>
          <w:sz w:val="24"/>
          <w:szCs w:val="24"/>
        </w:rPr>
        <w:t xml:space="preserve">). The differences in community composition among years reflected substantial declines in all 5 </w:t>
      </w:r>
      <w:r w:rsidRPr="00AF1F04">
        <w:rPr>
          <w:rFonts w:ascii="Times" w:hAnsi="Times" w:cs="Times New Roman"/>
          <w:sz w:val="24"/>
          <w:szCs w:val="24"/>
        </w:rPr>
        <w:t xml:space="preserve">major </w:t>
      </w:r>
      <w:r w:rsidR="00AF6161" w:rsidRPr="00AF1F04">
        <w:rPr>
          <w:rFonts w:ascii="Times" w:hAnsi="Times" w:cs="Times New Roman"/>
          <w:sz w:val="24"/>
          <w:szCs w:val="24"/>
        </w:rPr>
        <w:t>taxo</w:t>
      </w:r>
      <w:r w:rsidR="00F306C8" w:rsidRPr="00AF1F04">
        <w:rPr>
          <w:rFonts w:ascii="Times" w:hAnsi="Times" w:cs="Times New Roman"/>
          <w:sz w:val="24"/>
          <w:szCs w:val="24"/>
        </w:rPr>
        <w:t>nomic groups from 1987-2015 (Fig</w:t>
      </w:r>
      <w:r w:rsidR="00AF6161" w:rsidRPr="00AF1F04">
        <w:rPr>
          <w:rFonts w:ascii="Times" w:hAnsi="Times" w:cs="Times New Roman"/>
          <w:sz w:val="24"/>
          <w:szCs w:val="24"/>
        </w:rPr>
        <w:t xml:space="preserve">. 7). </w:t>
      </w:r>
      <w:r w:rsidR="00312A26" w:rsidRPr="00AF1F04">
        <w:rPr>
          <w:rFonts w:ascii="Times" w:hAnsi="Times" w:cs="Times New Roman"/>
          <w:sz w:val="24"/>
          <w:szCs w:val="24"/>
        </w:rPr>
        <w:t>S</w:t>
      </w:r>
      <w:r w:rsidR="00AF6161" w:rsidRPr="00AF1F04">
        <w:rPr>
          <w:rFonts w:ascii="Times" w:hAnsi="Times" w:cs="Times New Roman"/>
          <w:sz w:val="24"/>
          <w:szCs w:val="24"/>
        </w:rPr>
        <w:t>ea urchins declined precipitously with the across</w:t>
      </w:r>
      <w:r w:rsidR="00312A26" w:rsidRPr="00AF1F04">
        <w:rPr>
          <w:rFonts w:ascii="Times" w:hAnsi="Times" w:cs="Times New Roman"/>
          <w:sz w:val="24"/>
          <w:szCs w:val="24"/>
        </w:rPr>
        <w:t>-</w:t>
      </w:r>
      <w:r w:rsidR="00AF6161" w:rsidRPr="00AF1F04">
        <w:rPr>
          <w:rFonts w:ascii="Times" w:hAnsi="Times" w:cs="Times New Roman"/>
          <w:sz w:val="24"/>
          <w:szCs w:val="24"/>
        </w:rPr>
        <w:t>site mean</w:t>
      </w:r>
      <w:r w:rsidR="005A112B" w:rsidRPr="00AF1F04">
        <w:rPr>
          <w:rFonts w:ascii="Times" w:hAnsi="Times" w:cs="Times New Roman"/>
          <w:sz w:val="24"/>
          <w:szCs w:val="24"/>
        </w:rPr>
        <w:t xml:space="preserve"> density</w:t>
      </w:r>
      <w:r w:rsidR="00AF6161" w:rsidRPr="00AF1F04">
        <w:rPr>
          <w:rFonts w:ascii="Times" w:hAnsi="Times" w:cs="Times New Roman"/>
          <w:sz w:val="24"/>
          <w:szCs w:val="24"/>
        </w:rPr>
        <w:t xml:space="preserve"> falling by more than 99% between 1987 to 2015 (from 3.7 m</w:t>
      </w:r>
      <w:r w:rsidR="00AF6161" w:rsidRPr="00AF1F04">
        <w:rPr>
          <w:rFonts w:ascii="Times" w:hAnsi="Times" w:cs="Times New Roman"/>
          <w:sz w:val="24"/>
          <w:szCs w:val="24"/>
          <w:vertAlign w:val="superscript"/>
        </w:rPr>
        <w:t>-2</w:t>
      </w:r>
      <w:r w:rsidR="00AF6161" w:rsidRPr="00AF1F04">
        <w:rPr>
          <w:rFonts w:ascii="Times" w:hAnsi="Times" w:cs="Times New Roman"/>
          <w:sz w:val="24"/>
          <w:szCs w:val="24"/>
        </w:rPr>
        <w:t xml:space="preserve"> to 0.01 m</w:t>
      </w:r>
      <w:r w:rsidR="00AF6161" w:rsidRPr="00AF1F04">
        <w:rPr>
          <w:rFonts w:ascii="Times" w:hAnsi="Times" w:cs="Times New Roman"/>
          <w:sz w:val="24"/>
          <w:szCs w:val="24"/>
          <w:vertAlign w:val="superscript"/>
        </w:rPr>
        <w:t>-2</w:t>
      </w:r>
      <w:r w:rsidR="005A112B" w:rsidRPr="00AF1F04">
        <w:rPr>
          <w:rFonts w:ascii="Times" w:hAnsi="Times" w:cs="Times New Roman"/>
          <w:sz w:val="24"/>
          <w:szCs w:val="24"/>
        </w:rPr>
        <w:t xml:space="preserve">). </w:t>
      </w:r>
      <w:r w:rsidR="00AF6161" w:rsidRPr="00AF1F04">
        <w:rPr>
          <w:rFonts w:ascii="Times" w:hAnsi="Times" w:cs="Times New Roman"/>
          <w:sz w:val="24"/>
          <w:szCs w:val="24"/>
        </w:rPr>
        <w:t xml:space="preserve">While the other five species groups did not decline as dramatically as urchins, they all showed substantial declines from 1987 to 2015: bivalves (decline of 90%), sea cucumbers (86%), crabs (84%), and sea stars (70%). All of these declines </w:t>
      </w:r>
      <w:r w:rsidR="00162251" w:rsidRPr="00AF1F04">
        <w:rPr>
          <w:rFonts w:ascii="Times" w:hAnsi="Times" w:cs="Times New Roman"/>
          <w:sz w:val="24"/>
          <w:szCs w:val="24"/>
        </w:rPr>
        <w:t>were</w:t>
      </w:r>
      <w:r w:rsidR="00AF6161" w:rsidRPr="00AF1F04">
        <w:rPr>
          <w:rFonts w:ascii="Times" w:hAnsi="Times" w:cs="Times New Roman"/>
          <w:sz w:val="24"/>
          <w:szCs w:val="24"/>
        </w:rPr>
        <w:t xml:space="preserve"> significant (paired t-tests, </w:t>
      </w:r>
      <w:r w:rsidR="00AF6161" w:rsidRPr="00AF1F04">
        <w:rPr>
          <w:rFonts w:ascii="Times" w:hAnsi="Times" w:cs="Times New Roman"/>
          <w:i/>
          <w:sz w:val="24"/>
          <w:szCs w:val="24"/>
        </w:rPr>
        <w:t>p</w:t>
      </w:r>
      <w:r w:rsidR="005A112B" w:rsidRPr="00AF1F04">
        <w:rPr>
          <w:rFonts w:ascii="Times" w:hAnsi="Times" w:cs="Times New Roman"/>
          <w:sz w:val="24"/>
          <w:szCs w:val="24"/>
        </w:rPr>
        <w:t xml:space="preserve">&lt;0.01 for all species groups). </w:t>
      </w:r>
      <w:r w:rsidR="00AF6161" w:rsidRPr="00AF1F04">
        <w:rPr>
          <w:rFonts w:ascii="Times" w:hAnsi="Times" w:cs="Times New Roman"/>
          <w:sz w:val="24"/>
          <w:szCs w:val="24"/>
        </w:rPr>
        <w:t xml:space="preserve">Only sea urchins showed a pattern in which the highest density occurred in the three sites </w:t>
      </w:r>
      <w:r w:rsidR="00675C72">
        <w:rPr>
          <w:rFonts w:ascii="Times" w:hAnsi="Times" w:cs="Times New Roman"/>
          <w:sz w:val="24"/>
          <w:szCs w:val="24"/>
        </w:rPr>
        <w:t>that</w:t>
      </w:r>
      <w:r w:rsidR="00AF6161" w:rsidRPr="00AF1F04">
        <w:rPr>
          <w:rFonts w:ascii="Times" w:hAnsi="Times" w:cs="Times New Roman"/>
          <w:sz w:val="24"/>
          <w:szCs w:val="24"/>
        </w:rPr>
        <w:t xml:space="preserve"> </w:t>
      </w:r>
      <w:proofErr w:type="spellStart"/>
      <w:r w:rsidR="00AF6161" w:rsidRPr="00AF1F04">
        <w:rPr>
          <w:rFonts w:ascii="Times" w:hAnsi="Times" w:cs="Times New Roman"/>
          <w:sz w:val="24"/>
          <w:szCs w:val="24"/>
        </w:rPr>
        <w:t>Kvitek</w:t>
      </w:r>
      <w:proofErr w:type="spellEnd"/>
      <w:r w:rsidR="00AF6161" w:rsidRPr="00AF1F04">
        <w:rPr>
          <w:rFonts w:ascii="Times" w:hAnsi="Times" w:cs="Times New Roman"/>
          <w:sz w:val="24"/>
          <w:szCs w:val="24"/>
        </w:rPr>
        <w:t xml:space="preserve"> et al. (1989) </w:t>
      </w:r>
      <w:r w:rsidR="00675C72">
        <w:rPr>
          <w:rFonts w:ascii="Times" w:hAnsi="Times" w:cs="Times New Roman"/>
          <w:sz w:val="24"/>
          <w:szCs w:val="24"/>
        </w:rPr>
        <w:t xml:space="preserve">defined </w:t>
      </w:r>
      <w:r w:rsidR="00AF6161" w:rsidRPr="00AF1F04">
        <w:rPr>
          <w:rFonts w:ascii="Times" w:hAnsi="Times" w:cs="Times New Roman"/>
          <w:sz w:val="24"/>
          <w:szCs w:val="24"/>
        </w:rPr>
        <w:t>as outside of the range of sea otters (</w:t>
      </w:r>
      <w:proofErr w:type="spellStart"/>
      <w:r w:rsidR="00AF6161" w:rsidRPr="00AF1F04">
        <w:rPr>
          <w:rFonts w:ascii="Times" w:hAnsi="Times" w:cs="Times New Roman"/>
          <w:sz w:val="24"/>
          <w:szCs w:val="24"/>
        </w:rPr>
        <w:t>Neah</w:t>
      </w:r>
      <w:proofErr w:type="spellEnd"/>
      <w:r w:rsidR="00AF6161" w:rsidRPr="00AF1F04">
        <w:rPr>
          <w:rFonts w:ascii="Times" w:hAnsi="Times" w:cs="Times New Roman"/>
          <w:sz w:val="24"/>
          <w:szCs w:val="24"/>
        </w:rPr>
        <w:t xml:space="preserve"> Bay, Anderson Po</w:t>
      </w:r>
      <w:r w:rsidR="00F306C8" w:rsidRPr="00AF1F04">
        <w:rPr>
          <w:rFonts w:ascii="Times" w:hAnsi="Times" w:cs="Times New Roman"/>
          <w:sz w:val="24"/>
          <w:szCs w:val="24"/>
        </w:rPr>
        <w:t>int, Point of the Arches; Fig. 7</w:t>
      </w:r>
      <w:r w:rsidR="00AF6161" w:rsidRPr="00AF1F04">
        <w:rPr>
          <w:rFonts w:ascii="Times" w:hAnsi="Times" w:cs="Times New Roman"/>
          <w:sz w:val="24"/>
          <w:szCs w:val="24"/>
        </w:rPr>
        <w:t>a). For</w:t>
      </w:r>
      <w:r w:rsidR="00793E79" w:rsidRPr="00AF1F04">
        <w:rPr>
          <w:rFonts w:ascii="Times" w:hAnsi="Times" w:cs="Times New Roman"/>
          <w:sz w:val="24"/>
          <w:szCs w:val="24"/>
        </w:rPr>
        <w:t xml:space="preserve"> the</w:t>
      </w:r>
      <w:r w:rsidR="00AF6161" w:rsidRPr="00AF1F04">
        <w:rPr>
          <w:rFonts w:ascii="Times" w:hAnsi="Times" w:cs="Times New Roman"/>
          <w:sz w:val="24"/>
          <w:szCs w:val="24"/>
        </w:rPr>
        <w:t xml:space="preserve"> four other species groups, densities were not notably different between sites inside and outside of the otter range in 1987. This suggests that the dramatic and immediate effect of otters</w:t>
      </w:r>
      <w:r w:rsidR="005949EC" w:rsidRPr="00AF1F04">
        <w:rPr>
          <w:rFonts w:ascii="Times" w:hAnsi="Times" w:cs="Times New Roman"/>
          <w:sz w:val="24"/>
          <w:szCs w:val="24"/>
        </w:rPr>
        <w:t xml:space="preserve"> on invertebrates</w:t>
      </w:r>
      <w:r w:rsidR="00AF6161" w:rsidRPr="00AF1F04">
        <w:rPr>
          <w:rFonts w:ascii="Times" w:hAnsi="Times" w:cs="Times New Roman"/>
          <w:sz w:val="24"/>
          <w:szCs w:val="24"/>
        </w:rPr>
        <w:t xml:space="preserve"> </w:t>
      </w:r>
      <w:r w:rsidR="00162251" w:rsidRPr="00AF1F04">
        <w:rPr>
          <w:rFonts w:ascii="Times" w:hAnsi="Times" w:cs="Times New Roman"/>
          <w:sz w:val="24"/>
          <w:szCs w:val="24"/>
        </w:rPr>
        <w:t>is</w:t>
      </w:r>
      <w:r w:rsidR="00AF6161" w:rsidRPr="00AF1F04">
        <w:rPr>
          <w:rFonts w:ascii="Times" w:hAnsi="Times" w:cs="Times New Roman"/>
          <w:sz w:val="24"/>
          <w:szCs w:val="24"/>
        </w:rPr>
        <w:t xml:space="preserve"> limited to a few species or species </w:t>
      </w:r>
      <w:r w:rsidR="00AF6161" w:rsidRPr="00AF1F04">
        <w:rPr>
          <w:rFonts w:ascii="Times" w:hAnsi="Times" w:cs="Times New Roman"/>
          <w:sz w:val="24"/>
          <w:szCs w:val="24"/>
        </w:rPr>
        <w:lastRenderedPageBreak/>
        <w:t>groups, even if over time there are substantial but gradual c</w:t>
      </w:r>
      <w:r w:rsidR="005A112B" w:rsidRPr="00AF1F04">
        <w:rPr>
          <w:rFonts w:ascii="Times" w:hAnsi="Times" w:cs="Times New Roman"/>
          <w:sz w:val="24"/>
          <w:szCs w:val="24"/>
        </w:rPr>
        <w:t>hanges in invertebrate communities</w:t>
      </w:r>
      <w:r w:rsidR="00AF6161" w:rsidRPr="00AF1F04">
        <w:rPr>
          <w:rFonts w:ascii="Times" w:hAnsi="Times" w:cs="Times New Roman"/>
          <w:sz w:val="24"/>
          <w:szCs w:val="24"/>
        </w:rPr>
        <w:t>. Beyond declines in mean densities, all five species also sho</w:t>
      </w:r>
      <w:r w:rsidR="00496B29" w:rsidRPr="00AF1F04">
        <w:rPr>
          <w:rFonts w:ascii="Times" w:hAnsi="Times" w:cs="Times New Roman"/>
          <w:sz w:val="24"/>
          <w:szCs w:val="24"/>
        </w:rPr>
        <w:t>w notable declines in the among-</w:t>
      </w:r>
      <w:r w:rsidR="00AF6161" w:rsidRPr="00AF1F04">
        <w:rPr>
          <w:rFonts w:ascii="Times" w:hAnsi="Times" w:cs="Times New Roman"/>
          <w:sz w:val="24"/>
          <w:szCs w:val="24"/>
        </w:rPr>
        <w:t>site variation in density; the among</w:t>
      </w:r>
      <w:r w:rsidR="00675C72">
        <w:rPr>
          <w:rFonts w:ascii="Times" w:hAnsi="Times" w:cs="Times New Roman"/>
          <w:sz w:val="24"/>
          <w:szCs w:val="24"/>
        </w:rPr>
        <w:t>-</w:t>
      </w:r>
      <w:r w:rsidR="00AF6161" w:rsidRPr="00AF1F04">
        <w:rPr>
          <w:rFonts w:ascii="Times" w:hAnsi="Times" w:cs="Times New Roman"/>
          <w:sz w:val="24"/>
          <w:szCs w:val="24"/>
        </w:rPr>
        <w:t>site standard deviation fell by 75 to 99% for our six species groups</w:t>
      </w:r>
      <w:r w:rsidR="00F306C8" w:rsidRPr="00AF1F04">
        <w:rPr>
          <w:rFonts w:ascii="Times" w:hAnsi="Times" w:cs="Times New Roman"/>
          <w:sz w:val="24"/>
          <w:szCs w:val="24"/>
        </w:rPr>
        <w:t xml:space="preserve">. </w:t>
      </w:r>
      <w:r w:rsidR="00793E79" w:rsidRPr="00AF1F04">
        <w:rPr>
          <w:rFonts w:ascii="Times" w:hAnsi="Times" w:cs="Times New Roman"/>
          <w:sz w:val="24"/>
          <w:szCs w:val="24"/>
        </w:rPr>
        <w:t xml:space="preserve">By all measures, the </w:t>
      </w:r>
      <w:r w:rsidR="00AF6161" w:rsidRPr="00AF1F04">
        <w:rPr>
          <w:rFonts w:ascii="Times" w:hAnsi="Times" w:cs="Times New Roman"/>
          <w:sz w:val="24"/>
          <w:szCs w:val="24"/>
        </w:rPr>
        <w:t xml:space="preserve">spatial variability in invertebrate densities has </w:t>
      </w:r>
      <w:r w:rsidR="00793E79" w:rsidRPr="00AF1F04">
        <w:rPr>
          <w:rFonts w:ascii="Times" w:hAnsi="Times" w:cs="Times New Roman"/>
          <w:sz w:val="24"/>
          <w:szCs w:val="24"/>
        </w:rPr>
        <w:t xml:space="preserve">declined </w:t>
      </w:r>
      <w:r w:rsidR="00AF6161" w:rsidRPr="00AF1F04">
        <w:rPr>
          <w:rFonts w:ascii="Times" w:hAnsi="Times" w:cs="Times New Roman"/>
          <w:sz w:val="24"/>
          <w:szCs w:val="24"/>
        </w:rPr>
        <w:t>over the past 30 years.</w:t>
      </w:r>
    </w:p>
    <w:p w14:paraId="5263948C" w14:textId="5ADFCD06" w:rsidR="00C6722A" w:rsidRPr="00AF1F04" w:rsidRDefault="003211A7"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Discussion</w:t>
      </w:r>
    </w:p>
    <w:p w14:paraId="280E9E73" w14:textId="67DF6E6A" w:rsidR="009A451E" w:rsidRPr="00AF1F04" w:rsidRDefault="00DF0A11" w:rsidP="0099573E">
      <w:pPr>
        <w:spacing w:after="0" w:line="480" w:lineRule="auto"/>
        <w:ind w:firstLine="720"/>
        <w:rPr>
          <w:rFonts w:ascii="Times" w:hAnsi="Times" w:cs="Times New Roman"/>
          <w:sz w:val="24"/>
          <w:szCs w:val="24"/>
        </w:rPr>
      </w:pPr>
      <w:r w:rsidRPr="00AF1F04">
        <w:rPr>
          <w:rFonts w:ascii="Times" w:hAnsi="Times" w:cs="Times New Roman"/>
          <w:sz w:val="24"/>
          <w:szCs w:val="24"/>
        </w:rPr>
        <w:t xml:space="preserve">Sea otters are iconic </w:t>
      </w:r>
      <w:r w:rsidR="001477B3" w:rsidRPr="00AF1F04">
        <w:rPr>
          <w:rFonts w:ascii="Times" w:hAnsi="Times" w:cs="Times New Roman"/>
          <w:sz w:val="24"/>
          <w:szCs w:val="24"/>
        </w:rPr>
        <w:t xml:space="preserve">keystone </w:t>
      </w:r>
      <w:r w:rsidRPr="00AF1F04">
        <w:rPr>
          <w:rFonts w:ascii="Times" w:hAnsi="Times" w:cs="Times New Roman"/>
          <w:sz w:val="24"/>
          <w:szCs w:val="24"/>
        </w:rPr>
        <w:t>predators in coastal ecosyst</w:t>
      </w:r>
      <w:r w:rsidR="001477B3" w:rsidRPr="00AF1F04">
        <w:rPr>
          <w:rFonts w:ascii="Times" w:hAnsi="Times" w:cs="Times New Roman"/>
          <w:sz w:val="24"/>
          <w:szCs w:val="24"/>
        </w:rPr>
        <w:t>ems of the northeastern Pacific</w:t>
      </w:r>
      <w:r w:rsidR="008E64F6">
        <w:rPr>
          <w:rFonts w:ascii="Times" w:hAnsi="Times" w:cs="Times New Roman"/>
          <w:sz w:val="24"/>
          <w:szCs w:val="24"/>
        </w:rPr>
        <w:t>, and their</w:t>
      </w:r>
      <w:r w:rsidR="001477B3" w:rsidRPr="00AF1F04">
        <w:rPr>
          <w:rFonts w:ascii="Times" w:hAnsi="Times" w:cs="Times New Roman"/>
          <w:sz w:val="24"/>
          <w:szCs w:val="24"/>
        </w:rPr>
        <w:t xml:space="preserve"> presence radically affects invertebrate and algal communities </w:t>
      </w:r>
      <w:r w:rsidR="000D6CA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AEE4E8E2-A814-4CE8-B2DB-17E29FFB60BD&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0D6CA9"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0D6CA9" w:rsidRPr="00AF1F04">
        <w:rPr>
          <w:rFonts w:ascii="Times" w:hAnsi="Times" w:cs="Times New Roman"/>
          <w:sz w:val="24"/>
          <w:szCs w:val="24"/>
        </w:rPr>
        <w:fldChar w:fldCharType="end"/>
      </w:r>
      <w:r w:rsidR="000D6CA9" w:rsidRPr="00AF1F04">
        <w:rPr>
          <w:rFonts w:ascii="Times" w:hAnsi="Times" w:cs="Times New Roman"/>
          <w:sz w:val="24"/>
          <w:szCs w:val="24"/>
        </w:rPr>
        <w:t xml:space="preserve"> </w:t>
      </w:r>
      <w:r w:rsidR="00D006C1" w:rsidRPr="00AF1F04">
        <w:rPr>
          <w:rFonts w:ascii="Times" w:hAnsi="Times" w:cs="Times New Roman"/>
          <w:sz w:val="24"/>
          <w:szCs w:val="24"/>
        </w:rPr>
        <w:t xml:space="preserve">Estes and </w:t>
      </w:r>
      <w:proofErr w:type="spellStart"/>
      <w:r w:rsidR="00D006C1" w:rsidRPr="00AF1F04">
        <w:rPr>
          <w:rFonts w:ascii="Times" w:hAnsi="Times" w:cs="Times New Roman"/>
          <w:sz w:val="24"/>
          <w:szCs w:val="24"/>
        </w:rPr>
        <w:t>Duggins</w:t>
      </w:r>
      <w:proofErr w:type="spellEnd"/>
      <w:r w:rsidR="00D006C1" w:rsidRPr="00AF1F04">
        <w:rPr>
          <w:rFonts w:ascii="Times" w:hAnsi="Times" w:cs="Times New Roman"/>
          <w:sz w:val="24"/>
          <w:szCs w:val="24"/>
        </w:rPr>
        <w:t xml:space="preserve"> 1995, </w:t>
      </w:r>
      <w:proofErr w:type="spellStart"/>
      <w:r w:rsidR="00D006C1" w:rsidRPr="00AF1F04">
        <w:rPr>
          <w:rFonts w:ascii="Times" w:hAnsi="Times" w:cs="Times New Roman"/>
          <w:sz w:val="24"/>
          <w:szCs w:val="24"/>
        </w:rPr>
        <w:t>Steneck</w:t>
      </w:r>
      <w:proofErr w:type="spellEnd"/>
      <w:r w:rsidR="00D006C1" w:rsidRPr="00AF1F04">
        <w:rPr>
          <w:rFonts w:ascii="Times" w:hAnsi="Times" w:cs="Times New Roman"/>
          <w:sz w:val="24"/>
          <w:szCs w:val="24"/>
        </w:rPr>
        <w:t xml:space="preserve"> et al. 2002</w:t>
      </w:r>
      <w:r w:rsidR="001477B3" w:rsidRPr="00AF1F04">
        <w:rPr>
          <w:rFonts w:ascii="Times" w:hAnsi="Times" w:cs="Times New Roman"/>
          <w:sz w:val="24"/>
          <w:szCs w:val="24"/>
        </w:rPr>
        <w:t>)</w:t>
      </w:r>
      <w:r w:rsidR="005A112B" w:rsidRPr="00AF1F04">
        <w:rPr>
          <w:rFonts w:ascii="Times" w:hAnsi="Times" w:cs="Times New Roman"/>
          <w:sz w:val="24"/>
          <w:szCs w:val="24"/>
        </w:rPr>
        <w:t xml:space="preserve"> (Breen et al. 1982)</w:t>
      </w:r>
      <w:r w:rsidR="001477B3" w:rsidRPr="00AF1F04">
        <w:rPr>
          <w:rFonts w:ascii="Times" w:hAnsi="Times" w:cs="Times New Roman"/>
          <w:sz w:val="24"/>
          <w:szCs w:val="24"/>
        </w:rPr>
        <w:t>.</w:t>
      </w:r>
      <w:r w:rsidR="00051059" w:rsidRPr="00AF1F04">
        <w:rPr>
          <w:rFonts w:ascii="Times" w:hAnsi="Times" w:cs="Times New Roman"/>
          <w:sz w:val="24"/>
          <w:szCs w:val="24"/>
        </w:rPr>
        <w:t xml:space="preserve"> Here we revisit a series of historical invertebrate surveys and complement these surveys with </w:t>
      </w:r>
      <w:r w:rsidR="005949EC" w:rsidRPr="00AF1F04">
        <w:rPr>
          <w:rFonts w:ascii="Times" w:hAnsi="Times" w:cs="Times New Roman"/>
          <w:sz w:val="24"/>
          <w:szCs w:val="24"/>
        </w:rPr>
        <w:t>independent spatio</w:t>
      </w:r>
      <w:r w:rsidR="006B3A54" w:rsidRPr="00AF1F04">
        <w:rPr>
          <w:rFonts w:ascii="Times" w:hAnsi="Times" w:cs="Times New Roman"/>
          <w:sz w:val="24"/>
          <w:szCs w:val="24"/>
        </w:rPr>
        <w:t>temporal data on kelp and sea otters</w:t>
      </w:r>
      <w:r w:rsidR="006D2E86" w:rsidRPr="00AF1F04">
        <w:rPr>
          <w:rFonts w:ascii="Times" w:hAnsi="Times" w:cs="Times New Roman"/>
          <w:sz w:val="24"/>
          <w:szCs w:val="24"/>
        </w:rPr>
        <w:t xml:space="preserve"> in Wa</w:t>
      </w:r>
      <w:r w:rsidR="000D0C5B" w:rsidRPr="00AF1F04">
        <w:rPr>
          <w:rFonts w:ascii="Times" w:hAnsi="Times" w:cs="Times New Roman"/>
          <w:sz w:val="24"/>
          <w:szCs w:val="24"/>
        </w:rPr>
        <w:t>s</w:t>
      </w:r>
      <w:r w:rsidR="006D2E86" w:rsidRPr="00AF1F04">
        <w:rPr>
          <w:rFonts w:ascii="Times" w:hAnsi="Times" w:cs="Times New Roman"/>
          <w:sz w:val="24"/>
          <w:szCs w:val="24"/>
        </w:rPr>
        <w:t>hington’s OCNMS</w:t>
      </w:r>
      <w:r w:rsidR="00697B44" w:rsidRPr="00AF1F04">
        <w:rPr>
          <w:rFonts w:ascii="Times" w:hAnsi="Times" w:cs="Times New Roman"/>
          <w:sz w:val="24"/>
          <w:szCs w:val="24"/>
        </w:rPr>
        <w:t xml:space="preserve"> since 1987</w:t>
      </w:r>
      <w:r w:rsidR="009A451E" w:rsidRPr="00AF1F04">
        <w:rPr>
          <w:rFonts w:ascii="Times" w:hAnsi="Times" w:cs="Times New Roman"/>
          <w:sz w:val="24"/>
          <w:szCs w:val="24"/>
        </w:rPr>
        <w:t xml:space="preserve"> along with new </w:t>
      </w:r>
      <w:r w:rsidR="009A451E" w:rsidRPr="00AF1F04">
        <w:rPr>
          <w:rFonts w:ascii="Times" w:hAnsi="Times" w:cs="Times New Roman"/>
          <w:i/>
          <w:sz w:val="24"/>
          <w:szCs w:val="24"/>
        </w:rPr>
        <w:t xml:space="preserve">in situ </w:t>
      </w:r>
      <w:r w:rsidR="009A451E" w:rsidRPr="00AF1F04">
        <w:rPr>
          <w:rFonts w:ascii="Times" w:hAnsi="Times" w:cs="Times New Roman"/>
          <w:sz w:val="24"/>
          <w:szCs w:val="24"/>
        </w:rPr>
        <w:t>invertebrate surveys</w:t>
      </w:r>
      <w:r w:rsidR="005C1320" w:rsidRPr="00AF1F04">
        <w:rPr>
          <w:rFonts w:ascii="Times" w:hAnsi="Times" w:cs="Times New Roman"/>
          <w:sz w:val="24"/>
          <w:szCs w:val="24"/>
        </w:rPr>
        <w:t xml:space="preserve">. </w:t>
      </w:r>
      <w:r w:rsidR="009A451E" w:rsidRPr="00AF1F04">
        <w:rPr>
          <w:rFonts w:ascii="Times" w:hAnsi="Times" w:cs="Times New Roman"/>
          <w:sz w:val="24"/>
          <w:szCs w:val="24"/>
        </w:rPr>
        <w:t>Our analyses reveal a strong correlation</w:t>
      </w:r>
      <w:r w:rsidR="00F81784" w:rsidRPr="00AF1F04">
        <w:rPr>
          <w:rFonts w:ascii="Times" w:hAnsi="Times" w:cs="Times New Roman"/>
          <w:sz w:val="24"/>
          <w:szCs w:val="24"/>
        </w:rPr>
        <w:t xml:space="preserve"> </w:t>
      </w:r>
      <w:r w:rsidR="009A451E" w:rsidRPr="00AF1F04">
        <w:rPr>
          <w:rFonts w:ascii="Times" w:hAnsi="Times" w:cs="Times New Roman"/>
          <w:sz w:val="24"/>
          <w:szCs w:val="24"/>
        </w:rPr>
        <w:t>between sea otter and kelp popul</w:t>
      </w:r>
      <w:r w:rsidR="00BE2D22" w:rsidRPr="00AF1F04">
        <w:rPr>
          <w:rFonts w:ascii="Times" w:hAnsi="Times" w:cs="Times New Roman"/>
          <w:sz w:val="24"/>
          <w:szCs w:val="24"/>
        </w:rPr>
        <w:t>ation growth at the local scale during the rapid expansion of sea otter populations</w:t>
      </w:r>
      <w:r w:rsidR="009A451E" w:rsidRPr="00AF1F04">
        <w:rPr>
          <w:rFonts w:ascii="Times" w:hAnsi="Times" w:cs="Times New Roman"/>
          <w:sz w:val="24"/>
          <w:szCs w:val="24"/>
        </w:rPr>
        <w:t>. However, there is a temporal component to these associations</w:t>
      </w:r>
      <w:r w:rsidR="006419AD" w:rsidRPr="00AF1F04">
        <w:rPr>
          <w:rFonts w:ascii="Times" w:hAnsi="Times" w:cs="Times New Roman"/>
          <w:sz w:val="24"/>
          <w:szCs w:val="24"/>
        </w:rPr>
        <w:t xml:space="preserve">: </w:t>
      </w:r>
      <w:r w:rsidR="009A451E" w:rsidRPr="00AF1F04">
        <w:rPr>
          <w:rFonts w:ascii="Times" w:hAnsi="Times" w:cs="Times New Roman"/>
          <w:sz w:val="24"/>
          <w:szCs w:val="24"/>
        </w:rPr>
        <w:t>the relationship between kelp and sea otter growth rates shifted from positive during the 1990s to neutral or possibly slightly negative post-2000 (Fig. 4).</w:t>
      </w:r>
      <w:r w:rsidR="00C6722A">
        <w:rPr>
          <w:rFonts w:ascii="Times" w:hAnsi="Times" w:cs="Times New Roman"/>
          <w:sz w:val="24"/>
          <w:szCs w:val="24"/>
        </w:rPr>
        <w:t xml:space="preserve"> </w:t>
      </w:r>
      <w:r w:rsidR="00C6722A" w:rsidRPr="00AF1F04">
        <w:rPr>
          <w:rFonts w:ascii="Times" w:hAnsi="Times" w:cs="Times New Roman"/>
          <w:sz w:val="24"/>
          <w:szCs w:val="24"/>
        </w:rPr>
        <w:t xml:space="preserve">Together our analyses demonstrate that </w:t>
      </w:r>
      <w:r w:rsidR="00260E7F">
        <w:rPr>
          <w:rFonts w:ascii="Times" w:hAnsi="Times" w:cs="Times New Roman"/>
          <w:sz w:val="24"/>
          <w:szCs w:val="24"/>
        </w:rPr>
        <w:t>OCNMS-w</w:t>
      </w:r>
      <w:r w:rsidR="00C6722A" w:rsidRPr="00AF1F04">
        <w:rPr>
          <w:rFonts w:ascii="Times" w:hAnsi="Times" w:cs="Times New Roman"/>
          <w:sz w:val="24"/>
          <w:szCs w:val="24"/>
        </w:rPr>
        <w:t xml:space="preserve">ide trends in sea otter, kelp, and benthic invertebrate abundance are not necessarily evident at a finer spatial grain. </w:t>
      </w:r>
      <w:r w:rsidR="00C6722A">
        <w:rPr>
          <w:rFonts w:ascii="Times" w:hAnsi="Times" w:cs="Times New Roman"/>
          <w:sz w:val="24"/>
          <w:szCs w:val="24"/>
        </w:rPr>
        <w:t>T</w:t>
      </w:r>
      <w:r w:rsidR="00C6722A" w:rsidRPr="00AF1F04">
        <w:rPr>
          <w:rFonts w:ascii="Times" w:hAnsi="Times" w:cs="Times New Roman"/>
          <w:sz w:val="24"/>
          <w:szCs w:val="24"/>
        </w:rPr>
        <w:t>hey suggest that while a</w:t>
      </w:r>
      <w:r w:rsidR="00C6722A">
        <w:rPr>
          <w:rFonts w:ascii="Times" w:hAnsi="Times" w:cs="Times New Roman"/>
          <w:sz w:val="24"/>
          <w:szCs w:val="24"/>
        </w:rPr>
        <w:t xml:space="preserve"> sea otter derived</w:t>
      </w:r>
      <w:r w:rsidR="00C6722A" w:rsidRPr="00AF1F04">
        <w:rPr>
          <w:rFonts w:ascii="Times" w:hAnsi="Times" w:cs="Times New Roman"/>
          <w:sz w:val="24"/>
          <w:szCs w:val="24"/>
        </w:rPr>
        <w:t xml:space="preserve"> trophic cascade initially drove changes in the nearshore community along the Washington coast, additional factors in more recent years may account for fundamental shifts in invertebrate community dynamics.</w:t>
      </w:r>
      <w:r w:rsidR="009A451E" w:rsidRPr="00AF1F04">
        <w:rPr>
          <w:rFonts w:ascii="Times" w:hAnsi="Times" w:cs="Times New Roman"/>
          <w:sz w:val="24"/>
          <w:szCs w:val="24"/>
        </w:rPr>
        <w:t xml:space="preserve"> In addition</w:t>
      </w:r>
      <w:r w:rsidR="00AB7CC6" w:rsidRPr="00AF1F04">
        <w:rPr>
          <w:rFonts w:ascii="Times" w:hAnsi="Times" w:cs="Times New Roman"/>
          <w:sz w:val="24"/>
          <w:szCs w:val="24"/>
        </w:rPr>
        <w:t xml:space="preserve">, contrary to </w:t>
      </w:r>
      <w:r w:rsidR="009A451E" w:rsidRPr="00AF1F04">
        <w:rPr>
          <w:rFonts w:ascii="Times" w:hAnsi="Times" w:cs="Times New Roman"/>
          <w:sz w:val="24"/>
          <w:szCs w:val="24"/>
        </w:rPr>
        <w:t xml:space="preserve">predictions from </w:t>
      </w:r>
      <w:r w:rsidR="00AB7CC6" w:rsidRPr="00AF1F04">
        <w:rPr>
          <w:rFonts w:ascii="Times" w:hAnsi="Times" w:cs="Times New Roman"/>
          <w:sz w:val="24"/>
          <w:szCs w:val="24"/>
        </w:rPr>
        <w:t>trophic cascade theory (Estes et al. 2011),</w:t>
      </w:r>
      <w:r w:rsidR="00F81784" w:rsidRPr="00AF1F04">
        <w:rPr>
          <w:rFonts w:ascii="Times" w:hAnsi="Times" w:cs="Times New Roman"/>
          <w:sz w:val="24"/>
          <w:szCs w:val="24"/>
        </w:rPr>
        <w:t xml:space="preserve"> kelp and sea otter abundance are statistically decoupled when viewed</w:t>
      </w:r>
      <w:r w:rsidR="00F12E0E" w:rsidRPr="00AF1F04">
        <w:rPr>
          <w:rFonts w:ascii="Times" w:hAnsi="Times" w:cs="Times New Roman"/>
          <w:sz w:val="24"/>
          <w:szCs w:val="24"/>
        </w:rPr>
        <w:t xml:space="preserve"> </w:t>
      </w:r>
      <w:r w:rsidR="00BE1A77">
        <w:rPr>
          <w:rFonts w:ascii="Times" w:hAnsi="Times" w:cs="Times New Roman"/>
          <w:sz w:val="24"/>
          <w:szCs w:val="24"/>
        </w:rPr>
        <w:t xml:space="preserve">at an OCNMS wide scale </w:t>
      </w:r>
      <w:r w:rsidR="000A50D1" w:rsidRPr="00AF1F04">
        <w:rPr>
          <w:rFonts w:ascii="Times" w:hAnsi="Times" w:cs="Times New Roman"/>
          <w:sz w:val="24"/>
          <w:szCs w:val="24"/>
        </w:rPr>
        <w:t xml:space="preserve">and </w:t>
      </w:r>
      <w:r w:rsidR="00F81784" w:rsidRPr="00AF1F04">
        <w:rPr>
          <w:rFonts w:ascii="Times" w:hAnsi="Times" w:cs="Times New Roman"/>
          <w:sz w:val="24"/>
          <w:szCs w:val="24"/>
        </w:rPr>
        <w:t xml:space="preserve">over the </w:t>
      </w:r>
      <w:r w:rsidR="000A50D1" w:rsidRPr="00AF1F04">
        <w:rPr>
          <w:rFonts w:ascii="Times" w:hAnsi="Times" w:cs="Times New Roman"/>
          <w:sz w:val="24"/>
          <w:szCs w:val="24"/>
        </w:rPr>
        <w:t xml:space="preserve">entirety of the </w:t>
      </w:r>
      <w:r w:rsidR="001D4637" w:rsidRPr="00AF1F04">
        <w:rPr>
          <w:rFonts w:ascii="Times" w:hAnsi="Times" w:cs="Times New Roman"/>
          <w:sz w:val="24"/>
          <w:szCs w:val="24"/>
        </w:rPr>
        <w:t>30-year</w:t>
      </w:r>
      <w:r w:rsidR="00F81784" w:rsidRPr="00AF1F04">
        <w:rPr>
          <w:rFonts w:ascii="Times" w:hAnsi="Times" w:cs="Times New Roman"/>
          <w:sz w:val="24"/>
          <w:szCs w:val="24"/>
        </w:rPr>
        <w:t xml:space="preserve"> </w:t>
      </w:r>
      <w:r w:rsidR="00F12E0E" w:rsidRPr="00AF1F04">
        <w:rPr>
          <w:rFonts w:ascii="Times" w:hAnsi="Times" w:cs="Times New Roman"/>
          <w:sz w:val="24"/>
          <w:szCs w:val="24"/>
        </w:rPr>
        <w:t>period</w:t>
      </w:r>
      <w:r w:rsidR="001D4637" w:rsidRPr="00AF1F04">
        <w:rPr>
          <w:rFonts w:ascii="Times" w:hAnsi="Times" w:cs="Times New Roman"/>
          <w:sz w:val="24"/>
          <w:szCs w:val="24"/>
        </w:rPr>
        <w:t xml:space="preserve">. </w:t>
      </w:r>
      <w:r w:rsidR="00AB7CC6" w:rsidRPr="00AF1F04">
        <w:rPr>
          <w:rFonts w:ascii="Times" w:hAnsi="Times" w:cs="Times New Roman"/>
          <w:sz w:val="24"/>
          <w:szCs w:val="24"/>
        </w:rPr>
        <w:t>Th</w:t>
      </w:r>
      <w:r w:rsidR="009A451E" w:rsidRPr="00AF1F04">
        <w:rPr>
          <w:rFonts w:ascii="Times" w:hAnsi="Times" w:cs="Times New Roman"/>
          <w:sz w:val="24"/>
          <w:szCs w:val="24"/>
        </w:rPr>
        <w:t xml:space="preserve">e decoupling of otter and kelp abundance in more recent years, and the disconnect </w:t>
      </w:r>
      <w:r w:rsidR="009A451E" w:rsidRPr="00AF1F04">
        <w:rPr>
          <w:rFonts w:ascii="Times" w:hAnsi="Times" w:cs="Times New Roman"/>
          <w:sz w:val="24"/>
          <w:szCs w:val="24"/>
        </w:rPr>
        <w:lastRenderedPageBreak/>
        <w:t xml:space="preserve">between </w:t>
      </w:r>
      <w:r w:rsidR="00BE1A77">
        <w:rPr>
          <w:rFonts w:ascii="Times" w:hAnsi="Times" w:cs="Times New Roman"/>
          <w:sz w:val="24"/>
          <w:szCs w:val="24"/>
        </w:rPr>
        <w:t xml:space="preserve">OCNMS-wide and </w:t>
      </w:r>
      <w:r w:rsidR="009A451E" w:rsidRPr="00AF1F04">
        <w:rPr>
          <w:rFonts w:ascii="Times" w:hAnsi="Times" w:cs="Times New Roman"/>
          <w:sz w:val="24"/>
          <w:szCs w:val="24"/>
        </w:rPr>
        <w:t xml:space="preserve">local scale </w:t>
      </w:r>
      <w:r w:rsidR="0043167E" w:rsidRPr="00AF1F04">
        <w:rPr>
          <w:rFonts w:ascii="Times" w:hAnsi="Times" w:cs="Times New Roman"/>
          <w:sz w:val="24"/>
          <w:szCs w:val="24"/>
        </w:rPr>
        <w:t xml:space="preserve">spatial </w:t>
      </w:r>
      <w:r w:rsidR="009A451E" w:rsidRPr="00AF1F04">
        <w:rPr>
          <w:rFonts w:ascii="Times" w:hAnsi="Times" w:cs="Times New Roman"/>
          <w:sz w:val="24"/>
          <w:szCs w:val="24"/>
        </w:rPr>
        <w:t>patterns</w:t>
      </w:r>
      <w:r w:rsidR="006419AD" w:rsidRPr="00AF1F04">
        <w:rPr>
          <w:rFonts w:ascii="Times" w:hAnsi="Times" w:cs="Times New Roman"/>
          <w:sz w:val="24"/>
          <w:szCs w:val="24"/>
        </w:rPr>
        <w:t>,</w:t>
      </w:r>
      <w:r w:rsidR="009A451E" w:rsidRPr="00AF1F04">
        <w:rPr>
          <w:rFonts w:ascii="Times" w:hAnsi="Times" w:cs="Times New Roman"/>
          <w:sz w:val="24"/>
          <w:szCs w:val="24"/>
        </w:rPr>
        <w:t xml:space="preserve"> </w:t>
      </w:r>
      <w:r w:rsidR="00AB7CC6" w:rsidRPr="00AF1F04">
        <w:rPr>
          <w:rFonts w:ascii="Times" w:hAnsi="Times" w:cs="Times New Roman"/>
          <w:sz w:val="24"/>
          <w:szCs w:val="24"/>
        </w:rPr>
        <w:t xml:space="preserve">may provide insight into appropriate theoretical expectations for short- vs long-term dynamics following the reintroduction of predators </w:t>
      </w:r>
      <w:r w:rsidR="009A451E" w:rsidRPr="00AF1F04">
        <w:rPr>
          <w:rFonts w:ascii="Times" w:hAnsi="Times" w:cs="Times New Roman"/>
          <w:sz w:val="24"/>
          <w:szCs w:val="24"/>
        </w:rPr>
        <w:t>more generally</w:t>
      </w:r>
      <w:r w:rsidR="00582A3B" w:rsidRPr="00AF1F04">
        <w:rPr>
          <w:rFonts w:ascii="Times" w:hAnsi="Times" w:cs="Times New Roman"/>
          <w:sz w:val="24"/>
          <w:szCs w:val="24"/>
        </w:rPr>
        <w:t xml:space="preserve"> </w:t>
      </w:r>
      <w:r w:rsidR="00582A3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90B11D21-CDEA-4F8C-B374-4F0D2F95C5E0&lt;/uuid&gt;&lt;priority&gt;0&lt;/priority&gt;&lt;publications&gt;&lt;publication&gt;&lt;uuid&gt;E74441C5-3446-46E8-B125-732BA96DDDF9&lt;/uuid&gt;&lt;volume&gt;123&lt;/volume&gt;&lt;doi&gt;10.1111/oik.01468&lt;/doi&gt;&lt;startpage&gt;1234&lt;/startpage&gt;&lt;publication_date&gt;99201410011200000000222000&lt;/publication_date&gt;&lt;url&gt;http://onlinelibrary.wiley.com/doi/10.1111/oik.01468/full&lt;/url&gt;&lt;type&gt;400&lt;/type&gt;&lt;title&gt;Towards a cohesive, holistic view of top predation: a definition, synthesis and perspective&lt;/title&gt;&lt;publisher&gt;Blackwell Publishing Ltd&lt;/publisher&gt;&lt;number&gt;10&lt;/number&gt;&lt;subtype&gt;400&lt;/subtype&gt;&lt;endpage&gt;1243&lt;/endpage&gt;&lt;bundle&gt;&lt;publication&gt;&lt;publisher&gt;Blackwell Publishing Ltd&lt;/publisher&gt;&lt;title&gt;Oikos&lt;/title&gt;&lt;type&gt;-100&lt;/type&gt;&lt;subtype&gt;-100&lt;/subtype&gt;&lt;uuid&gt;AB86B7E2-14DC-47EA-8C35-EF5C1CCD31AB&lt;/uuid&gt;&lt;/publication&gt;&lt;/bundle&gt;&lt;authors&gt;&lt;author&gt;&lt;firstName&gt;Fabrizio&lt;/firstName&gt;&lt;lastName&gt;Sergio&lt;/lastName&gt;&lt;/author&gt;&lt;author&gt;&lt;firstName&gt;Oswald&lt;/firstName&gt;&lt;middleNames&gt;J&lt;/middleNames&gt;&lt;lastName&gt;Schmitz&lt;/lastName&gt;&lt;/author&gt;&lt;author&gt;&lt;firstName&gt;Charles&lt;/firstName&gt;&lt;middleNames&gt;J&lt;/middleNames&gt;&lt;lastName&gt;Krebs&lt;/lastName&gt;&lt;/author&gt;&lt;author&gt;&lt;firstName&gt;Robert&lt;/firstName&gt;&lt;middleNames&gt;D&lt;/middleNames&gt;&lt;lastName&gt;Holt&lt;/lastName&gt;&lt;/author&gt;&lt;author&gt;&lt;firstName&gt;Michael&lt;/firstName&gt;&lt;middleNames&gt;R&lt;/middleNames&gt;&lt;lastName&gt;Heithaus&lt;/lastName&gt;&lt;/author&gt;&lt;author&gt;&lt;firstName&gt;Aaron&lt;/firstName&gt;&lt;middleNames&gt;J&lt;/middleNames&gt;&lt;lastName&gt;Wirsing&lt;/lastName&gt;&lt;/author&gt;&lt;author&gt;&lt;firstName&gt;William&lt;/firstName&gt;&lt;middleNames&gt;J&lt;/middleNames&gt;&lt;lastName&gt;Ripple&lt;/lastName&gt;&lt;/author&gt;&lt;author&gt;&lt;firstName&gt;Euan&lt;/firstName&gt;&lt;lastName&gt;Ritchie&lt;/lastName&gt;&lt;/author&gt;&lt;author&gt;&lt;firstName&gt;David&lt;/firstName&gt;&lt;lastName&gt;Ainley&lt;/lastName&gt;&lt;/author&gt;&lt;author&gt;&lt;firstName&gt;Daniel&lt;/firstName&gt;&lt;lastName&gt;Oro&lt;/lastName&gt;&lt;/author&gt;&lt;author&gt;&lt;firstName&gt;Yadvendradev&lt;/firstName&gt;&lt;lastName&gt;Jhala&lt;/lastName&gt;&lt;/author&gt;&lt;author&gt;&lt;firstName&gt;Fernando&lt;/firstName&gt;&lt;lastName&gt;Hiraldo&lt;/lastName&gt;&lt;/author&gt;&lt;author&gt;&lt;firstName&gt;Erkki&lt;/firstName&gt;&lt;lastName&gt;Korpimäki&lt;/lastName&gt;&lt;/author&gt;&lt;/authors&gt;&lt;/publication&gt;&lt;publication&gt;&lt;volume&gt;2&lt;/volume&gt;&lt;publication_date&gt;99201605011200000000222000&lt;/publication_date&gt;&lt;number&gt;5&lt;/number&gt;&lt;doi&gt;10.1126/sciadv.1501769&lt;/doi&gt;&lt;startpage&gt;e1501769&lt;/startpage&gt;&lt;title&gt;Ecosystem context and historical contingency in apex predator recoveries&lt;/title&gt;&lt;uuid&gt;1C31B079-F6F5-4BB2-879C-6EB737190BF7&lt;/uuid&gt;&lt;subtype&gt;400&lt;/subtype&gt;&lt;publisher&gt;American Association for the Advancement of Science&lt;/publisher&gt;&lt;type&gt;400&lt;/type&gt;&lt;url&gt;http://advances.sciencemag.org/content/2/5/e1501769.abstract&lt;/url&gt;&lt;bundle&gt;&lt;publication&gt;&lt;publisher&gt;American Association for the Advancement of Science&lt;/publisher&gt;&lt;title&gt;Science Advances&lt;/title&gt;&lt;type&gt;-100&lt;/type&gt;&lt;subtype&gt;-100&lt;/subtype&gt;&lt;uuid&gt;AAFF5F01-8194-4DB9-A8C6-D6DF2E8C0A88&lt;/uuid&gt;&lt;/publication&gt;&lt;/bundle&gt;&lt;authors&gt;&lt;author&gt;&lt;firstName&gt;Adrian&lt;/firstName&gt;&lt;middleNames&gt;C&lt;/middleNames&gt;&lt;lastName&gt;Stier&lt;/lastName&gt;&lt;/author&gt;&lt;author&gt;&lt;firstName&gt;Jameal&lt;/firstName&gt;&lt;middleNames&gt;F&lt;/middleNames&gt;&lt;lastName&gt;Samhouri&lt;/lastName&gt;&lt;/author&gt;&lt;author&gt;&lt;firstName&gt;Mark&lt;/firstName&gt;&lt;lastName&gt;Novak&lt;/lastName&gt;&lt;/author&gt;&lt;author&gt;&lt;firstName&gt;Kristin&lt;/firstName&gt;&lt;middleNames&gt;N&lt;/middleNames&gt;&lt;lastName&gt;Marshall&lt;/lastName&gt;&lt;/author&gt;&lt;author&gt;&lt;firstName&gt;Eric&lt;/firstName&gt;&lt;middleNames&gt;J&lt;/middleNames&gt;&lt;lastName&gt;Ward&lt;/lastName&gt;&lt;/author&gt;&lt;author&gt;&lt;firstName&gt;Robert&lt;/firstName&gt;&lt;middleNames&gt;D&lt;/middleNames&gt;&lt;lastName&gt;Holt&lt;/lastName&gt;&lt;/author&gt;&lt;author&gt;&lt;firstName&gt;Phillip&lt;/firstName&gt;&lt;middleNames&gt;S&lt;/middleNames&gt;&lt;lastName&gt;Levin&lt;/lastName&gt;&lt;/author&gt;&lt;/authors&gt;&lt;/publication&gt;&lt;/publications&gt;&lt;cites&gt;&lt;/cites&gt;&lt;/citation&gt;</w:instrText>
      </w:r>
      <w:r w:rsidR="00582A3B" w:rsidRPr="00AF1F04">
        <w:rPr>
          <w:rFonts w:ascii="Times" w:hAnsi="Times" w:cs="Times New Roman"/>
          <w:sz w:val="24"/>
          <w:szCs w:val="24"/>
        </w:rPr>
        <w:fldChar w:fldCharType="separate"/>
      </w:r>
      <w:r w:rsidR="005F1089" w:rsidRPr="00AF1F04">
        <w:rPr>
          <w:rFonts w:ascii="Times" w:hAnsi="Times" w:cs="Helvetica"/>
          <w:sz w:val="24"/>
          <w:szCs w:val="24"/>
        </w:rPr>
        <w:t>(Sergio et al. 2014, Stier et al. 2016)</w:t>
      </w:r>
      <w:r w:rsidR="00582A3B" w:rsidRPr="00AF1F04">
        <w:rPr>
          <w:rFonts w:ascii="Times" w:hAnsi="Times" w:cs="Times New Roman"/>
          <w:sz w:val="24"/>
          <w:szCs w:val="24"/>
        </w:rPr>
        <w:fldChar w:fldCharType="end"/>
      </w:r>
      <w:r w:rsidR="009A451E" w:rsidRPr="00AF1F04">
        <w:rPr>
          <w:rFonts w:ascii="Times" w:hAnsi="Times" w:cs="Times New Roman"/>
          <w:sz w:val="24"/>
          <w:szCs w:val="24"/>
        </w:rPr>
        <w:t>,</w:t>
      </w:r>
      <w:r w:rsidR="00AB7CC6" w:rsidRPr="00AF1F04">
        <w:rPr>
          <w:rFonts w:ascii="Times" w:hAnsi="Times" w:cs="Times New Roman"/>
          <w:sz w:val="24"/>
          <w:szCs w:val="24"/>
        </w:rPr>
        <w:t xml:space="preserve"> and sparks</w:t>
      </w:r>
      <w:r w:rsidR="006419AD" w:rsidRPr="00AF1F04">
        <w:rPr>
          <w:rFonts w:ascii="Times" w:hAnsi="Times" w:cs="Times New Roman"/>
          <w:sz w:val="24"/>
          <w:szCs w:val="24"/>
        </w:rPr>
        <w:t xml:space="preserve"> intriguing</w:t>
      </w:r>
      <w:r w:rsidR="00AB7CC6" w:rsidRPr="00AF1F04">
        <w:rPr>
          <w:rFonts w:ascii="Times" w:hAnsi="Times" w:cs="Times New Roman"/>
          <w:sz w:val="24"/>
          <w:szCs w:val="24"/>
        </w:rPr>
        <w:t xml:space="preserve"> hypotheses about the relative influence of top-down and bottom-up forcing factors in temperate coastal habitats. </w:t>
      </w:r>
    </w:p>
    <w:p w14:paraId="1B704553" w14:textId="59FFF736" w:rsidR="006419AD" w:rsidRPr="00AF1F04" w:rsidRDefault="009A451E" w:rsidP="00446249">
      <w:pPr>
        <w:spacing w:after="0" w:line="480" w:lineRule="auto"/>
        <w:ind w:firstLine="720"/>
        <w:rPr>
          <w:rFonts w:ascii="Times" w:hAnsi="Times" w:cs="Times New Roman"/>
          <w:sz w:val="24"/>
          <w:szCs w:val="24"/>
        </w:rPr>
      </w:pPr>
      <w:r w:rsidRPr="00AF1F04">
        <w:rPr>
          <w:rFonts w:ascii="Times" w:hAnsi="Times" w:cs="Times New Roman"/>
          <w:sz w:val="24"/>
          <w:szCs w:val="24"/>
        </w:rPr>
        <w:t>Classic trophic cascade theory predicts that increased sea otter abundance should reduce the abundance of their prey, including functionally important invertebrate grazers such as sea urchins. In turn, reduced grazer abundance should release kelp and other algae from top-down control and lead to increase</w:t>
      </w:r>
      <w:r w:rsidR="006419AD" w:rsidRPr="00AF1F04">
        <w:rPr>
          <w:rFonts w:ascii="Times" w:hAnsi="Times" w:cs="Times New Roman"/>
          <w:sz w:val="24"/>
          <w:szCs w:val="24"/>
        </w:rPr>
        <w:t xml:space="preserve">s in their abundance. Our results echo those of </w:t>
      </w:r>
      <w:proofErr w:type="spellStart"/>
      <w:r w:rsidR="006419AD" w:rsidRPr="00AF1F04">
        <w:rPr>
          <w:rFonts w:ascii="Times" w:hAnsi="Times" w:cs="Times New Roman"/>
          <w:sz w:val="24"/>
          <w:szCs w:val="24"/>
        </w:rPr>
        <w:t>K</w:t>
      </w:r>
      <w:r w:rsidR="003C723C" w:rsidRPr="00AF1F04">
        <w:rPr>
          <w:rFonts w:ascii="Times" w:hAnsi="Times" w:cs="Times New Roman"/>
          <w:sz w:val="24"/>
          <w:szCs w:val="24"/>
        </w:rPr>
        <w:t>vitek</w:t>
      </w:r>
      <w:proofErr w:type="spellEnd"/>
      <w:r w:rsidR="003C723C" w:rsidRPr="00AF1F04">
        <w:rPr>
          <w:rFonts w:ascii="Times" w:hAnsi="Times" w:cs="Times New Roman"/>
          <w:sz w:val="24"/>
          <w:szCs w:val="24"/>
        </w:rPr>
        <w:t xml:space="preserve"> et al. (</w:t>
      </w:r>
      <w:proofErr w:type="gramStart"/>
      <w:r w:rsidR="003C723C" w:rsidRPr="00AF1F04">
        <w:rPr>
          <w:rFonts w:ascii="Times" w:hAnsi="Times" w:cs="Times New Roman"/>
          <w:sz w:val="24"/>
          <w:szCs w:val="24"/>
        </w:rPr>
        <w:t>1989,</w:t>
      </w:r>
      <w:r w:rsidR="000A2581">
        <w:rPr>
          <w:rFonts w:ascii="Times" w:hAnsi="Times" w:cs="Times New Roman"/>
          <w:sz w:val="24"/>
          <w:szCs w:val="24"/>
        </w:rPr>
        <w:t xml:space="preserve"> </w:t>
      </w:r>
      <w:r w:rsidR="003C723C" w:rsidRPr="00AF1F04">
        <w:rPr>
          <w:rFonts w:ascii="Times" w:hAnsi="Times" w:cs="Times New Roman"/>
          <w:sz w:val="24"/>
          <w:szCs w:val="24"/>
        </w:rPr>
        <w:t xml:space="preserve"> 1998</w:t>
      </w:r>
      <w:proofErr w:type="gramEnd"/>
      <w:r w:rsidR="006419AD" w:rsidRPr="00AF1F04">
        <w:rPr>
          <w:rFonts w:ascii="Times" w:hAnsi="Times" w:cs="Times New Roman"/>
          <w:sz w:val="24"/>
          <w:szCs w:val="24"/>
        </w:rPr>
        <w:t xml:space="preserve">, </w:t>
      </w:r>
      <w:r w:rsidR="003C723C" w:rsidRPr="00AF1F04">
        <w:rPr>
          <w:rFonts w:ascii="Times" w:hAnsi="Times" w:cs="Times New Roman"/>
          <w:sz w:val="24"/>
          <w:szCs w:val="24"/>
        </w:rPr>
        <w:t>2000</w:t>
      </w:r>
      <w:r w:rsidR="006419AD" w:rsidRPr="00AF1F04">
        <w:rPr>
          <w:rFonts w:ascii="Times" w:hAnsi="Times" w:cs="Times New Roman"/>
          <w:sz w:val="24"/>
          <w:szCs w:val="24"/>
        </w:rPr>
        <w:t xml:space="preserve">) and demonstrate large, </w:t>
      </w:r>
      <w:r w:rsidR="001110EE" w:rsidRPr="00AF1F04">
        <w:rPr>
          <w:rFonts w:ascii="Times" w:hAnsi="Times" w:cs="Times New Roman"/>
          <w:sz w:val="24"/>
          <w:szCs w:val="24"/>
        </w:rPr>
        <w:t>immediate</w:t>
      </w:r>
      <w:r w:rsidR="006419AD" w:rsidRPr="00AF1F04">
        <w:rPr>
          <w:rFonts w:ascii="Times" w:hAnsi="Times" w:cs="Times New Roman"/>
          <w:sz w:val="24"/>
          <w:szCs w:val="24"/>
        </w:rPr>
        <w:t>,</w:t>
      </w:r>
      <w:r w:rsidR="001110EE" w:rsidRPr="00AF1F04">
        <w:rPr>
          <w:rFonts w:ascii="Times" w:hAnsi="Times" w:cs="Times New Roman"/>
          <w:sz w:val="24"/>
          <w:szCs w:val="24"/>
        </w:rPr>
        <w:t xml:space="preserve"> and </w:t>
      </w:r>
      <w:r w:rsidR="006419AD" w:rsidRPr="00AF1F04">
        <w:rPr>
          <w:rFonts w:ascii="Times" w:hAnsi="Times" w:cs="Times New Roman"/>
          <w:sz w:val="24"/>
          <w:szCs w:val="24"/>
        </w:rPr>
        <w:t xml:space="preserve">persistent </w:t>
      </w:r>
      <w:r w:rsidR="001110EE" w:rsidRPr="00AF1F04">
        <w:rPr>
          <w:rFonts w:ascii="Times" w:hAnsi="Times" w:cs="Times New Roman"/>
          <w:sz w:val="24"/>
          <w:szCs w:val="24"/>
        </w:rPr>
        <w:t xml:space="preserve">effects of sea otter </w:t>
      </w:r>
      <w:r w:rsidR="001B3916" w:rsidRPr="00AF1F04">
        <w:rPr>
          <w:rFonts w:ascii="Times" w:hAnsi="Times" w:cs="Times New Roman"/>
          <w:sz w:val="24"/>
          <w:szCs w:val="24"/>
        </w:rPr>
        <w:t>expansion</w:t>
      </w:r>
      <w:r w:rsidR="001110EE" w:rsidRPr="00AF1F04">
        <w:rPr>
          <w:rFonts w:ascii="Times" w:hAnsi="Times" w:cs="Times New Roman"/>
          <w:sz w:val="24"/>
          <w:szCs w:val="24"/>
        </w:rPr>
        <w:t xml:space="preserve"> on</w:t>
      </w:r>
      <w:r w:rsidR="001B3916" w:rsidRPr="00AF1F04">
        <w:rPr>
          <w:rFonts w:ascii="Times" w:hAnsi="Times" w:cs="Times New Roman"/>
          <w:sz w:val="24"/>
          <w:szCs w:val="24"/>
        </w:rPr>
        <w:t xml:space="preserve"> the</w:t>
      </w:r>
      <w:r w:rsidR="001110EE" w:rsidRPr="00AF1F04">
        <w:rPr>
          <w:rFonts w:ascii="Times" w:hAnsi="Times" w:cs="Times New Roman"/>
          <w:sz w:val="24"/>
          <w:szCs w:val="24"/>
        </w:rPr>
        <w:t xml:space="preserve"> </w:t>
      </w:r>
      <w:r w:rsidR="001B3916" w:rsidRPr="00AF1F04">
        <w:rPr>
          <w:rFonts w:ascii="Times" w:hAnsi="Times" w:cs="Times New Roman"/>
          <w:sz w:val="24"/>
          <w:szCs w:val="24"/>
        </w:rPr>
        <w:t xml:space="preserve">main </w:t>
      </w:r>
      <w:r w:rsidR="006419AD" w:rsidRPr="00AF1F04">
        <w:rPr>
          <w:rFonts w:ascii="Times" w:hAnsi="Times" w:cs="Times New Roman"/>
          <w:sz w:val="24"/>
          <w:szCs w:val="24"/>
        </w:rPr>
        <w:t>invertebrate kelp-</w:t>
      </w:r>
      <w:r w:rsidR="001B3916" w:rsidRPr="00AF1F04">
        <w:rPr>
          <w:rFonts w:ascii="Times" w:hAnsi="Times" w:cs="Times New Roman"/>
          <w:sz w:val="24"/>
          <w:szCs w:val="24"/>
        </w:rPr>
        <w:t>grazer and</w:t>
      </w:r>
      <w:r w:rsidR="001815AF" w:rsidRPr="00AF1F04">
        <w:rPr>
          <w:rFonts w:ascii="Times" w:hAnsi="Times" w:cs="Times New Roman"/>
          <w:sz w:val="24"/>
          <w:szCs w:val="24"/>
        </w:rPr>
        <w:t xml:space="preserve"> a</w:t>
      </w:r>
      <w:r w:rsidR="001B3916" w:rsidRPr="00AF1F04">
        <w:rPr>
          <w:rFonts w:ascii="Times" w:hAnsi="Times" w:cs="Times New Roman"/>
          <w:sz w:val="24"/>
          <w:szCs w:val="24"/>
        </w:rPr>
        <w:t xml:space="preserve"> preferred prey</w:t>
      </w:r>
      <w:r w:rsidR="006419AD" w:rsidRPr="00AF1F04">
        <w:rPr>
          <w:rFonts w:ascii="Times" w:hAnsi="Times" w:cs="Times New Roman"/>
          <w:sz w:val="24"/>
          <w:szCs w:val="24"/>
        </w:rPr>
        <w:t xml:space="preserve">, </w:t>
      </w:r>
      <w:r w:rsidR="001110EE" w:rsidRPr="00AF1F04">
        <w:rPr>
          <w:rFonts w:ascii="Times" w:hAnsi="Times" w:cs="Times New Roman"/>
          <w:sz w:val="24"/>
          <w:szCs w:val="24"/>
        </w:rPr>
        <w:t>sea urchins</w:t>
      </w:r>
      <w:r w:rsidR="006419AD" w:rsidRPr="00AF1F04">
        <w:rPr>
          <w:rFonts w:ascii="Times" w:hAnsi="Times" w:cs="Times New Roman"/>
          <w:sz w:val="24"/>
          <w:szCs w:val="24"/>
        </w:rPr>
        <w:t xml:space="preserve">. We also </w:t>
      </w:r>
      <w:r w:rsidR="00697B44" w:rsidRPr="00AF1F04">
        <w:rPr>
          <w:rFonts w:ascii="Times" w:hAnsi="Times" w:cs="Times New Roman"/>
          <w:sz w:val="24"/>
          <w:szCs w:val="24"/>
        </w:rPr>
        <w:t xml:space="preserve">show </w:t>
      </w:r>
      <w:r w:rsidR="006419AD" w:rsidRPr="00AF1F04">
        <w:rPr>
          <w:rFonts w:ascii="Times" w:hAnsi="Times" w:cs="Times New Roman"/>
          <w:sz w:val="24"/>
          <w:szCs w:val="24"/>
        </w:rPr>
        <w:t xml:space="preserve">that </w:t>
      </w:r>
      <w:r w:rsidR="00D52199" w:rsidRPr="00AF1F04">
        <w:rPr>
          <w:rFonts w:ascii="Times" w:hAnsi="Times" w:cs="Times New Roman"/>
          <w:sz w:val="24"/>
          <w:szCs w:val="24"/>
        </w:rPr>
        <w:t xml:space="preserve">increases </w:t>
      </w:r>
      <w:r w:rsidR="00704510" w:rsidRPr="00AF1F04">
        <w:rPr>
          <w:rFonts w:ascii="Times" w:hAnsi="Times" w:cs="Times New Roman"/>
          <w:sz w:val="24"/>
          <w:szCs w:val="24"/>
        </w:rPr>
        <w:t xml:space="preserve">in otter abundance </w:t>
      </w:r>
      <w:r w:rsidR="00C241E8" w:rsidRPr="00AF1F04">
        <w:rPr>
          <w:rFonts w:ascii="Times" w:hAnsi="Times" w:cs="Times New Roman"/>
          <w:sz w:val="24"/>
          <w:szCs w:val="24"/>
        </w:rPr>
        <w:t>were correlated with</w:t>
      </w:r>
      <w:r w:rsidR="00704510" w:rsidRPr="00AF1F04">
        <w:rPr>
          <w:rFonts w:ascii="Times" w:hAnsi="Times" w:cs="Times New Roman"/>
          <w:sz w:val="24"/>
          <w:szCs w:val="24"/>
        </w:rPr>
        <w:t xml:space="preserve"> declines </w:t>
      </w:r>
      <w:r w:rsidR="001110EE" w:rsidRPr="00AF1F04">
        <w:rPr>
          <w:rFonts w:ascii="Times" w:hAnsi="Times" w:cs="Times New Roman"/>
          <w:sz w:val="24"/>
          <w:szCs w:val="24"/>
        </w:rPr>
        <w:t xml:space="preserve">for </w:t>
      </w:r>
      <w:r w:rsidR="001B3916" w:rsidRPr="00AF1F04">
        <w:rPr>
          <w:rFonts w:ascii="Times" w:hAnsi="Times" w:cs="Times New Roman"/>
          <w:sz w:val="24"/>
          <w:szCs w:val="24"/>
        </w:rPr>
        <w:t>a</w:t>
      </w:r>
      <w:r w:rsidR="006419AD" w:rsidRPr="00AF1F04">
        <w:rPr>
          <w:rFonts w:ascii="Times" w:hAnsi="Times" w:cs="Times New Roman"/>
          <w:sz w:val="24"/>
          <w:szCs w:val="24"/>
        </w:rPr>
        <w:t xml:space="preserve"> broad</w:t>
      </w:r>
      <w:r w:rsidR="001B3916" w:rsidRPr="00AF1F04">
        <w:rPr>
          <w:rFonts w:ascii="Times" w:hAnsi="Times" w:cs="Times New Roman"/>
          <w:sz w:val="24"/>
          <w:szCs w:val="24"/>
        </w:rPr>
        <w:t xml:space="preserve"> suite of</w:t>
      </w:r>
      <w:r w:rsidR="001110EE" w:rsidRPr="00AF1F04">
        <w:rPr>
          <w:rFonts w:ascii="Times" w:hAnsi="Times" w:cs="Times New Roman"/>
          <w:sz w:val="24"/>
          <w:szCs w:val="24"/>
        </w:rPr>
        <w:t xml:space="preserve"> invertebrate </w:t>
      </w:r>
      <w:r w:rsidR="001B3916" w:rsidRPr="00AF1F04">
        <w:rPr>
          <w:rFonts w:ascii="Times" w:hAnsi="Times" w:cs="Times New Roman"/>
          <w:sz w:val="24"/>
          <w:szCs w:val="24"/>
        </w:rPr>
        <w:t>species</w:t>
      </w:r>
      <w:r w:rsidR="004726C4" w:rsidRPr="00AF1F04">
        <w:rPr>
          <w:rFonts w:ascii="Times" w:hAnsi="Times" w:cs="Times New Roman"/>
          <w:sz w:val="24"/>
          <w:szCs w:val="24"/>
        </w:rPr>
        <w:t xml:space="preserve"> and </w:t>
      </w:r>
      <w:r w:rsidR="00AB75DB" w:rsidRPr="00AF1F04">
        <w:rPr>
          <w:rFonts w:ascii="Times" w:hAnsi="Times" w:cs="Times New Roman"/>
          <w:sz w:val="24"/>
          <w:szCs w:val="24"/>
        </w:rPr>
        <w:t>multi-year increases in kelp area</w:t>
      </w:r>
      <w:r w:rsidR="001110EE" w:rsidRPr="00AF1F04">
        <w:rPr>
          <w:rFonts w:ascii="Times" w:hAnsi="Times" w:cs="Times New Roman"/>
          <w:sz w:val="24"/>
          <w:szCs w:val="24"/>
        </w:rPr>
        <w:t>.</w:t>
      </w:r>
      <w:r w:rsidR="001B3916" w:rsidRPr="00AF1F04">
        <w:rPr>
          <w:rFonts w:ascii="Times" w:hAnsi="Times" w:cs="Times New Roman"/>
          <w:sz w:val="24"/>
          <w:szCs w:val="24"/>
        </w:rPr>
        <w:t xml:space="preserve"> </w:t>
      </w:r>
      <w:r w:rsidR="000A50D1" w:rsidRPr="00AF1F04">
        <w:rPr>
          <w:rFonts w:ascii="Times" w:hAnsi="Times" w:cs="Times New Roman"/>
          <w:sz w:val="24"/>
          <w:szCs w:val="24"/>
        </w:rPr>
        <w:t>Th</w:t>
      </w:r>
      <w:r w:rsidR="006419AD" w:rsidRPr="00AF1F04">
        <w:rPr>
          <w:rFonts w:ascii="Times" w:hAnsi="Times" w:cs="Times New Roman"/>
          <w:sz w:val="24"/>
          <w:szCs w:val="24"/>
        </w:rPr>
        <w:t>e</w:t>
      </w:r>
      <w:r w:rsidR="000A50D1" w:rsidRPr="00AF1F04">
        <w:rPr>
          <w:rFonts w:ascii="Times" w:hAnsi="Times" w:cs="Times New Roman"/>
          <w:sz w:val="24"/>
          <w:szCs w:val="24"/>
        </w:rPr>
        <w:t>s</w:t>
      </w:r>
      <w:r w:rsidR="006419AD" w:rsidRPr="00AF1F04">
        <w:rPr>
          <w:rFonts w:ascii="Times" w:hAnsi="Times" w:cs="Times New Roman"/>
          <w:sz w:val="24"/>
          <w:szCs w:val="24"/>
        </w:rPr>
        <w:t>e reductions</w:t>
      </w:r>
      <w:r w:rsidR="00AB75DB" w:rsidRPr="00AF1F04">
        <w:rPr>
          <w:rFonts w:ascii="Times" w:hAnsi="Times" w:cs="Times New Roman"/>
          <w:sz w:val="24"/>
          <w:szCs w:val="24"/>
        </w:rPr>
        <w:t xml:space="preserve"> in invertebrate abundances</w:t>
      </w:r>
      <w:r w:rsidR="000A50D1" w:rsidRPr="00AF1F04">
        <w:rPr>
          <w:rFonts w:ascii="Times" w:hAnsi="Times" w:cs="Times New Roman"/>
          <w:sz w:val="24"/>
          <w:szCs w:val="24"/>
        </w:rPr>
        <w:t xml:space="preserve"> suggest </w:t>
      </w:r>
      <w:r w:rsidR="000A2581">
        <w:rPr>
          <w:rFonts w:ascii="Times" w:hAnsi="Times" w:cs="Times New Roman"/>
          <w:sz w:val="24"/>
          <w:szCs w:val="24"/>
        </w:rPr>
        <w:t xml:space="preserve">that </w:t>
      </w:r>
      <w:r w:rsidR="000A50D1" w:rsidRPr="00AF1F04">
        <w:rPr>
          <w:rFonts w:ascii="Times" w:hAnsi="Times" w:cs="Times New Roman"/>
          <w:sz w:val="24"/>
          <w:szCs w:val="24"/>
        </w:rPr>
        <w:t xml:space="preserve">the consequences of sea otter populations for kelp </w:t>
      </w:r>
      <w:r w:rsidR="00D52199" w:rsidRPr="00AF1F04">
        <w:rPr>
          <w:rFonts w:ascii="Times" w:hAnsi="Times" w:cs="Times New Roman"/>
          <w:sz w:val="24"/>
          <w:szCs w:val="24"/>
        </w:rPr>
        <w:t xml:space="preserve">forest community composition </w:t>
      </w:r>
      <w:r w:rsidR="000A50D1" w:rsidRPr="00AF1F04">
        <w:rPr>
          <w:rFonts w:ascii="Times" w:hAnsi="Times" w:cs="Times New Roman"/>
          <w:sz w:val="24"/>
          <w:szCs w:val="24"/>
        </w:rPr>
        <w:t>are</w:t>
      </w:r>
      <w:r w:rsidR="002305D4" w:rsidRPr="00AF1F04">
        <w:rPr>
          <w:rFonts w:ascii="Times" w:hAnsi="Times" w:cs="Times New Roman"/>
          <w:sz w:val="24"/>
          <w:szCs w:val="24"/>
        </w:rPr>
        <w:t xml:space="preserve"> not exclusively an immediate </w:t>
      </w:r>
      <w:r w:rsidR="001110EE" w:rsidRPr="00AF1F04">
        <w:rPr>
          <w:rFonts w:ascii="Times" w:hAnsi="Times" w:cs="Times New Roman"/>
          <w:sz w:val="24"/>
          <w:szCs w:val="24"/>
        </w:rPr>
        <w:t>shift in state</w:t>
      </w:r>
      <w:r w:rsidR="002305D4" w:rsidRPr="00AF1F04">
        <w:rPr>
          <w:rFonts w:ascii="Times" w:hAnsi="Times" w:cs="Times New Roman"/>
          <w:sz w:val="24"/>
          <w:szCs w:val="24"/>
        </w:rPr>
        <w:t>, but can manifest gradually over the span of decade</w:t>
      </w:r>
      <w:r w:rsidR="00680FF7" w:rsidRPr="00AF1F04">
        <w:rPr>
          <w:rFonts w:ascii="Times" w:hAnsi="Times" w:cs="Times New Roman"/>
          <w:sz w:val="24"/>
          <w:szCs w:val="24"/>
        </w:rPr>
        <w:t>s</w:t>
      </w:r>
      <w:r w:rsidR="00704510" w:rsidRPr="00AF1F04">
        <w:rPr>
          <w:rFonts w:ascii="Times" w:hAnsi="Times" w:cs="Times New Roman"/>
          <w:sz w:val="24"/>
          <w:szCs w:val="24"/>
        </w:rPr>
        <w:t xml:space="preserve"> </w:t>
      </w:r>
      <w:r w:rsidR="00C241E8"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88781727-3A82-46EC-8A2D-0B94D9E922F7&lt;/uuid&gt;&lt;priority&gt;0&lt;/priority&gt;&lt;publications&gt;&lt;publication&gt;&lt;uuid&gt;C714227A-0B97-48F6-9219-1A9279D01892&lt;/uuid&gt;&lt;volume&gt;94&lt;/volume&gt;&lt;doi&gt;10.1890/13-0561R.1&lt;/doi&gt;&lt;startpage&gt;2654&lt;/startpage&gt;&lt;publication_date&gt;99201311011200000000222000&lt;/publication_date&gt;&lt;url&gt;http://onlinelibrary.wiley.com/doi/10.1890/13-0561R.1/abstract&lt;/url&gt;&lt;type&gt;400&lt;/type&gt;&lt;title&gt;A multi</w:instrText>
      </w:r>
      <w:r w:rsidR="00F425F6">
        <w:rPr>
          <w:rFonts w:ascii="Calibri" w:eastAsia="Calibri" w:hAnsi="Calibri" w:cs="Calibri"/>
          <w:sz w:val="24"/>
          <w:szCs w:val="24"/>
        </w:rPr>
        <w:instrText>‐</w:instrText>
      </w:r>
      <w:r w:rsidR="00F425F6">
        <w:rPr>
          <w:rFonts w:ascii="Times" w:hAnsi="Times" w:cs="Times New Roman"/>
          <w:sz w:val="24"/>
          <w:szCs w:val="24"/>
        </w:rPr>
        <w:instrText>decade time series of kelp forest community structure at San Nicolas Island, California (USA)&lt;/title&gt;&lt;publisher&gt;Ecological Society of America&lt;/publisher&gt;&lt;number&gt;11&lt;/number&gt;&lt;subtype&gt;400&lt;/subtype&gt;&lt;endpage&gt;2654&lt;/endpage&gt;&lt;bundle&gt;&lt;publication&gt;&lt;publisher&gt; Ecological Society of America &lt;/publisher&gt;&lt;title&gt;Ecology Letters&lt;/title&gt;&lt;type&gt;-100&lt;/type&gt;&lt;subtype&gt;-100&lt;/subtype&gt;&lt;uuid&gt;3C2B3A67-D765-48DE-A868-63CD3700347F&lt;/uuid&gt;&lt;/publication&gt;&lt;/bundle&gt;&lt;authors&gt;&lt;author&gt;&lt;firstName&gt;Michael&lt;/firstName&gt;&lt;middleNames&gt;C&lt;/middleNames&gt;&lt;lastName&gt;Kenner&lt;/lastName&gt;&lt;/author&gt;&lt;author&gt;&lt;firstName&gt;James&lt;/firstName&gt;&lt;middleNames&gt;A&lt;/middleNames&gt;&lt;lastName&gt;Estes&lt;/lastName&gt;&lt;/author&gt;&lt;author&gt;&lt;firstName&gt;M&lt;/firstName&gt;&lt;middleNames&gt;Tim&lt;/middleNames&gt;&lt;lastName&gt;Tinker&lt;/lastName&gt;&lt;/author&gt;&lt;author&gt;&lt;firstName&gt;James&lt;/firstName&gt;&lt;middleNames&gt;L&lt;/middleNames&gt;&lt;lastName&gt;Bodkin&lt;/lastName&gt;&lt;/author&gt;&lt;author&gt;&lt;firstName&gt;Robert&lt;/firstName&gt;&lt;middleNames&gt;K&lt;/middleNames&gt;&lt;lastName&gt;Cowen&lt;/lastName&gt;&lt;/author&gt;&lt;author&gt;&lt;firstName&gt;Christopher&lt;/firstName&gt;&lt;lastName&gt;Harrold&lt;/lastName&gt;&lt;/author&gt;&lt;author&gt;&lt;firstName&gt;Brian&lt;/firstName&gt;&lt;middleNames&gt;B&lt;/middleNames&gt;&lt;lastName&gt;Hatfield&lt;/lastName&gt;&lt;/author&gt;&lt;author&gt;&lt;firstName&gt;Mark&lt;/firstName&gt;&lt;lastName&gt;Novak&lt;/lastName&gt;&lt;/author&gt;&lt;author&gt;&lt;firstName&gt;Andrew&lt;/firstName&gt;&lt;lastName&gt;Rassweiler&lt;/lastName&gt;&lt;/author&gt;&lt;author&gt;&lt;firstName&gt;Daniel&lt;/firstName&gt;&lt;middleNames&gt;C&lt;/middleNames&gt;&lt;lastName&gt;Reed&lt;/lastName&gt;&lt;/author&gt;&lt;/authors&gt;&lt;/publication&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C241E8" w:rsidRPr="00AF1F04">
        <w:rPr>
          <w:rFonts w:ascii="Times" w:hAnsi="Times" w:cs="Times New Roman"/>
          <w:sz w:val="24"/>
          <w:szCs w:val="24"/>
        </w:rPr>
        <w:fldChar w:fldCharType="separate"/>
      </w:r>
      <w:r w:rsidR="005F1089" w:rsidRPr="00AF1F04">
        <w:rPr>
          <w:rFonts w:ascii="Times" w:hAnsi="Times" w:cs="Helvetica"/>
          <w:sz w:val="24"/>
          <w:szCs w:val="24"/>
        </w:rPr>
        <w:t>(Watson &amp; Estes 2011, Kenner et al. 2013)</w:t>
      </w:r>
      <w:r w:rsidR="00C241E8" w:rsidRPr="00AF1F04">
        <w:rPr>
          <w:rFonts w:ascii="Times" w:hAnsi="Times" w:cs="Times New Roman"/>
          <w:sz w:val="24"/>
          <w:szCs w:val="24"/>
        </w:rPr>
        <w:fldChar w:fldCharType="end"/>
      </w:r>
      <w:r w:rsidR="00022F30">
        <w:rPr>
          <w:rFonts w:ascii="Times" w:hAnsi="Times" w:cs="Times New Roman"/>
          <w:sz w:val="24"/>
          <w:szCs w:val="24"/>
        </w:rPr>
        <w:t>.</w:t>
      </w:r>
      <w:r w:rsidR="00C241E8" w:rsidRPr="00AF1F04">
        <w:rPr>
          <w:rFonts w:ascii="Times" w:hAnsi="Times" w:cs="Times New Roman"/>
          <w:sz w:val="24"/>
          <w:szCs w:val="24"/>
        </w:rPr>
        <w:t xml:space="preserve"> </w:t>
      </w:r>
      <w:r w:rsidR="00AD34E2" w:rsidRPr="00AF1F04">
        <w:rPr>
          <w:rFonts w:ascii="Times" w:hAnsi="Times" w:cs="Times New Roman"/>
          <w:sz w:val="24"/>
          <w:szCs w:val="24"/>
        </w:rPr>
        <w:t xml:space="preserve">Furthermore, because invertebrate densities remain far below historical levels and those associated with shifts to non-kelp dominated states </w:t>
      </w:r>
      <w:r w:rsidR="00582A3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5410FB15-780A-4C82-98F3-D4DC5C4EAEA1&lt;/uuid&gt;&lt;priority&gt;0&lt;/priority&gt;&lt;publications&gt;&lt;publication&gt;&lt;volume&gt;495&lt;/volume&gt;&lt;publication_date&gt;99201401091200000000222000&lt;/publication_date&gt;&lt;doi&gt;10.3354/meps10573&lt;/doi&gt;&lt;startpage&gt;1&lt;/startpage&gt;&lt;title&gt;Sea urchin barrens as alternative stable states of collapsed kelp ecosystems&lt;/title&gt;&lt;uuid&gt;C068C7D7-8AE8-4FF8-A520-A1F9DAF69500&lt;/uuid&gt;&lt;subtype&gt;400&lt;/subtype&gt;&lt;endpage&gt;25&lt;/endpage&gt;&lt;type&gt;400&lt;/type&gt;&lt;url&gt;http://www.int-res.com/abstracts/meps/v495/p1-25/&lt;/url&gt;&lt;bundle&gt;&lt;publication&gt;&lt;publisher&gt;INTER-RESEARCH&lt;/publisher&gt;&lt;title&gt;Marine Ecology Progress Series&lt;/title&gt;&lt;type&gt;-100&lt;/type&gt;&lt;subtype&gt;-100&lt;/subtype&gt;&lt;uuid&gt;B99391F1-52F2-48EA-8AA4-88DBC0C1AD49&lt;/uuid&gt;&lt;/publication&gt;&lt;/bundle&gt;&lt;authors&gt;&lt;author&gt;&lt;firstName&gt;Karen&lt;/firstName&gt;&lt;lastName&gt;Filbee-Dexter&lt;/lastName&gt;&lt;/author&gt;&lt;author&gt;&lt;firstName&gt;Robert&lt;/firstName&gt;&lt;middleNames&gt;E&lt;/middleNames&gt;&lt;lastName&gt;Scheibling&lt;/lastName&gt;&lt;/author&gt;&lt;/authors&gt;&lt;/publication&gt;&lt;/publications&gt;&lt;cites&gt;&lt;/cites&gt;&lt;/citation&gt;</w:instrText>
      </w:r>
      <w:r w:rsidR="00582A3B" w:rsidRPr="00AF1F04">
        <w:rPr>
          <w:rFonts w:ascii="Times" w:hAnsi="Times" w:cs="Times New Roman"/>
          <w:sz w:val="24"/>
          <w:szCs w:val="24"/>
        </w:rPr>
        <w:fldChar w:fldCharType="separate"/>
      </w:r>
      <w:r w:rsidR="005F1089" w:rsidRPr="00AF1F04">
        <w:rPr>
          <w:rFonts w:ascii="Times" w:hAnsi="Times" w:cs="Helvetica"/>
          <w:sz w:val="24"/>
          <w:szCs w:val="24"/>
        </w:rPr>
        <w:t>(</w:t>
      </w:r>
      <w:proofErr w:type="spellStart"/>
      <w:r w:rsidR="005F1089" w:rsidRPr="00AF1F04">
        <w:rPr>
          <w:rFonts w:ascii="Times" w:hAnsi="Times" w:cs="Helvetica"/>
          <w:sz w:val="24"/>
          <w:szCs w:val="24"/>
        </w:rPr>
        <w:t>Filbee</w:t>
      </w:r>
      <w:proofErr w:type="spellEnd"/>
      <w:r w:rsidR="005F1089" w:rsidRPr="00AF1F04">
        <w:rPr>
          <w:rFonts w:ascii="Times" w:hAnsi="Times" w:cs="Helvetica"/>
          <w:sz w:val="24"/>
          <w:szCs w:val="24"/>
        </w:rPr>
        <w:t xml:space="preserve">-Dexter &amp; </w:t>
      </w:r>
      <w:proofErr w:type="spellStart"/>
      <w:r w:rsidR="005F1089" w:rsidRPr="00AF1F04">
        <w:rPr>
          <w:rFonts w:ascii="Times" w:hAnsi="Times" w:cs="Helvetica"/>
          <w:sz w:val="24"/>
          <w:szCs w:val="24"/>
        </w:rPr>
        <w:t>Scheibling</w:t>
      </w:r>
      <w:proofErr w:type="spellEnd"/>
      <w:r w:rsidR="005F1089" w:rsidRPr="00AF1F04">
        <w:rPr>
          <w:rFonts w:ascii="Times" w:hAnsi="Times" w:cs="Helvetica"/>
          <w:sz w:val="24"/>
          <w:szCs w:val="24"/>
        </w:rPr>
        <w:t xml:space="preserve"> 2014)</w:t>
      </w:r>
      <w:r w:rsidR="00582A3B" w:rsidRPr="00AF1F04">
        <w:rPr>
          <w:rFonts w:ascii="Times" w:hAnsi="Times" w:cs="Times New Roman"/>
          <w:sz w:val="24"/>
          <w:szCs w:val="24"/>
        </w:rPr>
        <w:fldChar w:fldCharType="end"/>
      </w:r>
      <w:r w:rsidR="00AD34E2" w:rsidRPr="00AF1F04">
        <w:rPr>
          <w:rFonts w:ascii="Times" w:hAnsi="Times" w:cs="Times New Roman"/>
          <w:sz w:val="24"/>
          <w:szCs w:val="24"/>
        </w:rPr>
        <w:t>, the observed decline</w:t>
      </w:r>
      <w:r w:rsidR="000A2581">
        <w:rPr>
          <w:rFonts w:ascii="Times" w:hAnsi="Times" w:cs="Times New Roman"/>
          <w:sz w:val="24"/>
          <w:szCs w:val="24"/>
        </w:rPr>
        <w:t>s</w:t>
      </w:r>
      <w:r w:rsidR="00AD34E2" w:rsidRPr="00AF1F04">
        <w:rPr>
          <w:rFonts w:ascii="Times" w:hAnsi="Times" w:cs="Times New Roman"/>
          <w:sz w:val="24"/>
          <w:szCs w:val="24"/>
        </w:rPr>
        <w:t xml:space="preserve"> in kelp </w:t>
      </w:r>
      <w:r w:rsidR="00E65B04" w:rsidRPr="00AF1F04">
        <w:rPr>
          <w:rFonts w:ascii="Times" w:hAnsi="Times" w:cs="Times New Roman"/>
          <w:sz w:val="24"/>
          <w:szCs w:val="24"/>
        </w:rPr>
        <w:t xml:space="preserve">population </w:t>
      </w:r>
      <w:r w:rsidR="00AD34E2" w:rsidRPr="00AF1F04">
        <w:rPr>
          <w:rFonts w:ascii="Times" w:hAnsi="Times" w:cs="Times New Roman"/>
          <w:sz w:val="24"/>
          <w:szCs w:val="24"/>
        </w:rPr>
        <w:t xml:space="preserve">growth rates (Fig. </w:t>
      </w:r>
      <w:r w:rsidR="00E50496" w:rsidRPr="00AF1F04">
        <w:rPr>
          <w:rFonts w:ascii="Times" w:hAnsi="Times" w:cs="Times New Roman"/>
          <w:sz w:val="24"/>
          <w:szCs w:val="24"/>
        </w:rPr>
        <w:t>4</w:t>
      </w:r>
      <w:r w:rsidR="00AD34E2" w:rsidRPr="00AF1F04">
        <w:rPr>
          <w:rFonts w:ascii="Times" w:hAnsi="Times" w:cs="Times New Roman"/>
          <w:sz w:val="24"/>
          <w:szCs w:val="24"/>
        </w:rPr>
        <w:t xml:space="preserve">) and total area (Fig.1) in OCNMS since 2000 </w:t>
      </w:r>
      <w:r w:rsidR="000A2581">
        <w:rPr>
          <w:rFonts w:ascii="Times" w:hAnsi="Times" w:cs="Times New Roman"/>
          <w:sz w:val="24"/>
          <w:szCs w:val="24"/>
        </w:rPr>
        <w:t>are</w:t>
      </w:r>
      <w:r w:rsidR="000A2581" w:rsidRPr="00AF1F04">
        <w:rPr>
          <w:rFonts w:ascii="Times" w:hAnsi="Times" w:cs="Times New Roman"/>
          <w:sz w:val="24"/>
          <w:szCs w:val="24"/>
        </w:rPr>
        <w:t xml:space="preserve"> </w:t>
      </w:r>
      <w:r w:rsidR="00AD34E2" w:rsidRPr="00AF1F04">
        <w:rPr>
          <w:rFonts w:ascii="Times" w:hAnsi="Times" w:cs="Times New Roman"/>
          <w:sz w:val="24"/>
          <w:szCs w:val="24"/>
        </w:rPr>
        <w:t xml:space="preserve">unlikely to be </w:t>
      </w:r>
      <w:r w:rsidR="00E50496" w:rsidRPr="00AF1F04">
        <w:rPr>
          <w:rFonts w:ascii="Times" w:hAnsi="Times" w:cs="Times New Roman"/>
          <w:sz w:val="24"/>
          <w:szCs w:val="24"/>
        </w:rPr>
        <w:t>caused</w:t>
      </w:r>
      <w:r w:rsidR="00AD34E2" w:rsidRPr="00AF1F04">
        <w:rPr>
          <w:rFonts w:ascii="Times" w:hAnsi="Times" w:cs="Times New Roman"/>
          <w:sz w:val="24"/>
          <w:szCs w:val="24"/>
        </w:rPr>
        <w:t xml:space="preserve"> by increased invertebrate grazing pressure.</w:t>
      </w:r>
      <w:r w:rsidR="00AB75DB" w:rsidRPr="00AF1F04">
        <w:rPr>
          <w:rFonts w:ascii="Times" w:hAnsi="Times" w:cs="Times New Roman"/>
          <w:sz w:val="24"/>
          <w:szCs w:val="24"/>
        </w:rPr>
        <w:t xml:space="preserve"> </w:t>
      </w:r>
      <w:r w:rsidR="00AD34E2" w:rsidRPr="00AF1F04">
        <w:rPr>
          <w:rFonts w:ascii="Times" w:hAnsi="Times" w:cs="Times New Roman"/>
          <w:sz w:val="24"/>
          <w:szCs w:val="24"/>
        </w:rPr>
        <w:t xml:space="preserve">Rather, these results suggest that forces unrelated to otter abundance </w:t>
      </w:r>
      <w:r w:rsidR="00AB75DB" w:rsidRPr="00AF1F04">
        <w:rPr>
          <w:rFonts w:ascii="Times" w:hAnsi="Times" w:cs="Times New Roman"/>
          <w:sz w:val="24"/>
          <w:szCs w:val="24"/>
        </w:rPr>
        <w:t xml:space="preserve">drive kelp abundance and </w:t>
      </w:r>
      <w:r w:rsidR="006E6864" w:rsidRPr="00AF1F04">
        <w:rPr>
          <w:rFonts w:ascii="Times" w:hAnsi="Times" w:cs="Times New Roman"/>
          <w:sz w:val="24"/>
          <w:szCs w:val="24"/>
        </w:rPr>
        <w:t xml:space="preserve">kelp forest </w:t>
      </w:r>
      <w:r w:rsidR="00AB75DB" w:rsidRPr="00AF1F04">
        <w:rPr>
          <w:rFonts w:ascii="Times" w:hAnsi="Times" w:cs="Times New Roman"/>
          <w:sz w:val="24"/>
          <w:szCs w:val="24"/>
        </w:rPr>
        <w:t>community structure once kelp have equilibrated to the presence of sea otters</w:t>
      </w:r>
      <w:r w:rsidR="00AD34E2" w:rsidRPr="00AF1F04">
        <w:rPr>
          <w:rFonts w:ascii="Times" w:hAnsi="Times" w:cs="Times New Roman"/>
          <w:sz w:val="24"/>
          <w:szCs w:val="24"/>
        </w:rPr>
        <w:t>.</w:t>
      </w:r>
    </w:p>
    <w:p w14:paraId="4BD351D5" w14:textId="0B98154B" w:rsidR="00275032" w:rsidRPr="00AF1F04" w:rsidRDefault="006E6864" w:rsidP="000D6CA9">
      <w:pPr>
        <w:spacing w:after="0" w:line="480" w:lineRule="auto"/>
        <w:ind w:firstLine="720"/>
        <w:rPr>
          <w:rFonts w:ascii="Times" w:hAnsi="Times" w:cs="Times New Roman"/>
          <w:sz w:val="24"/>
          <w:szCs w:val="24"/>
        </w:rPr>
      </w:pPr>
      <w:r w:rsidRPr="00AF1F04">
        <w:rPr>
          <w:rFonts w:ascii="Times" w:hAnsi="Times" w:cs="Times New Roman"/>
          <w:sz w:val="24"/>
          <w:szCs w:val="24"/>
        </w:rPr>
        <w:lastRenderedPageBreak/>
        <w:t xml:space="preserve">One hypothesis for the decoupling of kelp and otter growth rates </w:t>
      </w:r>
      <w:r w:rsidR="00AB75DB" w:rsidRPr="00AF1F04">
        <w:rPr>
          <w:rFonts w:ascii="Times" w:hAnsi="Times" w:cs="Times New Roman"/>
          <w:sz w:val="24"/>
          <w:szCs w:val="24"/>
        </w:rPr>
        <w:t>after</w:t>
      </w:r>
      <w:r w:rsidRPr="00AF1F04">
        <w:rPr>
          <w:rFonts w:ascii="Times" w:hAnsi="Times" w:cs="Times New Roman"/>
          <w:sz w:val="24"/>
          <w:szCs w:val="24"/>
        </w:rPr>
        <w:t xml:space="preserve"> 200</w:t>
      </w:r>
      <w:r w:rsidR="00AB75DB" w:rsidRPr="00AF1F04">
        <w:rPr>
          <w:rFonts w:ascii="Times" w:hAnsi="Times" w:cs="Times New Roman"/>
          <w:sz w:val="24"/>
          <w:szCs w:val="24"/>
        </w:rPr>
        <w:t>1</w:t>
      </w:r>
      <w:r w:rsidRPr="00AF1F04">
        <w:rPr>
          <w:rFonts w:ascii="Times" w:hAnsi="Times" w:cs="Times New Roman"/>
          <w:sz w:val="24"/>
          <w:szCs w:val="24"/>
        </w:rPr>
        <w:t xml:space="preserve"> is an increase in the influence of abiotic factors. Oceanographic dynamics in the late 1990s and early 2000s in the Northeast Pacific have been the subject of intense study because they were characterized by major El Ni</w:t>
      </w:r>
      <w:r w:rsidR="000A2581">
        <w:rPr>
          <w:rFonts w:ascii="Times" w:hAnsi="Times" w:cs="Times"/>
          <w:sz w:val="24"/>
          <w:szCs w:val="24"/>
        </w:rPr>
        <w:t>ñ</w:t>
      </w:r>
      <w:r w:rsidRPr="00AF1F04">
        <w:rPr>
          <w:rFonts w:ascii="Times" w:hAnsi="Times" w:cs="Times New Roman"/>
          <w:sz w:val="24"/>
          <w:szCs w:val="24"/>
        </w:rPr>
        <w:t>o and La Ni</w:t>
      </w:r>
      <w:r w:rsidR="000A2581">
        <w:rPr>
          <w:rFonts w:ascii="Times" w:hAnsi="Times" w:cs="Times"/>
          <w:sz w:val="24"/>
          <w:szCs w:val="24"/>
        </w:rPr>
        <w:t>ñ</w:t>
      </w:r>
      <w:r w:rsidRPr="00AF1F04">
        <w:rPr>
          <w:rFonts w:ascii="Times" w:hAnsi="Times" w:cs="Times New Roman"/>
          <w:sz w:val="24"/>
          <w:szCs w:val="24"/>
        </w:rPr>
        <w:t>a events and shift</w:t>
      </w:r>
      <w:r w:rsidR="000A2581">
        <w:rPr>
          <w:rFonts w:ascii="Times" w:hAnsi="Times" w:cs="Times New Roman"/>
          <w:sz w:val="24"/>
          <w:szCs w:val="24"/>
        </w:rPr>
        <w:t>s</w:t>
      </w:r>
      <w:r w:rsidRPr="00AF1F04">
        <w:rPr>
          <w:rFonts w:ascii="Times" w:hAnsi="Times" w:cs="Times New Roman"/>
          <w:sz w:val="24"/>
          <w:szCs w:val="24"/>
        </w:rPr>
        <w:t xml:space="preserve"> in productivity regimes (PDO; </w:t>
      </w:r>
      <w:r w:rsidR="003C723C"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BD17A72D-5959-4512-9902-0C0DC15E125B&lt;/uuid&gt;&lt;priority&gt;0&lt;/priority&gt;&lt;publications&gt;&lt;publication&gt;&lt;volume&gt;78&lt;/volume&gt;&lt;publication_date&gt;99199700001200000000200000&lt;/publication_date&gt;&lt;number&gt;6&lt;/number&gt;&lt;startpage&gt;1069&lt;/startpage&gt;&lt;title&gt;A Pacific interdecadal climate oscillation with impacts on salmon production&lt;/title&gt;&lt;uuid&gt;70B9985E-084F-460D-A83C-4730AB5A8465&lt;/uuid&gt;&lt;subtype&gt;400&lt;/subtype&gt;&lt;endpage&gt;1079&lt;/endpage&gt;&lt;type&gt;400&lt;/type&gt;&lt;url&gt;http://www.ncbi.nlm.nih.gov/entrez/query.fcgi?db=pubmed&amp;amp;cmd=Retrieve&amp;amp;dopt=AbstractPlus&amp;amp;list_uids=15668581962815968737related:4RW9i0f8cdkJ&lt;/url&gt;&lt;bundle&gt;&lt;publication&gt;&lt;title&gt;Bulletin of the American Meteorological Society&lt;/title&gt;&lt;type&gt;-100&lt;/type&gt;&lt;subtype&gt;-100&lt;/subtype&gt;&lt;uuid&gt;281415DD-C6C5-4048-8B91-9B2FE69A8BD1&lt;/uuid&gt;&lt;/publication&gt;&lt;/bundle&gt;&lt;authors&gt;&lt;author&gt;&lt;firstName&gt;NJ&lt;/firstName&gt;&lt;lastName&gt;Mantua&lt;/lastName&gt;&lt;/author&gt;&lt;author&gt;&lt;firstName&gt;SR&lt;/firstName&gt;&lt;lastName&gt;Hare&lt;/lastName&gt;&lt;/author&gt;&lt;author&gt;&lt;firstName&gt;Y&lt;/firstName&gt;&lt;lastName&gt;Zhang&lt;/lastName&gt;&lt;/author&gt;&lt;author&gt;&lt;firstName&gt;JM&lt;/firstName&gt;&lt;lastName&gt;Wallace&lt;/lastName&gt;&lt;/author&gt;&lt;author&gt;&lt;firstName&gt;RC&lt;/firstName&gt;&lt;lastName&gt;Francis&lt;/lastName&gt;&lt;/author&gt;&lt;/authors&gt;&lt;/publication&gt;&lt;publication&gt;&lt;uuid&gt;F1B02F23-8889-4C7B-8106-787A3B6CD259&lt;/uuid&gt;&lt;volume&gt;58&lt;/volume&gt;&lt;doi&gt;10.1023/A:1015820616384&lt;/doi&gt;&lt;startpage&gt;35&lt;/startpage&gt;&lt;publication_date&gt;99200200001200000000200000&lt;/publication_date&gt;&lt;url&gt;http://link.springer.com/article/10.1023/A%3A1015820616384&lt;/url&gt;&lt;type&gt;400&lt;/type&gt;&lt;title&gt;The Pacific Decadal Oscillation&lt;/title&gt;&lt;publisher&gt;Kluwer Academic Publishers&lt;/publisher&gt;&lt;number&gt;1&lt;/number&gt;&lt;subtype&gt;400&lt;/subtype&gt;&lt;endpage&gt;44&lt;/endpage&gt;&lt;bundle&gt;&lt;publication&gt;&lt;publisher&gt;Kluwer Academic Publishers&lt;/publisher&gt;&lt;title&gt;Journal of Oceanography&lt;/title&gt;&lt;type&gt;-100&lt;/type&gt;&lt;subtype&gt;-100&lt;/subtype&gt;&lt;uuid&gt;A67289EC-3BD4-402E-8FD7-F4AD7DD9D287&lt;/uuid&gt;&lt;/publication&gt;&lt;/bundle&gt;&lt;authors&gt;&lt;author&gt;&lt;firstName&gt;Nathan&lt;/firstName&gt;&lt;middleNames&gt;J&lt;/middleNames&gt;&lt;lastName&gt;Mantua&lt;/lastName&gt;&lt;/author&gt;&lt;author&gt;&lt;firstName&gt;Steven&lt;/firstName&gt;&lt;middleNames&gt;R&lt;/middleNames&gt;&lt;lastName&gt;Hare&lt;/lastName&gt;&lt;/author&gt;&lt;/authors&gt;&lt;/publication&gt;&lt;/publications&gt;&lt;cites&gt;&lt;/cites&gt;&lt;/citation&gt;</w:instrText>
      </w:r>
      <w:r w:rsidR="003C723C" w:rsidRPr="00AF1F04">
        <w:rPr>
          <w:rFonts w:ascii="Times" w:hAnsi="Times" w:cs="Times New Roman"/>
          <w:sz w:val="24"/>
          <w:szCs w:val="24"/>
        </w:rPr>
        <w:fldChar w:fldCharType="separate"/>
      </w:r>
      <w:r w:rsidR="005F1089" w:rsidRPr="00AF1F04">
        <w:rPr>
          <w:rFonts w:ascii="Times" w:hAnsi="Times" w:cs="Helvetica"/>
          <w:sz w:val="24"/>
          <w:szCs w:val="24"/>
        </w:rPr>
        <w:t>(Mantua et al. 1997, Mantua &amp; Hare 2002)</w:t>
      </w:r>
      <w:r w:rsidR="003C723C" w:rsidRPr="00AF1F04">
        <w:rPr>
          <w:rFonts w:ascii="Times" w:hAnsi="Times" w:cs="Times New Roman"/>
          <w:sz w:val="24"/>
          <w:szCs w:val="24"/>
        </w:rPr>
        <w:fldChar w:fldCharType="end"/>
      </w:r>
      <w:r w:rsidRPr="00AF1F04">
        <w:rPr>
          <w:rFonts w:ascii="Times" w:hAnsi="Times" w:cs="Times New Roman"/>
          <w:sz w:val="24"/>
          <w:szCs w:val="24"/>
        </w:rPr>
        <w:t xml:space="preserve">). It is possible that </w:t>
      </w:r>
      <w:r w:rsidR="00D14B4B" w:rsidRPr="00AF1F04">
        <w:rPr>
          <w:rFonts w:ascii="Times" w:hAnsi="Times" w:cs="Times New Roman"/>
          <w:sz w:val="24"/>
          <w:szCs w:val="24"/>
        </w:rPr>
        <w:t xml:space="preserve">at that time the vast majority of changes in invertebrate grazer abundance due to otter predation had already occurred, and kelp dynamics became more strongly influenced by </w:t>
      </w:r>
      <w:r w:rsidR="00275032" w:rsidRPr="00AF1F04">
        <w:rPr>
          <w:rFonts w:ascii="Times" w:hAnsi="Times" w:cs="Times New Roman"/>
          <w:sz w:val="24"/>
          <w:szCs w:val="24"/>
        </w:rPr>
        <w:t>sea surface temperature, upwelling, nutrient availability and other bottom-up forces</w:t>
      </w:r>
      <w:r w:rsidR="00446249" w:rsidRPr="00AF1F04">
        <w:rPr>
          <w:rFonts w:ascii="Times" w:hAnsi="Times" w:cs="Times New Roman"/>
          <w:sz w:val="24"/>
          <w:szCs w:val="24"/>
        </w:rPr>
        <w:t xml:space="preserve"> (Pfister et al. 2017)</w:t>
      </w:r>
      <w:r w:rsidR="00275032" w:rsidRPr="00AF1F04">
        <w:rPr>
          <w:rFonts w:ascii="Times" w:hAnsi="Times" w:cs="Times New Roman"/>
          <w:sz w:val="24"/>
          <w:szCs w:val="24"/>
        </w:rPr>
        <w:t>.</w:t>
      </w:r>
      <w:r w:rsidR="00446249" w:rsidRPr="00AF1F04">
        <w:rPr>
          <w:rFonts w:ascii="Times" w:hAnsi="Times" w:cs="Times New Roman"/>
          <w:sz w:val="24"/>
          <w:szCs w:val="24"/>
        </w:rPr>
        <w:t xml:space="preserve"> </w:t>
      </w:r>
      <w:r w:rsidR="000D6CA9" w:rsidRPr="00AF1F04">
        <w:rPr>
          <w:rFonts w:ascii="Times" w:hAnsi="Times" w:cs="Times New Roman"/>
          <w:sz w:val="24"/>
          <w:szCs w:val="24"/>
        </w:rPr>
        <w:t>For kelp</w:t>
      </w:r>
      <w:r w:rsidR="001D5A08" w:rsidRPr="00AF1F04">
        <w:rPr>
          <w:rFonts w:ascii="Times" w:hAnsi="Times" w:cs="Times New Roman"/>
          <w:sz w:val="24"/>
          <w:szCs w:val="24"/>
        </w:rPr>
        <w:t xml:space="preserve"> in particular</w:t>
      </w:r>
      <w:r w:rsidR="000D6CA9" w:rsidRPr="00AF1F04">
        <w:rPr>
          <w:rFonts w:ascii="Times" w:hAnsi="Times" w:cs="Times New Roman"/>
          <w:sz w:val="24"/>
          <w:szCs w:val="24"/>
        </w:rPr>
        <w:t xml:space="preserve">, </w:t>
      </w:r>
      <w:r w:rsidR="005F6C85" w:rsidRPr="00AF1F04">
        <w:rPr>
          <w:rFonts w:ascii="Times" w:hAnsi="Times" w:cs="Times New Roman"/>
          <w:sz w:val="24"/>
          <w:szCs w:val="24"/>
        </w:rPr>
        <w:t xml:space="preserve">we expected that the variability in kelp area would be strongly related to </w:t>
      </w:r>
      <w:r w:rsidR="007A66A6" w:rsidRPr="00AF1F04">
        <w:rPr>
          <w:rFonts w:ascii="Times" w:hAnsi="Times" w:cs="Times New Roman"/>
          <w:sz w:val="24"/>
          <w:szCs w:val="24"/>
        </w:rPr>
        <w:t xml:space="preserve">wave </w:t>
      </w:r>
      <w:r w:rsidR="005F6C85" w:rsidRPr="00AF1F04">
        <w:rPr>
          <w:rFonts w:ascii="Times" w:hAnsi="Times" w:cs="Times New Roman"/>
          <w:sz w:val="24"/>
          <w:szCs w:val="24"/>
        </w:rPr>
        <w:t>exposure at a given site</w:t>
      </w:r>
      <w:r w:rsidR="000D6CA9" w:rsidRPr="00AF1F04">
        <w:rPr>
          <w:rFonts w:ascii="Times" w:hAnsi="Times" w:cs="Times New Roman"/>
          <w:sz w:val="24"/>
          <w:szCs w:val="24"/>
        </w:rPr>
        <w:t xml:space="preserve"> </w:t>
      </w:r>
      <w:r w:rsidR="000D6CA9"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90E1DBE6-AC0F-443C-B4C5-8A2B98A50A18&lt;/uuid&gt;&lt;priority&gt;0&lt;/priority&gt;&lt;publications&gt;&lt;publication&gt;&lt;volume&gt;42&lt;/volume&gt;&lt;publication_date&gt;99201510011200000000222000&lt;/publication_date&gt;&lt;number&gt;10&lt;/number&gt;&lt;doi&gt;10.1111/jbi.12550&lt;/doi&gt;&lt;startpage&gt;2010&lt;/startpage&gt;&lt;title&gt;Geographical variability in the controls of giant kelp biomass dynamics&lt;/title&gt;&lt;uuid&gt;4A42AD08-3D65-481A-B181-892286D4D3FD&lt;/uuid&gt;&lt;subtype&gt;400&lt;/subtype&gt;&lt;endpage&gt;2021&lt;/endpage&gt;&lt;type&gt;400&lt;/type&gt;&lt;url&gt;http://onlinelibrary.wiley.com/doi/10.1111/jbi.12550/full&lt;/url&gt;&lt;bundle&gt;&lt;publication&gt;&lt;title&gt;Journal of Biogeography&lt;/title&gt;&lt;type&gt;-100&lt;/type&gt;&lt;subtype&gt;-100&lt;/subtype&gt;&lt;uuid&gt;9F0EA2CC-9A0E-4029-BF34-7CF0BC8E6A76&lt;/uuid&gt;&lt;/publication&gt;&lt;/bundle&gt;&lt;authors&gt;&lt;author&gt;&lt;firstName&gt;Tom&lt;/firstName&gt;&lt;middleNames&gt;W&lt;/middleNames&gt;&lt;lastName&gt;Bell&lt;/lastName&gt;&lt;/author&gt;&lt;author&gt;&lt;firstName&gt;Kyle&lt;/firstName&gt;&lt;middleNames&gt;C&lt;/middleNames&gt;&lt;lastName&gt;Cavanaugh&lt;/lastName&gt;&lt;/author&gt;&lt;author&gt;&lt;firstName&gt;Daniel&lt;/firstName&gt;&lt;middleNames&gt;C&lt;/middleNames&gt;&lt;lastName&gt;Reed&lt;/lastName&gt;&lt;/author&gt;&lt;author&gt;&lt;firstName&gt;David&lt;/firstName&gt;&lt;middleNames&gt;A&lt;/middleNames&gt;&lt;lastName&gt;Siegel&lt;/lastName&gt;&lt;/author&gt;&lt;/authors&gt;&lt;/publication&gt;&lt;publication&gt;&lt;uuid&gt;90F0CCB2-CD6F-4C7C-ABF9-CFE416A561FB&lt;/uuid&gt;&lt;volume&gt;92&lt;/volume&gt;&lt;doi&gt;10.1890/11-0377.1&lt;/doi&gt;&lt;startpage&gt;2108&lt;/startpage&gt;&lt;publication_date&gt;99201111011200000000222000&lt;/publication_date&gt;&lt;url&gt;http://onlinelibrary.wiley.com/doi/10.1890/11-0377.1/full&lt;/url&gt;&lt;type&gt;400&lt;/type&gt;&lt;title&gt;Wave disturbance overwhelms top</w:instrText>
      </w:r>
      <w:r w:rsidR="00F425F6">
        <w:rPr>
          <w:rFonts w:ascii="Calibri" w:eastAsia="Calibri" w:hAnsi="Calibri" w:cs="Calibri"/>
          <w:sz w:val="24"/>
          <w:szCs w:val="24"/>
        </w:rPr>
        <w:instrText>‐</w:instrText>
      </w:r>
      <w:r w:rsidR="00F425F6">
        <w:rPr>
          <w:rFonts w:ascii="Times" w:hAnsi="Times" w:cs="Times New Roman"/>
          <w:sz w:val="24"/>
          <w:szCs w:val="24"/>
        </w:rPr>
        <w:instrText>down and bottom</w:instrText>
      </w:r>
      <w:r w:rsidR="00F425F6">
        <w:rPr>
          <w:rFonts w:ascii="Calibri" w:eastAsia="Calibri" w:hAnsi="Calibri" w:cs="Calibri"/>
          <w:sz w:val="24"/>
          <w:szCs w:val="24"/>
        </w:rPr>
        <w:instrText>‐</w:instrText>
      </w:r>
      <w:r w:rsidR="00F425F6">
        <w:rPr>
          <w:rFonts w:ascii="Times" w:hAnsi="Times" w:cs="Times New Roman"/>
          <w:sz w:val="24"/>
          <w:szCs w:val="24"/>
        </w:rPr>
        <w:instrText>up control of primary production in California kelp forests&lt;/title&gt;&lt;publisher&gt;Ecological Society of America&lt;/publisher&gt;&lt;number&gt;11&lt;/number&gt;&lt;subtype&gt;400&lt;/subtype&gt;&lt;endpage&gt;2116&lt;/endpage&gt;&lt;bundle&gt;&lt;publication&gt;&lt;publisher&gt; Ecological Society of America &lt;/publisher&gt;&lt;title&gt;Ecology Letters&lt;/title&gt;&lt;type&gt;-100&lt;/type&gt;&lt;subtype&gt;-100&lt;/subtype&gt;&lt;uuid&gt;3C2B3A67-D765-48DE-A868-63CD3700347F&lt;/uuid&gt;&lt;/publication&gt;&lt;/bundle&gt;&lt;authors&gt;&lt;author&gt;&lt;firstName&gt;Daniel&lt;/firstName&gt;&lt;middleNames&gt;C&lt;/middleNames&gt;&lt;lastName&gt;Reed&lt;/lastName&gt;&lt;/author&gt;&lt;author&gt;&lt;firstName&gt;Andrew&lt;/firstName&gt;&lt;lastName&gt;Rassweiler&lt;/lastName&gt;&lt;/author&gt;&lt;author&gt;&lt;firstName&gt;Mark&lt;/firstName&gt;&lt;middleNames&gt;H&lt;/middleNames&gt;&lt;lastName&gt;Carr&lt;/lastName&gt;&lt;/author&gt;&lt;author&gt;&lt;firstName&gt;Kyle&lt;/firstName&gt;&lt;middleNames&gt;C&lt;/middleNames&gt;&lt;lastName&gt;Cavanaugh&lt;/lastName&gt;&lt;/author&gt;&lt;author&gt;&lt;firstName&gt;Daniel&lt;/firstName&gt;&lt;middleNames&gt;P&lt;/middleNames&gt;&lt;lastName&gt;Malone&lt;/lastName&gt;&lt;/author&gt;&lt;author&gt;&lt;firstName&gt;David&lt;/firstName&gt;&lt;middleNames&gt;A&lt;/middleNames&gt;&lt;lastName&gt;Siegel&lt;/lastName&gt;&lt;/author&gt;&lt;/authors&gt;&lt;/publication&gt;&lt;/publications&gt;&lt;cites&gt;&lt;/cites&gt;&lt;/citation&gt;</w:instrText>
      </w:r>
      <w:r w:rsidR="000D6CA9" w:rsidRPr="00AF1F04">
        <w:rPr>
          <w:rFonts w:ascii="Times" w:hAnsi="Times" w:cs="Times New Roman"/>
          <w:sz w:val="24"/>
          <w:szCs w:val="24"/>
        </w:rPr>
        <w:fldChar w:fldCharType="separate"/>
      </w:r>
      <w:r w:rsidR="000D6CA9" w:rsidRPr="00AF1F04">
        <w:rPr>
          <w:rFonts w:ascii="Times" w:hAnsi="Times" w:cs="Times New Roman"/>
          <w:sz w:val="24"/>
          <w:szCs w:val="24"/>
        </w:rPr>
        <w:t>(Reed et al. 2011, Bell et al. 2015)</w:t>
      </w:r>
      <w:r w:rsidR="000D6CA9" w:rsidRPr="00AF1F04">
        <w:rPr>
          <w:rFonts w:ascii="Times" w:hAnsi="Times" w:cs="Times New Roman"/>
          <w:sz w:val="24"/>
          <w:szCs w:val="24"/>
        </w:rPr>
        <w:fldChar w:fldCharType="end"/>
      </w:r>
      <w:r w:rsidR="005F6C85" w:rsidRPr="00AF1F04">
        <w:rPr>
          <w:rFonts w:ascii="Times" w:hAnsi="Times" w:cs="Times New Roman"/>
          <w:sz w:val="24"/>
          <w:szCs w:val="24"/>
        </w:rPr>
        <w:t>.</w:t>
      </w:r>
      <w:r w:rsidR="000D6CA9" w:rsidRPr="00AF1F04">
        <w:rPr>
          <w:rFonts w:ascii="Times" w:hAnsi="Times" w:cs="Times New Roman"/>
          <w:sz w:val="24"/>
          <w:szCs w:val="24"/>
        </w:rPr>
        <w:t xml:space="preserve"> </w:t>
      </w:r>
      <w:r w:rsidR="005236D8">
        <w:rPr>
          <w:rFonts w:ascii="Times" w:hAnsi="Times" w:cs="Times New Roman"/>
          <w:sz w:val="24"/>
          <w:szCs w:val="24"/>
        </w:rPr>
        <w:t>However, w</w:t>
      </w:r>
      <w:r w:rsidR="000D6CA9" w:rsidRPr="00AF1F04">
        <w:rPr>
          <w:rFonts w:ascii="Times" w:hAnsi="Times" w:cs="Times New Roman"/>
          <w:sz w:val="24"/>
          <w:szCs w:val="24"/>
        </w:rPr>
        <w:t>hile k</w:t>
      </w:r>
      <w:r w:rsidR="005F6C85" w:rsidRPr="00AF1F04">
        <w:rPr>
          <w:rFonts w:ascii="Times" w:hAnsi="Times" w:cs="Times New Roman"/>
          <w:sz w:val="24"/>
          <w:szCs w:val="24"/>
        </w:rPr>
        <w:t>elp CV</w:t>
      </w:r>
      <w:r w:rsidR="005C1320" w:rsidRPr="00AF1F04">
        <w:rPr>
          <w:rFonts w:ascii="Times" w:hAnsi="Times" w:cs="Times New Roman"/>
          <w:sz w:val="24"/>
          <w:szCs w:val="24"/>
        </w:rPr>
        <w:t xml:space="preserve"> </w:t>
      </w:r>
      <w:r w:rsidR="005F6C85" w:rsidRPr="00AF1F04">
        <w:rPr>
          <w:rFonts w:ascii="Times" w:hAnsi="Times" w:cs="Times New Roman"/>
          <w:sz w:val="24"/>
          <w:szCs w:val="24"/>
        </w:rPr>
        <w:t xml:space="preserve">varied substantially among sites, </w:t>
      </w:r>
      <w:r w:rsidR="000D6CA9" w:rsidRPr="00AF1F04">
        <w:rPr>
          <w:rFonts w:ascii="Times" w:hAnsi="Times" w:cs="Times New Roman"/>
          <w:sz w:val="24"/>
          <w:szCs w:val="24"/>
        </w:rPr>
        <w:t>it</w:t>
      </w:r>
      <w:r w:rsidR="005F6C85" w:rsidRPr="00AF1F04">
        <w:rPr>
          <w:rFonts w:ascii="Times" w:hAnsi="Times" w:cs="Times New Roman"/>
          <w:sz w:val="24"/>
          <w:szCs w:val="24"/>
        </w:rPr>
        <w:t xml:space="preserve"> was unrelated to c</w:t>
      </w:r>
      <w:r w:rsidR="000D6CA9" w:rsidRPr="00AF1F04">
        <w:rPr>
          <w:rFonts w:ascii="Times" w:hAnsi="Times" w:cs="Times New Roman"/>
          <w:sz w:val="24"/>
          <w:szCs w:val="24"/>
        </w:rPr>
        <w:t>alculated wave exposure values</w:t>
      </w:r>
      <w:r w:rsidR="00AF4970">
        <w:rPr>
          <w:rFonts w:ascii="Times" w:hAnsi="Times" w:cs="Times New Roman"/>
          <w:sz w:val="24"/>
          <w:szCs w:val="24"/>
        </w:rPr>
        <w:t xml:space="preserve"> </w:t>
      </w:r>
      <w:r w:rsidR="00AF4970" w:rsidRPr="00AF1F04">
        <w:rPr>
          <w:rFonts w:ascii="Times" w:hAnsi="Times" w:cs="Times New Roman"/>
          <w:sz w:val="24"/>
          <w:szCs w:val="24"/>
        </w:rPr>
        <w:t>(Fig. S1)</w:t>
      </w:r>
      <w:r w:rsidR="00446249" w:rsidRPr="00AF1F04">
        <w:rPr>
          <w:rFonts w:ascii="Times" w:hAnsi="Times" w:cs="Times New Roman"/>
          <w:sz w:val="24"/>
          <w:szCs w:val="24"/>
        </w:rPr>
        <w:t xml:space="preserve">. </w:t>
      </w:r>
      <w:r w:rsidR="005F6C85" w:rsidRPr="00AF1F04">
        <w:rPr>
          <w:rFonts w:ascii="Times" w:hAnsi="Times" w:cs="Times New Roman"/>
          <w:sz w:val="24"/>
          <w:szCs w:val="24"/>
        </w:rPr>
        <w:t xml:space="preserve">Surprisingly, </w:t>
      </w:r>
      <w:proofErr w:type="spellStart"/>
      <w:r w:rsidR="005F6C85" w:rsidRPr="00AF1F04">
        <w:rPr>
          <w:rFonts w:ascii="Times" w:hAnsi="Times" w:cs="Times New Roman"/>
          <w:sz w:val="24"/>
          <w:szCs w:val="24"/>
        </w:rPr>
        <w:t>Neah</w:t>
      </w:r>
      <w:proofErr w:type="spellEnd"/>
      <w:r w:rsidR="005F6C85" w:rsidRPr="00AF1F04">
        <w:rPr>
          <w:rFonts w:ascii="Times" w:hAnsi="Times" w:cs="Times New Roman"/>
          <w:sz w:val="24"/>
          <w:szCs w:val="24"/>
        </w:rPr>
        <w:t xml:space="preserve"> Bay</w:t>
      </w:r>
      <w:r w:rsidR="007A66A6" w:rsidRPr="00AF1F04">
        <w:rPr>
          <w:rFonts w:ascii="Times" w:hAnsi="Times" w:cs="Times New Roman"/>
          <w:sz w:val="24"/>
          <w:szCs w:val="24"/>
        </w:rPr>
        <w:t xml:space="preserve">, a site largely protected from wave exposure </w:t>
      </w:r>
      <w:r w:rsidR="007A66A6" w:rsidRPr="00E479FF">
        <w:rPr>
          <w:rFonts w:ascii="Times" w:hAnsi="Times" w:cs="Times New Roman"/>
          <w:sz w:val="24"/>
          <w:szCs w:val="24"/>
        </w:rPr>
        <w:t>(Fig. S1),</w:t>
      </w:r>
      <w:r w:rsidR="005F6C85" w:rsidRPr="00E479FF">
        <w:rPr>
          <w:rFonts w:ascii="Times" w:hAnsi="Times" w:cs="Times New Roman"/>
          <w:sz w:val="24"/>
          <w:szCs w:val="24"/>
        </w:rPr>
        <w:t xml:space="preserve"> </w:t>
      </w:r>
      <w:r w:rsidR="005236D8">
        <w:rPr>
          <w:rFonts w:ascii="Times" w:hAnsi="Times" w:cs="Times New Roman"/>
          <w:sz w:val="24"/>
          <w:szCs w:val="24"/>
        </w:rPr>
        <w:t xml:space="preserve">has </w:t>
      </w:r>
      <w:r w:rsidR="005F6C85" w:rsidRPr="00E479FF">
        <w:rPr>
          <w:rFonts w:ascii="Times" w:hAnsi="Times" w:cs="Times New Roman"/>
          <w:sz w:val="24"/>
          <w:szCs w:val="24"/>
        </w:rPr>
        <w:t xml:space="preserve">had nearly equivalent kelp CVs </w:t>
      </w:r>
      <w:r w:rsidR="005236D8">
        <w:rPr>
          <w:rFonts w:ascii="Times" w:hAnsi="Times" w:cs="Times New Roman"/>
          <w:sz w:val="24"/>
          <w:szCs w:val="24"/>
        </w:rPr>
        <w:t xml:space="preserve">since 2002 </w:t>
      </w:r>
      <w:r w:rsidR="005F6C85" w:rsidRPr="00E479FF">
        <w:rPr>
          <w:rFonts w:ascii="Times" w:hAnsi="Times" w:cs="Times New Roman"/>
          <w:sz w:val="24"/>
          <w:szCs w:val="24"/>
        </w:rPr>
        <w:t xml:space="preserve">as five </w:t>
      </w:r>
      <w:r w:rsidR="005236D8">
        <w:rPr>
          <w:rFonts w:ascii="Times" w:hAnsi="Times" w:cs="Times New Roman"/>
          <w:sz w:val="24"/>
          <w:szCs w:val="24"/>
        </w:rPr>
        <w:t>site</w:t>
      </w:r>
      <w:r w:rsidR="005F6C85" w:rsidRPr="00E479FF">
        <w:rPr>
          <w:rFonts w:ascii="Times" w:hAnsi="Times" w:cs="Times New Roman"/>
          <w:sz w:val="24"/>
          <w:szCs w:val="24"/>
        </w:rPr>
        <w:t>s on the outer coast</w:t>
      </w:r>
      <w:r w:rsidR="005236D8">
        <w:rPr>
          <w:rFonts w:ascii="Times" w:hAnsi="Times" w:cs="Times New Roman"/>
          <w:sz w:val="24"/>
          <w:szCs w:val="24"/>
        </w:rPr>
        <w:t>,</w:t>
      </w:r>
      <w:r w:rsidR="005F6C85" w:rsidRPr="00AF1F04">
        <w:rPr>
          <w:rFonts w:ascii="Times" w:hAnsi="Times" w:cs="Times New Roman"/>
          <w:sz w:val="24"/>
          <w:szCs w:val="24"/>
        </w:rPr>
        <w:t xml:space="preserve"> including Cape Alava and Destruction Island (</w:t>
      </w:r>
      <w:r w:rsidR="001815AF" w:rsidRPr="00AF1F04">
        <w:rPr>
          <w:rFonts w:ascii="Times" w:hAnsi="Times" w:cs="Times New Roman"/>
          <w:sz w:val="24"/>
          <w:szCs w:val="24"/>
        </w:rPr>
        <w:t xml:space="preserve">Fig. 5; detrended CV </w:t>
      </w:r>
      <w:r w:rsidR="005C1320" w:rsidRPr="00AF1F04">
        <w:rPr>
          <w:rFonts w:ascii="Times" w:hAnsi="Times" w:cs="Times New Roman"/>
          <w:sz w:val="24"/>
          <w:szCs w:val="24"/>
        </w:rPr>
        <w:t xml:space="preserve">of approximately </w:t>
      </w:r>
      <w:r w:rsidR="001815AF" w:rsidRPr="00AF1F04">
        <w:rPr>
          <w:rFonts w:ascii="Times" w:hAnsi="Times" w:cs="Times New Roman"/>
          <w:sz w:val="24"/>
          <w:szCs w:val="24"/>
        </w:rPr>
        <w:t>0.2</w:t>
      </w:r>
      <w:r w:rsidR="005F6C85" w:rsidRPr="00AF1F04">
        <w:rPr>
          <w:rFonts w:ascii="Times" w:hAnsi="Times" w:cs="Times New Roman"/>
          <w:sz w:val="24"/>
          <w:szCs w:val="24"/>
        </w:rPr>
        <w:t>). We speculate that this may be driven predominantly by the fact that we only have information about kelp area during the summer</w:t>
      </w:r>
      <w:r w:rsidR="005236D8">
        <w:rPr>
          <w:rFonts w:ascii="Times" w:hAnsi="Times" w:cs="Times New Roman"/>
          <w:sz w:val="24"/>
          <w:szCs w:val="24"/>
        </w:rPr>
        <w:t>, when seasonal</w:t>
      </w:r>
      <w:r w:rsidR="005F6C85" w:rsidRPr="00AF1F04">
        <w:rPr>
          <w:rFonts w:ascii="Times" w:hAnsi="Times" w:cs="Times New Roman"/>
          <w:sz w:val="24"/>
          <w:szCs w:val="24"/>
        </w:rPr>
        <w:t xml:space="preserve"> wave </w:t>
      </w:r>
      <w:r w:rsidR="00EA025B" w:rsidRPr="00AF1F04">
        <w:rPr>
          <w:rFonts w:ascii="Times" w:hAnsi="Times" w:cs="Times New Roman"/>
          <w:sz w:val="24"/>
          <w:szCs w:val="24"/>
        </w:rPr>
        <w:t>energy on the coast</w:t>
      </w:r>
      <w:r w:rsidR="00AB75DB" w:rsidRPr="00AF1F04">
        <w:rPr>
          <w:rFonts w:ascii="Times" w:hAnsi="Times" w:cs="Times New Roman"/>
          <w:sz w:val="24"/>
          <w:szCs w:val="24"/>
        </w:rPr>
        <w:t xml:space="preserve"> is</w:t>
      </w:r>
      <w:r w:rsidR="005F6C85" w:rsidRPr="00AF1F04">
        <w:rPr>
          <w:rFonts w:ascii="Times" w:hAnsi="Times" w:cs="Times New Roman"/>
          <w:sz w:val="24"/>
          <w:szCs w:val="24"/>
        </w:rPr>
        <w:t xml:space="preserve"> relatively low. An alternative prediction is that kelp CV</w:t>
      </w:r>
      <w:r w:rsidR="005C1320" w:rsidRPr="00AF1F04">
        <w:rPr>
          <w:rFonts w:ascii="Times" w:hAnsi="Times" w:cs="Times New Roman"/>
          <w:sz w:val="24"/>
          <w:szCs w:val="24"/>
        </w:rPr>
        <w:t xml:space="preserve"> in </w:t>
      </w:r>
      <w:proofErr w:type="spellStart"/>
      <w:r w:rsidR="005C1320" w:rsidRPr="00AF1F04">
        <w:rPr>
          <w:rFonts w:ascii="Times" w:hAnsi="Times" w:cs="Times New Roman"/>
          <w:sz w:val="24"/>
          <w:szCs w:val="24"/>
        </w:rPr>
        <w:t>Neah</w:t>
      </w:r>
      <w:proofErr w:type="spellEnd"/>
      <w:r w:rsidR="005C1320" w:rsidRPr="00AF1F04">
        <w:rPr>
          <w:rFonts w:ascii="Times" w:hAnsi="Times" w:cs="Times New Roman"/>
          <w:sz w:val="24"/>
          <w:szCs w:val="24"/>
        </w:rPr>
        <w:t xml:space="preserve"> Bay would decline if sea otters invaded </w:t>
      </w:r>
      <w:proofErr w:type="spellStart"/>
      <w:r w:rsidR="005C1320" w:rsidRPr="00AF1F04">
        <w:rPr>
          <w:rFonts w:ascii="Times" w:hAnsi="Times" w:cs="Times New Roman"/>
          <w:sz w:val="24"/>
          <w:szCs w:val="24"/>
        </w:rPr>
        <w:t>Neah</w:t>
      </w:r>
      <w:proofErr w:type="spellEnd"/>
      <w:r w:rsidR="005C1320" w:rsidRPr="00AF1F04">
        <w:rPr>
          <w:rFonts w:ascii="Times" w:hAnsi="Times" w:cs="Times New Roman"/>
          <w:sz w:val="24"/>
          <w:szCs w:val="24"/>
        </w:rPr>
        <w:t xml:space="preserve"> Bay</w:t>
      </w:r>
      <w:r w:rsidR="005F6C85" w:rsidRPr="00AF1F04">
        <w:rPr>
          <w:rFonts w:ascii="Times" w:hAnsi="Times" w:cs="Times New Roman"/>
          <w:sz w:val="24"/>
          <w:szCs w:val="24"/>
        </w:rPr>
        <w:t>, as kelp CV appears to be related to the number of otters present at each site (F</w:t>
      </w:r>
      <w:r w:rsidR="00EA025B" w:rsidRPr="00AF1F04">
        <w:rPr>
          <w:rFonts w:ascii="Times" w:hAnsi="Times" w:cs="Times New Roman"/>
          <w:sz w:val="24"/>
          <w:szCs w:val="24"/>
        </w:rPr>
        <w:t>ig</w:t>
      </w:r>
      <w:r w:rsidR="005F6C85" w:rsidRPr="00AF1F04">
        <w:rPr>
          <w:rFonts w:ascii="Times" w:hAnsi="Times" w:cs="Times New Roman"/>
          <w:sz w:val="24"/>
          <w:szCs w:val="24"/>
        </w:rPr>
        <w:t xml:space="preserve">. </w:t>
      </w:r>
      <w:r w:rsidR="00EA025B" w:rsidRPr="00AF1F04">
        <w:rPr>
          <w:rFonts w:ascii="Times" w:hAnsi="Times" w:cs="Times New Roman"/>
          <w:sz w:val="24"/>
          <w:szCs w:val="24"/>
        </w:rPr>
        <w:t>5</w:t>
      </w:r>
      <w:r w:rsidR="005F6C85" w:rsidRPr="00AF1F04">
        <w:rPr>
          <w:rFonts w:ascii="Times" w:hAnsi="Times" w:cs="Times New Roman"/>
          <w:sz w:val="24"/>
          <w:szCs w:val="24"/>
        </w:rPr>
        <w:t>).</w:t>
      </w:r>
      <w:r w:rsidR="00EA025B" w:rsidRPr="00AF1F04">
        <w:rPr>
          <w:rFonts w:ascii="Times" w:hAnsi="Times" w:cs="Times New Roman"/>
          <w:sz w:val="24"/>
          <w:szCs w:val="24"/>
        </w:rPr>
        <w:t xml:space="preserve"> </w:t>
      </w:r>
      <w:r w:rsidR="001D5A08" w:rsidRPr="00AF1F04">
        <w:rPr>
          <w:rFonts w:ascii="Times" w:hAnsi="Times" w:cs="Times New Roman"/>
          <w:sz w:val="24"/>
          <w:szCs w:val="24"/>
        </w:rPr>
        <w:t xml:space="preserve">While we cannot </w:t>
      </w:r>
      <w:r w:rsidR="007A66A6" w:rsidRPr="00AF1F04">
        <w:rPr>
          <w:rFonts w:ascii="Times" w:hAnsi="Times" w:cs="Times New Roman"/>
          <w:sz w:val="24"/>
          <w:szCs w:val="24"/>
        </w:rPr>
        <w:t xml:space="preserve">definitively </w:t>
      </w:r>
      <w:r w:rsidR="001D5A08" w:rsidRPr="00AF1F04">
        <w:rPr>
          <w:rFonts w:ascii="Times" w:hAnsi="Times" w:cs="Times New Roman"/>
          <w:sz w:val="24"/>
          <w:szCs w:val="24"/>
        </w:rPr>
        <w:t xml:space="preserve">identify what caused the decoupling of otter and kelp dynamics in OCNMS, shifts in factors controlling alternate states within ecological communities are not without precedent in other systems </w:t>
      </w:r>
      <w:r w:rsidR="00094C8A"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5E4E8ECE-675D-4439-86D6-D9F5A33053DE&lt;/uuid&gt;&lt;priority&gt;0&lt;/priority&gt;&lt;publications&gt;&lt;publication&gt;&lt;volume&gt;161&lt;/volume&gt;&lt;number&gt;1&lt;/number&gt;&lt;doi&gt;10.1007/s00442-009-1350-9&lt;/doi&gt;&lt;startpage&gt;139&lt;/startpage&gt;&lt;title&gt;Experimental confirmation of multiple community states in a marine ecosystem&lt;/title&gt;&lt;uuid&gt;E84257EE-6251-46CC-808D-1F1FF89D3C34&lt;/uuid&gt;&lt;subtype&gt;400&lt;/subtype&gt;&lt;publisher&gt;Springer-Verlag&lt;/publisher&gt;&lt;type&gt;400&lt;/type&gt;&lt;endpage&gt;148&lt;/endpage&gt;&lt;url&gt;https://link.springer.com/article/10.1007/s00442-009-1350-9&lt;/url&gt;&lt;bundle&gt;&lt;publication&gt;&lt;publisher&gt;Springer-Verlag&lt;/publisher&gt;&lt;title&gt;Oecologia&lt;/title&gt;&lt;type&gt;-100&lt;/type&gt;&lt;subtype&gt;-100&lt;/subtype&gt;&lt;uuid&gt;7B4F22CB-0AF8-4180-BB8A-58A8B8BF30CC&lt;/uuid&gt;&lt;/publication&gt;&lt;/bundle&gt;&lt;authors&gt;&lt;author&gt;&lt;firstName&gt;Peter&lt;/firstName&gt;&lt;middleNames&gt;S&lt;/middleNames&gt;&lt;lastName&gt;Petraitis&lt;/lastName&gt;&lt;/author&gt;&lt;author&gt;&lt;firstName&gt;Elizabeth&lt;/firstName&gt;&lt;middleNames&gt;T&lt;/middleNames&gt;&lt;lastName&gt;Methratta&lt;/lastName&gt;&lt;/author&gt;&lt;author&gt;&lt;firstName&gt;Erika&lt;/firstName&gt;&lt;middleNames&gt;C&lt;/middleNames&gt;&lt;lastName&gt;Rhile&lt;/lastName&gt;&lt;/author&gt;&lt;author&gt;&lt;firstName&gt;Nicholas&lt;/firstName&gt;&lt;middleNames&gt;A&lt;/middleNames&gt;&lt;lastName&gt;Vidargas&lt;/lastName&gt;&lt;/author&gt;&lt;author&gt;&lt;firstName&gt;Steve&lt;/firstName&gt;&lt;middleNames&gt;R&lt;/middleNames&gt;&lt;lastName&gt;Dudgeon&lt;/lastName&gt;&lt;/author&gt;&lt;/authors&gt;&lt;/publication&gt;&lt;publication&gt;&lt;uuid&gt;D49A8CDF-FD97-444A-953C-DD882026E81A&lt;/uuid&gt;&lt;volume&gt;16&lt;/volume&gt;&lt;accepted_date&gt;99200610091200000000222000&lt;/accepted_date&gt;&lt;doi&gt;10.1016/j.cub.2006.10.030&lt;/doi&gt;&lt;startpage&gt;2434&lt;/startpage&gt;&lt;revision_date&gt;99200610081200000000222000&lt;/revision_date&gt;&lt;publication_date&gt;99200612191200000000222000&lt;/publication_date&gt;&lt;url&gt;http://eutils.ncbi.nlm.nih.gov/entrez/eutils/elink.fcgi?dbfrom=pubmed&amp;amp;id=17174918&amp;amp;retmode=ref&amp;amp;cmd=prlinks&lt;/url&gt;&lt;type&gt;400&lt;/type&gt;&lt;title&gt;Sleeping functional group drives coral-reef recovery.&lt;/title&gt;&lt;submission_date&gt;99200607181200000000222000&lt;/submission_date&gt;&lt;number&gt;24&lt;/number&gt;&lt;institution&gt;Australian Research Council, Centre of Excellence for Coral Reef Studies, James Cook University, Townsville, Queensland 4811, Australia. david.bellwood@jcu.edu.au&lt;/institution&gt;&lt;subtype&gt;400&lt;/subtype&gt;&lt;endpage&gt;2439&lt;/endpage&gt;&lt;bundle&gt;&lt;publication&gt;&lt;url&gt;http://www.cell.com/current-biology/&lt;/url&gt;&lt;title&gt;Current Biology&lt;/title&gt;&lt;type&gt;-100&lt;/type&gt;&lt;subtype&gt;-100&lt;/subtype&gt;&lt;uuid&gt;4908FCBD-0047-474A-8293-995785694D46&lt;/uuid&gt;&lt;/publication&gt;&lt;/bundle&gt;&lt;authors&gt;&lt;author&gt;&lt;firstName&gt;David&lt;/firstName&gt;&lt;middleNames&gt;R&lt;/middleNames&gt;&lt;lastName&gt;Bellwood&lt;/lastName&gt;&lt;/author&gt;&lt;author&gt;&lt;firstName&gt;Terry&lt;/firstName&gt;&lt;middleNames&gt;P&lt;/middleNames&gt;&lt;lastName&gt;Hughes&lt;/lastName&gt;&lt;/author&gt;&lt;author&gt;&lt;firstName&gt;Andrew&lt;/firstName&gt;&lt;middleNames&gt;S&lt;/middleNames&gt;&lt;lastName&gt;Hoey&lt;/lastName&gt;&lt;/author&gt;&lt;/authors&gt;&lt;/publication&gt;&lt;/publications&gt;&lt;cites&gt;&lt;/cites&gt;&lt;/citation&gt;</w:instrText>
      </w:r>
      <w:r w:rsidR="00094C8A" w:rsidRPr="00AF1F04">
        <w:rPr>
          <w:rFonts w:ascii="Times" w:hAnsi="Times" w:cs="Times New Roman"/>
          <w:sz w:val="24"/>
          <w:szCs w:val="24"/>
        </w:rPr>
        <w:fldChar w:fldCharType="separate"/>
      </w:r>
      <w:r w:rsidR="005F1089" w:rsidRPr="00AF1F04">
        <w:rPr>
          <w:rFonts w:ascii="Times" w:hAnsi="Times" w:cs="Helvetica"/>
          <w:sz w:val="24"/>
          <w:szCs w:val="24"/>
        </w:rPr>
        <w:t xml:space="preserve">(Bellwood et al. 2006, </w:t>
      </w:r>
      <w:proofErr w:type="spellStart"/>
      <w:r w:rsidR="005F1089" w:rsidRPr="00AF1F04">
        <w:rPr>
          <w:rFonts w:ascii="Times" w:hAnsi="Times" w:cs="Helvetica"/>
          <w:sz w:val="24"/>
          <w:szCs w:val="24"/>
        </w:rPr>
        <w:t>Petraitis</w:t>
      </w:r>
      <w:proofErr w:type="spellEnd"/>
      <w:r w:rsidR="005F1089" w:rsidRPr="00AF1F04">
        <w:rPr>
          <w:rFonts w:ascii="Times" w:hAnsi="Times" w:cs="Helvetica"/>
          <w:sz w:val="24"/>
          <w:szCs w:val="24"/>
        </w:rPr>
        <w:t xml:space="preserve"> et al.)</w:t>
      </w:r>
      <w:r w:rsidR="00094C8A" w:rsidRPr="00AF1F04">
        <w:rPr>
          <w:rFonts w:ascii="Times" w:hAnsi="Times" w:cs="Times New Roman"/>
          <w:sz w:val="24"/>
          <w:szCs w:val="24"/>
        </w:rPr>
        <w:fldChar w:fldCharType="end"/>
      </w:r>
      <w:r w:rsidR="001D5A08" w:rsidRPr="00AF1F04">
        <w:rPr>
          <w:rFonts w:ascii="Times" w:hAnsi="Times" w:cs="Times New Roman"/>
          <w:sz w:val="24"/>
          <w:szCs w:val="24"/>
        </w:rPr>
        <w:t>. Our study adds richness and complexity to the classic trophic cascade explanation for the dynamics of kelp forest communities in the presence of sea otters.</w:t>
      </w:r>
    </w:p>
    <w:p w14:paraId="4509C69E" w14:textId="056A7F46" w:rsidR="005F6C85" w:rsidRPr="00AF1F04" w:rsidRDefault="00275032" w:rsidP="000D6CA9">
      <w:pPr>
        <w:spacing w:after="0" w:line="480" w:lineRule="auto"/>
        <w:ind w:firstLine="720"/>
        <w:rPr>
          <w:rFonts w:ascii="Times" w:hAnsi="Times" w:cs="Times New Roman"/>
          <w:sz w:val="24"/>
          <w:szCs w:val="24"/>
        </w:rPr>
      </w:pPr>
      <w:r w:rsidRPr="00AF1F04">
        <w:rPr>
          <w:rFonts w:ascii="Times" w:hAnsi="Times" w:cs="Times New Roman"/>
          <w:sz w:val="24"/>
          <w:szCs w:val="24"/>
        </w:rPr>
        <w:lastRenderedPageBreak/>
        <w:t xml:space="preserve">Beyond the mean effects of sea otters on kelp and invertebrates, both kelp area and the benthic invertebrate community showed reduced variability as sea otter abundance increased. </w:t>
      </w:r>
      <w:r w:rsidR="00EA025B" w:rsidRPr="00AF1F04">
        <w:rPr>
          <w:rFonts w:ascii="Times" w:hAnsi="Times" w:cs="Times New Roman"/>
          <w:sz w:val="24"/>
          <w:szCs w:val="24"/>
        </w:rPr>
        <w:t xml:space="preserve">We know of no other study that has examined the interaction between otter abundance and kelp variability, but suggest this is a particularly interesting avenue of future research </w:t>
      </w:r>
      <w:r w:rsidR="00AC7B52" w:rsidRPr="00AF1F04">
        <w:rPr>
          <w:rFonts w:ascii="Times" w:hAnsi="Times" w:cs="Times New Roman"/>
          <w:sz w:val="24"/>
          <w:szCs w:val="24"/>
        </w:rPr>
        <w:t xml:space="preserve">due to </w:t>
      </w:r>
      <w:r w:rsidR="0099573E" w:rsidRPr="00AF1F04">
        <w:rPr>
          <w:rFonts w:ascii="Times" w:hAnsi="Times" w:cs="Times New Roman"/>
          <w:sz w:val="24"/>
          <w:szCs w:val="24"/>
        </w:rPr>
        <w:t xml:space="preserve">the connection between </w:t>
      </w:r>
      <w:r w:rsidR="00AC7B52" w:rsidRPr="00AF1F04">
        <w:rPr>
          <w:rFonts w:ascii="Times" w:hAnsi="Times" w:cs="Times New Roman"/>
          <w:sz w:val="24"/>
          <w:szCs w:val="24"/>
        </w:rPr>
        <w:t xml:space="preserve">canopy </w:t>
      </w:r>
      <w:r w:rsidR="00EA025B" w:rsidRPr="00AF1F04">
        <w:rPr>
          <w:rFonts w:ascii="Times" w:hAnsi="Times" w:cs="Times New Roman"/>
          <w:sz w:val="24"/>
          <w:szCs w:val="24"/>
        </w:rPr>
        <w:t>kelp</w:t>
      </w:r>
      <w:r w:rsidR="00AC7B52" w:rsidRPr="00AF1F04">
        <w:rPr>
          <w:rFonts w:ascii="Times" w:hAnsi="Times" w:cs="Times New Roman"/>
          <w:sz w:val="24"/>
          <w:szCs w:val="24"/>
        </w:rPr>
        <w:t>s</w:t>
      </w:r>
      <w:r w:rsidR="00FD60E7" w:rsidRPr="00AF1F04">
        <w:rPr>
          <w:rFonts w:ascii="Times" w:hAnsi="Times" w:cs="Times New Roman"/>
          <w:sz w:val="24"/>
          <w:szCs w:val="24"/>
        </w:rPr>
        <w:t>, benthic community structure</w:t>
      </w:r>
      <w:r w:rsidR="00D14D60" w:rsidRPr="00AF1F04">
        <w:rPr>
          <w:rFonts w:ascii="Times" w:hAnsi="Times" w:cs="Times New Roman"/>
          <w:sz w:val="24"/>
          <w:szCs w:val="24"/>
        </w:rPr>
        <w:t xml:space="preserve"> </w:t>
      </w:r>
      <w:r w:rsidR="00D14D60"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0BA2A118-62BC-4F37-BAEF-1B52A3A9C860&lt;/uuid&gt;&lt;priority&gt;0&lt;/priority&gt;&lt;publications&gt;&lt;publication&gt;&lt;volume&gt;90&lt;/volume&gt;&lt;publication_date&gt;99200911001200000000220000&lt;/publication_date&gt;&lt;number&gt;11&lt;/number&gt;&lt;institution&gt;Department of Ecology, Evolution, and Marine Biology, University of California, Santa Barbara, California 93106, USA. karkema@stanford.edu&lt;/institution&gt;&lt;startpage&gt;3126&lt;/startpage&gt;&lt;title&gt;Direct and indirect effects of giant kelp determine benthic community structure and dynamics.&lt;/title&gt;&lt;uuid&gt;3D7F9C17-E273-4665-8E7A-E3A39A35FAD5&lt;/uuid&gt;&lt;subtype&gt;400&lt;/subtype&gt;&lt;endpage&gt;3137&lt;/endpage&gt;&lt;type&gt;400&lt;/type&gt;&lt;url&gt;http://eutils.ncbi.nlm.nih.gov/entrez/eutils/elink.fcgi?dbfrom=pubmed&amp;amp;id=19967868&amp;amp;retmode=ref&amp;amp;cmd=prlinks&lt;/url&gt;&lt;bundle&gt;&lt;publication&gt;&lt;publisher&gt; Ecological Society of America &lt;/publisher&gt;&lt;title&gt;Ecology Letters&lt;/title&gt;&lt;type&gt;-100&lt;/type&gt;&lt;subtype&gt;-100&lt;/subtype&gt;&lt;uuid&gt;3C2B3A67-D765-48DE-A868-63CD3700347F&lt;/uuid&gt;&lt;/publication&gt;&lt;/bundle&gt;&lt;authors&gt;&lt;author&gt;&lt;firstName&gt;Katie&lt;/firstName&gt;&lt;middleNames&gt;K&lt;/middleNames&gt;&lt;lastName&gt;Arkema&lt;/lastName&gt;&lt;/author&gt;&lt;author&gt;&lt;firstName&gt;Daniel&lt;/firstName&gt;&lt;middleNames&gt;C&lt;/middleNames&gt;&lt;lastName&gt;Reed&lt;/lastName&gt;&lt;/author&gt;&lt;author&gt;&lt;firstName&gt;Stephen&lt;/firstName&gt;&lt;middleNames&gt;C&lt;/middleNames&gt;&lt;lastName&gt;Schroeter&lt;/lastName&gt;&lt;/author&gt;&lt;/authors&gt;&lt;/publication&gt;&lt;/publications&gt;&lt;cites&gt;&lt;/cites&gt;&lt;/citation&gt;</w:instrText>
      </w:r>
      <w:r w:rsidR="00D14D60" w:rsidRPr="00AF1F04">
        <w:rPr>
          <w:rFonts w:ascii="Times" w:hAnsi="Times" w:cs="Times New Roman"/>
          <w:sz w:val="24"/>
          <w:szCs w:val="24"/>
        </w:rPr>
        <w:fldChar w:fldCharType="separate"/>
      </w:r>
      <w:r w:rsidR="005F1089" w:rsidRPr="00AF1F04">
        <w:rPr>
          <w:rFonts w:ascii="Times" w:hAnsi="Times" w:cs="Helvetica"/>
          <w:sz w:val="24"/>
          <w:szCs w:val="24"/>
        </w:rPr>
        <w:t>(Arkema et al. 2009)</w:t>
      </w:r>
      <w:r w:rsidR="00D14D60" w:rsidRPr="00AF1F04">
        <w:rPr>
          <w:rFonts w:ascii="Times" w:hAnsi="Times" w:cs="Times New Roman"/>
          <w:sz w:val="24"/>
          <w:szCs w:val="24"/>
        </w:rPr>
        <w:fldChar w:fldCharType="end"/>
      </w:r>
      <w:r w:rsidR="00FD60E7" w:rsidRPr="00AF1F04">
        <w:rPr>
          <w:rFonts w:ascii="Times" w:hAnsi="Times" w:cs="Times New Roman"/>
          <w:sz w:val="24"/>
          <w:szCs w:val="24"/>
        </w:rPr>
        <w:t>,</w:t>
      </w:r>
      <w:r w:rsidR="00EA025B" w:rsidRPr="00AF1F04">
        <w:rPr>
          <w:rFonts w:ascii="Times" w:hAnsi="Times" w:cs="Times New Roman"/>
          <w:sz w:val="24"/>
          <w:szCs w:val="24"/>
        </w:rPr>
        <w:t xml:space="preserve"> </w:t>
      </w:r>
      <w:r w:rsidR="0099573E" w:rsidRPr="00AF1F04">
        <w:rPr>
          <w:rFonts w:ascii="Times" w:hAnsi="Times" w:cs="Times New Roman"/>
          <w:sz w:val="24"/>
          <w:szCs w:val="24"/>
        </w:rPr>
        <w:t xml:space="preserve">and </w:t>
      </w:r>
      <w:r w:rsidR="00697B44" w:rsidRPr="00AF1F04">
        <w:rPr>
          <w:rFonts w:ascii="Times" w:hAnsi="Times" w:cs="Times New Roman"/>
          <w:sz w:val="24"/>
          <w:szCs w:val="24"/>
        </w:rPr>
        <w:t>various</w:t>
      </w:r>
      <w:r w:rsidR="00AC7B52" w:rsidRPr="00AF1F04">
        <w:rPr>
          <w:rFonts w:ascii="Times" w:hAnsi="Times" w:cs="Times New Roman"/>
          <w:sz w:val="24"/>
          <w:szCs w:val="24"/>
        </w:rPr>
        <w:t xml:space="preserve"> </w:t>
      </w:r>
      <w:r w:rsidR="00EA025B" w:rsidRPr="00AF1F04">
        <w:rPr>
          <w:rFonts w:ascii="Times" w:hAnsi="Times" w:cs="Times New Roman"/>
          <w:sz w:val="24"/>
          <w:szCs w:val="24"/>
        </w:rPr>
        <w:t>ecosystem ser</w:t>
      </w:r>
      <w:r w:rsidR="00AC7B52" w:rsidRPr="00AF1F04">
        <w:rPr>
          <w:rFonts w:ascii="Times" w:hAnsi="Times" w:cs="Times New Roman"/>
          <w:sz w:val="24"/>
          <w:szCs w:val="24"/>
        </w:rPr>
        <w:t>v</w:t>
      </w:r>
      <w:r w:rsidR="00EA025B" w:rsidRPr="00AF1F04">
        <w:rPr>
          <w:rFonts w:ascii="Times" w:hAnsi="Times" w:cs="Times New Roman"/>
          <w:sz w:val="24"/>
          <w:szCs w:val="24"/>
        </w:rPr>
        <w:t>i</w:t>
      </w:r>
      <w:r w:rsidR="00AC7B52" w:rsidRPr="00AF1F04">
        <w:rPr>
          <w:rFonts w:ascii="Times" w:hAnsi="Times" w:cs="Times New Roman"/>
          <w:sz w:val="24"/>
          <w:szCs w:val="24"/>
        </w:rPr>
        <w:t>c</w:t>
      </w:r>
      <w:r w:rsidR="00EA025B" w:rsidRPr="00AF1F04">
        <w:rPr>
          <w:rFonts w:ascii="Times" w:hAnsi="Times" w:cs="Times New Roman"/>
          <w:sz w:val="24"/>
          <w:szCs w:val="24"/>
        </w:rPr>
        <w:t xml:space="preserve">es </w:t>
      </w:r>
      <w:r w:rsidR="00EA025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F2BCEAE-4754-4EC9-A18F-3EA6390988FB&lt;/uuid&gt;&lt;priority&gt;0&lt;/priority&gt;&lt;publications&gt;&lt;publication&gt;&lt;volume&gt;115&lt;/volume&gt;&lt;publication_date&gt;99201210061200000000222000&lt;/publication_date&gt;&lt;number&gt;3-4&lt;/number&gt;&lt;doi&gt;10.1007/s10584-012-0599-x&lt;/doi&gt;&lt;startpage&gt;883&lt;/startpage&gt;&lt;title&gt;Lagged social-ecological responses to climate and range shifts in fisheries&lt;/title&gt;&lt;uuid&gt;B501DCB6-07E0-40EB-A681-26B8F3E0B03C&lt;/uuid&gt;&lt;subtype&gt;400&lt;/subtype&gt;&lt;endpage&gt;891&lt;/endpage&gt;&lt;type&gt;400&lt;/type&gt;&lt;url&gt;http://www.springerlink.com/index/10.1007/s10584-012-0599-x&lt;/url&gt;&lt;bundle&gt;&lt;publication&gt;&lt;title&gt;Climatic Change&lt;/title&gt;&lt;type&gt;-100&lt;/type&gt;&lt;subtype&gt;-100&lt;/subtype&gt;&lt;uuid&gt;9F5F41F6-2767-4D77-AA71-170FB27D9913&lt;/uuid&gt;&lt;/publication&gt;&lt;/bundle&gt;&lt;authors&gt;&lt;author&gt;&lt;firstName&gt;Malin&lt;/firstName&gt;&lt;middleNames&gt;L&lt;/middleNames&gt;&lt;lastName&gt;Pinsky&lt;/lastName&gt;&lt;/author&gt;&lt;author&gt;&lt;firstName&gt;Michael&lt;/firstName&gt;&lt;lastName&gt;Fogarty&lt;/lastName&gt;&lt;/author&gt;&lt;/authors&gt;&lt;/publication&gt;&lt;publication&gt;&lt;uuid&gt;110FF667-626F-479F-9DEC-DB11F4470A4D&lt;/uuid&gt;&lt;volume&gt;10&lt;/volume&gt;&lt;doi&gt;10.1890/110176&lt;/doi&gt;&lt;startpage&gt;409&lt;/startpage&gt;&lt;publication_date&gt;99201210011200000000222000&lt;/publication_date&gt;&lt;url&gt;http://onlinelibrary.wiley.com/doi/10.1890/110176/full&lt;/url&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America&lt;/publisher&gt;&lt;number&gt;8&lt;/number&gt;&lt;subtype&gt;400&lt;/subtype&gt;&lt;endpage&gt;415&lt;/endpage&gt;&lt;bundle&gt;&lt;publication&gt;&lt;publisher&gt;Ecological Society of America&lt;/publisher&gt;&lt;title&gt;Frontiers in Ecology and the Environment&lt;/title&gt;&lt;type&gt;-100&lt;/type&gt;&lt;subtype&gt;-100&lt;/subtype&gt;&lt;uuid&gt;C70B5C44-4195-4E1A-B836-C6FD3BAAFC39&lt;/uuid&gt;&lt;/publication&gt;&lt;/bundle&gt;&lt;authors&gt;&lt;author&gt;&lt;firstName&gt;Christopher&lt;/firstName&gt;&lt;middleNames&gt;C&lt;/middleNames&gt;&lt;lastName&gt;Wilmers&lt;/lastName&gt;&lt;/author&gt;&lt;author&gt;&lt;firstName&gt;James&lt;/firstName&gt;&lt;middleNames&gt;A&lt;/middleNames&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EA025B" w:rsidRPr="00AF1F04">
        <w:rPr>
          <w:rFonts w:ascii="Times" w:hAnsi="Times" w:cs="Times New Roman"/>
          <w:sz w:val="24"/>
          <w:szCs w:val="24"/>
        </w:rPr>
        <w:fldChar w:fldCharType="separate"/>
      </w:r>
      <w:r w:rsidR="003E45D4" w:rsidRPr="00AF1F04">
        <w:rPr>
          <w:rFonts w:ascii="Times" w:hAnsi="Times" w:cs="Times New Roman"/>
          <w:sz w:val="24"/>
          <w:szCs w:val="24"/>
        </w:rPr>
        <w:t>(</w:t>
      </w:r>
      <w:proofErr w:type="spellStart"/>
      <w:r w:rsidR="003E45D4" w:rsidRPr="00AF1F04">
        <w:rPr>
          <w:rFonts w:ascii="Times" w:hAnsi="Times" w:cs="Times New Roman"/>
          <w:sz w:val="24"/>
          <w:szCs w:val="24"/>
        </w:rPr>
        <w:t>Wilmers</w:t>
      </w:r>
      <w:proofErr w:type="spellEnd"/>
      <w:r w:rsidR="003E45D4" w:rsidRPr="00AF1F04">
        <w:rPr>
          <w:rFonts w:ascii="Times" w:hAnsi="Times" w:cs="Times New Roman"/>
          <w:sz w:val="24"/>
          <w:szCs w:val="24"/>
        </w:rPr>
        <w:t xml:space="preserve"> et al. 2012, Pinsky &amp; Fogarty 2012)</w:t>
      </w:r>
      <w:r w:rsidR="00EA025B" w:rsidRPr="00AF1F04">
        <w:rPr>
          <w:rFonts w:ascii="Times" w:hAnsi="Times" w:cs="Times New Roman"/>
          <w:sz w:val="24"/>
          <w:szCs w:val="24"/>
        </w:rPr>
        <w:fldChar w:fldCharType="end"/>
      </w:r>
      <w:r w:rsidR="00AC7B52" w:rsidRPr="00AF1F04">
        <w:rPr>
          <w:rFonts w:ascii="Times" w:hAnsi="Times" w:cs="Times New Roman"/>
          <w:sz w:val="24"/>
          <w:szCs w:val="24"/>
        </w:rPr>
        <w:t>.</w:t>
      </w:r>
      <w:r w:rsidR="005C1320" w:rsidRPr="00AF1F04">
        <w:rPr>
          <w:rFonts w:ascii="Times" w:hAnsi="Times" w:cs="Times New Roman"/>
          <w:sz w:val="24"/>
          <w:szCs w:val="24"/>
        </w:rPr>
        <w:t xml:space="preserve"> </w:t>
      </w:r>
      <w:r w:rsidR="00F03787" w:rsidRPr="00AF1F04">
        <w:rPr>
          <w:rFonts w:ascii="Times" w:hAnsi="Times" w:cs="Times New Roman"/>
          <w:sz w:val="24"/>
          <w:szCs w:val="24"/>
        </w:rPr>
        <w:t>Indeed, incorporat</w:t>
      </w:r>
      <w:r w:rsidR="00E479FF">
        <w:rPr>
          <w:rFonts w:ascii="Times" w:hAnsi="Times" w:cs="Times New Roman"/>
          <w:sz w:val="24"/>
          <w:szCs w:val="24"/>
        </w:rPr>
        <w:t>ing the effects of</w:t>
      </w:r>
      <w:r w:rsidR="00F03787" w:rsidRPr="00AF1F04">
        <w:rPr>
          <w:rFonts w:ascii="Times" w:hAnsi="Times" w:cs="Times New Roman"/>
          <w:sz w:val="24"/>
          <w:szCs w:val="24"/>
        </w:rPr>
        <w:t xml:space="preserve"> keystone species and ecosystem engineers in </w:t>
      </w:r>
      <w:r w:rsidR="0085057A" w:rsidRPr="00AF1F04">
        <w:rPr>
          <w:rFonts w:ascii="Times" w:hAnsi="Times" w:cs="Times New Roman"/>
          <w:sz w:val="24"/>
          <w:szCs w:val="24"/>
        </w:rPr>
        <w:t>marine planning</w:t>
      </w:r>
      <w:r w:rsidR="00E479FF">
        <w:rPr>
          <w:rFonts w:ascii="Times" w:hAnsi="Times" w:cs="Times New Roman"/>
          <w:sz w:val="24"/>
          <w:szCs w:val="24"/>
        </w:rPr>
        <w:t xml:space="preserve"> seems especially wise when </w:t>
      </w:r>
      <w:r w:rsidR="0085057A" w:rsidRPr="00AF1F04">
        <w:rPr>
          <w:rFonts w:ascii="Times" w:hAnsi="Times" w:cs="Times New Roman"/>
          <w:sz w:val="24"/>
          <w:szCs w:val="24"/>
        </w:rPr>
        <w:t xml:space="preserve">ecological endpoints include </w:t>
      </w:r>
      <w:r w:rsidR="00176C1C" w:rsidRPr="00AF1F04">
        <w:rPr>
          <w:rFonts w:ascii="Times" w:hAnsi="Times" w:cs="Times New Roman"/>
          <w:sz w:val="24"/>
          <w:szCs w:val="24"/>
        </w:rPr>
        <w:t xml:space="preserve">conservation and restoration of </w:t>
      </w:r>
      <w:r w:rsidR="0085057A" w:rsidRPr="00AF1F04">
        <w:rPr>
          <w:rFonts w:ascii="Times" w:hAnsi="Times" w:cs="Times New Roman"/>
          <w:sz w:val="24"/>
          <w:szCs w:val="24"/>
        </w:rPr>
        <w:t>biogenic habitats such as kelp forests</w:t>
      </w:r>
      <w:r w:rsidR="00F03787" w:rsidRPr="00AF1F04">
        <w:rPr>
          <w:rFonts w:ascii="Times" w:hAnsi="Times" w:cs="Times New Roman"/>
          <w:sz w:val="24"/>
          <w:szCs w:val="24"/>
        </w:rPr>
        <w:t xml:space="preserve">.  </w:t>
      </w:r>
      <w:r w:rsidR="000D6CA9" w:rsidRPr="00AF1F04">
        <w:rPr>
          <w:rFonts w:ascii="Times" w:hAnsi="Times" w:cs="Times New Roman"/>
          <w:sz w:val="24"/>
          <w:szCs w:val="24"/>
        </w:rPr>
        <w:t>For benthic invertebrates,</w:t>
      </w:r>
      <w:r w:rsidR="00A42051" w:rsidRPr="00AF1F04">
        <w:rPr>
          <w:rFonts w:ascii="Times" w:hAnsi="Times" w:cs="Times New Roman"/>
          <w:sz w:val="24"/>
          <w:szCs w:val="24"/>
        </w:rPr>
        <w:t xml:space="preserve"> </w:t>
      </w:r>
      <w:r w:rsidR="000D6CA9" w:rsidRPr="00AF1F04">
        <w:rPr>
          <w:rFonts w:ascii="Times" w:hAnsi="Times" w:cs="Times New Roman"/>
          <w:sz w:val="24"/>
          <w:szCs w:val="24"/>
        </w:rPr>
        <w:t>b</w:t>
      </w:r>
      <w:r w:rsidR="00A42051" w:rsidRPr="00AF1F04">
        <w:rPr>
          <w:rFonts w:ascii="Times" w:hAnsi="Times" w:cs="Times New Roman"/>
          <w:sz w:val="24"/>
          <w:szCs w:val="24"/>
        </w:rPr>
        <w:t xml:space="preserve">oth </w:t>
      </w:r>
      <w:commentRangeStart w:id="48"/>
      <w:r w:rsidR="00A42051" w:rsidRPr="00AF1F04">
        <w:rPr>
          <w:rFonts w:ascii="Times" w:hAnsi="Times" w:cs="Times New Roman"/>
          <w:sz w:val="24"/>
          <w:szCs w:val="24"/>
        </w:rPr>
        <w:t>multivariate</w:t>
      </w:r>
      <w:commentRangeEnd w:id="48"/>
      <w:r w:rsidR="00E04168">
        <w:rPr>
          <w:rStyle w:val="CommentReference"/>
        </w:rPr>
        <w:commentReference w:id="48"/>
      </w:r>
      <w:r w:rsidR="00A42051" w:rsidRPr="00AF1F04">
        <w:rPr>
          <w:rFonts w:ascii="Times" w:hAnsi="Times" w:cs="Times New Roman"/>
          <w:sz w:val="24"/>
          <w:szCs w:val="24"/>
        </w:rPr>
        <w:t xml:space="preserve"> and univariate analyses show that </w:t>
      </w:r>
      <w:r w:rsidR="00A953BB" w:rsidRPr="00AF1F04">
        <w:rPr>
          <w:rFonts w:ascii="Times" w:hAnsi="Times" w:cs="Times New Roman"/>
          <w:sz w:val="24"/>
          <w:szCs w:val="24"/>
        </w:rPr>
        <w:t xml:space="preserve">invertebrate communities </w:t>
      </w:r>
      <w:r w:rsidR="004A1542" w:rsidRPr="00AF1F04">
        <w:rPr>
          <w:rFonts w:ascii="Times" w:hAnsi="Times" w:cs="Times New Roman"/>
          <w:sz w:val="24"/>
          <w:szCs w:val="24"/>
        </w:rPr>
        <w:t>cluster by year rather than spatial region, suggesting the primary driver of communities is a temporal rather tha</w:t>
      </w:r>
      <w:r w:rsidR="00564E72" w:rsidRPr="00AF1F04">
        <w:rPr>
          <w:rFonts w:ascii="Times" w:hAnsi="Times" w:cs="Times New Roman"/>
          <w:sz w:val="24"/>
          <w:szCs w:val="24"/>
        </w:rPr>
        <w:t>n</w:t>
      </w:r>
      <w:r w:rsidR="004A1542" w:rsidRPr="00AF1F04">
        <w:rPr>
          <w:rFonts w:ascii="Times" w:hAnsi="Times" w:cs="Times New Roman"/>
          <w:sz w:val="24"/>
          <w:szCs w:val="24"/>
        </w:rPr>
        <w:t xml:space="preserve"> a spatial process</w:t>
      </w:r>
      <w:r w:rsidR="000D6CA9" w:rsidRPr="00AF1F04">
        <w:rPr>
          <w:rFonts w:ascii="Times" w:hAnsi="Times" w:cs="Times New Roman"/>
          <w:sz w:val="24"/>
          <w:szCs w:val="24"/>
        </w:rPr>
        <w:t xml:space="preserve"> (Fig. 6,</w:t>
      </w:r>
      <w:r w:rsidR="00E84C0E" w:rsidRPr="00AF1F04">
        <w:rPr>
          <w:rFonts w:ascii="Times" w:hAnsi="Times" w:cs="Times New Roman"/>
          <w:sz w:val="24"/>
          <w:szCs w:val="24"/>
        </w:rPr>
        <w:t xml:space="preserve"> </w:t>
      </w:r>
      <w:r w:rsidR="000D6CA9" w:rsidRPr="00AF1F04">
        <w:rPr>
          <w:rFonts w:ascii="Times" w:hAnsi="Times" w:cs="Times New Roman"/>
          <w:sz w:val="24"/>
          <w:szCs w:val="24"/>
        </w:rPr>
        <w:t xml:space="preserve">7). </w:t>
      </w:r>
      <w:r w:rsidR="001C6750" w:rsidRPr="00AF1F04">
        <w:rPr>
          <w:rFonts w:ascii="Times" w:hAnsi="Times" w:cs="Times New Roman"/>
          <w:sz w:val="24"/>
          <w:szCs w:val="24"/>
        </w:rPr>
        <w:t>Thus</w:t>
      </w:r>
      <w:r w:rsidR="00564E72" w:rsidRPr="00AF1F04">
        <w:rPr>
          <w:rFonts w:ascii="Times" w:hAnsi="Times" w:cs="Times New Roman"/>
          <w:sz w:val="24"/>
          <w:szCs w:val="24"/>
        </w:rPr>
        <w:t xml:space="preserve"> both kelp and invertebrates show evidence of homogenization </w:t>
      </w:r>
      <w:r w:rsidR="001C6750" w:rsidRPr="00AF1F04">
        <w:rPr>
          <w:rFonts w:ascii="Times" w:hAnsi="Times" w:cs="Times New Roman"/>
          <w:sz w:val="24"/>
          <w:szCs w:val="24"/>
        </w:rPr>
        <w:t xml:space="preserve">in concert </w:t>
      </w:r>
      <w:r w:rsidR="00564E72" w:rsidRPr="00AF1F04">
        <w:rPr>
          <w:rFonts w:ascii="Times" w:hAnsi="Times" w:cs="Times New Roman"/>
          <w:sz w:val="24"/>
          <w:szCs w:val="24"/>
        </w:rPr>
        <w:t>with the expan</w:t>
      </w:r>
      <w:r w:rsidR="0015572B" w:rsidRPr="00AF1F04">
        <w:rPr>
          <w:rFonts w:ascii="Times" w:hAnsi="Times" w:cs="Times New Roman"/>
          <w:sz w:val="24"/>
          <w:szCs w:val="24"/>
        </w:rPr>
        <w:t xml:space="preserve">sion of sea otters, which aligns with previous suggestions that </w:t>
      </w:r>
      <w:r w:rsidR="009974B7" w:rsidRPr="00AF1F04">
        <w:rPr>
          <w:rFonts w:ascii="Times" w:hAnsi="Times" w:cs="Times New Roman"/>
          <w:sz w:val="24"/>
          <w:szCs w:val="24"/>
        </w:rPr>
        <w:t xml:space="preserve">sea </w:t>
      </w:r>
      <w:r w:rsidR="0015572B" w:rsidRPr="00AF1F04">
        <w:rPr>
          <w:rFonts w:ascii="Times" w:hAnsi="Times" w:cs="Times New Roman"/>
          <w:sz w:val="24"/>
          <w:szCs w:val="24"/>
        </w:rPr>
        <w:t>urchin</w:t>
      </w:r>
      <w:r w:rsidR="005236D8">
        <w:rPr>
          <w:rFonts w:ascii="Times" w:hAnsi="Times" w:cs="Times New Roman"/>
          <w:sz w:val="24"/>
          <w:szCs w:val="24"/>
        </w:rPr>
        <w:t>-</w:t>
      </w:r>
      <w:r w:rsidR="0015572B" w:rsidRPr="00AF1F04">
        <w:rPr>
          <w:rFonts w:ascii="Times" w:hAnsi="Times" w:cs="Times New Roman"/>
          <w:sz w:val="24"/>
          <w:szCs w:val="24"/>
        </w:rPr>
        <w:t>dominated</w:t>
      </w:r>
      <w:r w:rsidR="009974B7" w:rsidRPr="00AF1F04">
        <w:rPr>
          <w:rFonts w:ascii="Times" w:hAnsi="Times" w:cs="Times New Roman"/>
          <w:sz w:val="24"/>
          <w:szCs w:val="24"/>
        </w:rPr>
        <w:t xml:space="preserve"> habitats may show more variability than sea otter controlled habitats </w:t>
      </w:r>
      <w:r w:rsidR="0015572B"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A3DE8C46-7B07-4A5B-8FF4-E7031F7BE756&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15572B"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15572B" w:rsidRPr="00AF1F04">
        <w:rPr>
          <w:rFonts w:ascii="Times" w:hAnsi="Times" w:cs="Times New Roman"/>
          <w:sz w:val="24"/>
          <w:szCs w:val="24"/>
        </w:rPr>
        <w:fldChar w:fldCharType="end"/>
      </w:r>
      <w:r w:rsidR="009974B7" w:rsidRPr="00AF1F04">
        <w:rPr>
          <w:rFonts w:ascii="Times" w:hAnsi="Times" w:cs="Times New Roman"/>
          <w:sz w:val="24"/>
          <w:szCs w:val="24"/>
        </w:rPr>
        <w:t xml:space="preserve">. </w:t>
      </w:r>
      <w:r w:rsidR="001C6750" w:rsidRPr="00AF1F04">
        <w:rPr>
          <w:rFonts w:ascii="Times" w:hAnsi="Times" w:cs="Times New Roman"/>
          <w:sz w:val="24"/>
          <w:szCs w:val="24"/>
        </w:rPr>
        <w:t>W</w:t>
      </w:r>
      <w:r w:rsidR="009974B7" w:rsidRPr="00AF1F04">
        <w:rPr>
          <w:rFonts w:ascii="Times" w:hAnsi="Times" w:cs="Times New Roman"/>
          <w:sz w:val="24"/>
          <w:szCs w:val="24"/>
        </w:rPr>
        <w:t xml:space="preserve">e acknowledge that there are potentially many consequences for other groups including understory algae </w:t>
      </w:r>
      <w:r w:rsidR="009974B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78183C80-F930-40D6-BCBF-B968D974447D&lt;/uuid&gt;&lt;priority&gt;0&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s&gt;&lt;cites&gt;&lt;/cites&gt;&lt;/citation&gt;</w:instrText>
      </w:r>
      <w:r w:rsidR="009974B7" w:rsidRPr="00AF1F04">
        <w:rPr>
          <w:rFonts w:ascii="Times" w:hAnsi="Times" w:cs="Times New Roman"/>
          <w:sz w:val="24"/>
          <w:szCs w:val="24"/>
        </w:rPr>
        <w:fldChar w:fldCharType="separate"/>
      </w:r>
      <w:r w:rsidR="00A87D5B" w:rsidRPr="00AF1F04">
        <w:rPr>
          <w:rFonts w:ascii="Times" w:hAnsi="Times" w:cs="Times New Roman"/>
          <w:sz w:val="24"/>
          <w:szCs w:val="24"/>
        </w:rPr>
        <w:t>(Watson &amp; Estes 2011)</w:t>
      </w:r>
      <w:r w:rsidR="009974B7" w:rsidRPr="00AF1F04">
        <w:rPr>
          <w:rFonts w:ascii="Times" w:hAnsi="Times" w:cs="Times New Roman"/>
          <w:sz w:val="24"/>
          <w:szCs w:val="24"/>
        </w:rPr>
        <w:fldChar w:fldCharType="end"/>
      </w:r>
      <w:r w:rsidR="009974B7" w:rsidRPr="00AF1F04">
        <w:rPr>
          <w:rFonts w:ascii="Times" w:hAnsi="Times" w:cs="Times New Roman"/>
          <w:sz w:val="24"/>
          <w:szCs w:val="24"/>
        </w:rPr>
        <w:t xml:space="preserve"> and fish </w:t>
      </w:r>
      <w:r w:rsidR="009974B7"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C8C54241-7189-426F-B59E-15A6E56C075C&lt;/uuid&gt;&lt;priority&gt;0&lt;/priority&gt;&lt;publications&gt;&lt;publication&gt;&lt;uuid&gt;29A61744-8F86-43F5-A40C-70921B1BB76B&lt;/uuid&gt;&lt;volume&gt;96&lt;/volume&gt;&lt;doi&gt;10.1890/14-0492.1&lt;/doi&gt;&lt;startpage&gt;2877&lt;/startpage&gt;&lt;publication_date&gt;99201511011200000000222000&lt;/publication_date&gt;&lt;url&gt;http://onlinelibrary.wiley.com/doi/10.1890/14-0492.1/full&lt;/url&gt;&lt;type&gt;400&lt;/type&gt;&lt;title&gt;Indirect effects of sea otters on rockfish (Sebastes spp.) in giant kelp forests&lt;/title&gt;&lt;publisher&gt;Ecological Society of America&lt;/publisher&gt;&lt;number&gt;11&lt;/number&gt;&lt;subtype&gt;400&lt;/subtype&gt;&lt;endpage&gt;2890&lt;/endpage&gt;&lt;bundle&gt;&lt;publication&gt;&lt;publisher&gt; Ecological Society of America &lt;/publisher&gt;&lt;title&gt;Ecology Letters&lt;/title&gt;&lt;type&gt;-100&lt;/type&gt;&lt;subtype&gt;-100&lt;/subtype&gt;&lt;uuid&gt;3C2B3A67-D765-48DE-A868-63CD3700347F&lt;/uuid&gt;&lt;/publication&gt;&lt;/bundle&gt;&lt;authors&gt;&lt;author&gt;&lt;firstName&gt;Russell&lt;/firstName&gt;&lt;middleNames&gt;W&lt;/middleNames&gt;&lt;lastName&gt;Markel&lt;/lastName&gt;&lt;/author&gt;&lt;author&gt;&lt;firstName&gt;Jonathan B.&lt;/firstName&gt;&lt;lastName&gt;Shurin&lt;/lastName&gt;&lt;/author&gt;&lt;/authors&gt;&lt;/publication&gt;&lt;/publications&gt;&lt;cites&gt;&lt;/cites&gt;&lt;/citation&gt;</w:instrText>
      </w:r>
      <w:r w:rsidR="009974B7" w:rsidRPr="00AF1F04">
        <w:rPr>
          <w:rFonts w:ascii="Times" w:hAnsi="Times" w:cs="Times New Roman"/>
          <w:sz w:val="24"/>
          <w:szCs w:val="24"/>
        </w:rPr>
        <w:fldChar w:fldCharType="separate"/>
      </w:r>
      <w:r w:rsidR="00A87D5B" w:rsidRPr="00AF1F04">
        <w:rPr>
          <w:rFonts w:ascii="Times" w:hAnsi="Times" w:cs="Times New Roman"/>
          <w:sz w:val="24"/>
          <w:szCs w:val="24"/>
        </w:rPr>
        <w:t xml:space="preserve">(Markel &amp; </w:t>
      </w:r>
      <w:proofErr w:type="spellStart"/>
      <w:r w:rsidR="00A87D5B" w:rsidRPr="00AF1F04">
        <w:rPr>
          <w:rFonts w:ascii="Times" w:hAnsi="Times" w:cs="Times New Roman"/>
          <w:sz w:val="24"/>
          <w:szCs w:val="24"/>
        </w:rPr>
        <w:t>Shurin</w:t>
      </w:r>
      <w:proofErr w:type="spellEnd"/>
      <w:r w:rsidR="00A87D5B" w:rsidRPr="00AF1F04">
        <w:rPr>
          <w:rFonts w:ascii="Times" w:hAnsi="Times" w:cs="Times New Roman"/>
          <w:sz w:val="24"/>
          <w:szCs w:val="24"/>
        </w:rPr>
        <w:t xml:space="preserve"> 2015)</w:t>
      </w:r>
      <w:r w:rsidR="009974B7" w:rsidRPr="00AF1F04">
        <w:rPr>
          <w:rFonts w:ascii="Times" w:hAnsi="Times" w:cs="Times New Roman"/>
          <w:sz w:val="24"/>
          <w:szCs w:val="24"/>
        </w:rPr>
        <w:fldChar w:fldCharType="end"/>
      </w:r>
      <w:r w:rsidR="00D04458" w:rsidRPr="00AF1F04">
        <w:rPr>
          <w:rFonts w:ascii="Times" w:hAnsi="Times" w:cs="Times New Roman"/>
          <w:sz w:val="24"/>
          <w:szCs w:val="24"/>
        </w:rPr>
        <w:t xml:space="preserve"> that we cannot explore </w:t>
      </w:r>
      <w:r w:rsidR="00541FF7" w:rsidRPr="00AF1F04">
        <w:rPr>
          <w:rFonts w:ascii="Times" w:hAnsi="Times" w:cs="Times New Roman"/>
          <w:sz w:val="24"/>
          <w:szCs w:val="24"/>
        </w:rPr>
        <w:t>here</w:t>
      </w:r>
      <w:r w:rsidR="00D04458" w:rsidRPr="00AF1F04">
        <w:rPr>
          <w:rFonts w:ascii="Times" w:hAnsi="Times" w:cs="Times New Roman"/>
          <w:sz w:val="24"/>
          <w:szCs w:val="24"/>
        </w:rPr>
        <w:t>.</w:t>
      </w:r>
    </w:p>
    <w:p w14:paraId="2F8EDC48" w14:textId="38F727A4" w:rsidR="007354B3" w:rsidRPr="00AF1F04" w:rsidRDefault="0099573E" w:rsidP="008E5565">
      <w:pPr>
        <w:spacing w:after="0" w:line="480" w:lineRule="auto"/>
        <w:ind w:firstLine="720"/>
        <w:rPr>
          <w:rFonts w:ascii="Times" w:hAnsi="Times" w:cs="Times New Roman"/>
          <w:sz w:val="24"/>
          <w:szCs w:val="24"/>
        </w:rPr>
      </w:pPr>
      <w:r w:rsidRPr="00AF1F04">
        <w:rPr>
          <w:rFonts w:ascii="Times" w:hAnsi="Times" w:cs="Times New Roman"/>
          <w:sz w:val="24"/>
          <w:szCs w:val="24"/>
        </w:rPr>
        <w:t xml:space="preserve">Our data does not </w:t>
      </w:r>
      <w:r w:rsidR="00094C8A" w:rsidRPr="00AF1F04">
        <w:rPr>
          <w:rFonts w:ascii="Times" w:hAnsi="Times" w:cs="Times New Roman"/>
          <w:sz w:val="24"/>
          <w:szCs w:val="24"/>
        </w:rPr>
        <w:t>allow us to examine</w:t>
      </w:r>
      <w:r w:rsidRPr="00AF1F04">
        <w:rPr>
          <w:rFonts w:ascii="Times" w:hAnsi="Times" w:cs="Times New Roman"/>
          <w:sz w:val="24"/>
          <w:szCs w:val="24"/>
        </w:rPr>
        <w:t xml:space="preserve"> year to year changes in the linkages between sea otters, benthic invertebrates, and kelp, opening the possibility that invertebrate communities substantially shifted during the years between surveys in a way that can explain kelp variation.  While there is </w:t>
      </w:r>
      <w:r w:rsidR="005B7DAE" w:rsidRPr="00AF1F04">
        <w:rPr>
          <w:rFonts w:ascii="Times" w:hAnsi="Times" w:cs="Times New Roman"/>
          <w:sz w:val="24"/>
          <w:szCs w:val="24"/>
        </w:rPr>
        <w:t>ample</w:t>
      </w:r>
      <w:r w:rsidRPr="00AF1F04">
        <w:rPr>
          <w:rFonts w:ascii="Times" w:hAnsi="Times" w:cs="Times New Roman"/>
          <w:sz w:val="24"/>
          <w:szCs w:val="24"/>
        </w:rPr>
        <w:t xml:space="preserve"> evidence </w:t>
      </w:r>
      <w:r w:rsidR="00FD60E7" w:rsidRPr="00AF1F04">
        <w:rPr>
          <w:rFonts w:ascii="Times" w:hAnsi="Times" w:cs="Times New Roman"/>
          <w:sz w:val="24"/>
          <w:szCs w:val="24"/>
        </w:rPr>
        <w:t xml:space="preserve">that </w:t>
      </w:r>
      <w:r w:rsidRPr="00AF1F04">
        <w:rPr>
          <w:rFonts w:ascii="Times" w:hAnsi="Times" w:cs="Times New Roman"/>
          <w:sz w:val="24"/>
          <w:szCs w:val="24"/>
        </w:rPr>
        <w:t xml:space="preserve">other factors have affected the abundance of some invertebrate groups </w:t>
      </w:r>
      <w:r w:rsidR="00E22C95"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7D10C6C1-6262-4395-B7A8-4E4FD86A0E63&lt;/uuid&gt;&lt;priority&gt;0&lt;/priority&gt;&lt;publications&gt;&lt;publication&gt;&lt;volume&gt;371&lt;/volume&gt;&lt;publication_date&gt;99201603051200000000222000&lt;/publication_date&gt;&lt;number&gt;1689&lt;/number&gt;&lt;doi&gt;10.1098/rstb.2015.0212&lt;/doi&gt;&lt;startpage&gt;20150212&lt;/startpage&gt;&lt;title&gt;Ochre star mortality during the 2014 wasting disease epizootic: role of population size structure and temperature&lt;/title&gt;&lt;uuid&gt;01BA40EC-FE29-4A95-A85E-9DB498A2A122&lt;/uuid&gt;&lt;subtype&gt;400&lt;/subtype&gt;&lt;publisher&gt;The Royal Society&lt;/publisher&gt;&lt;type&gt;400&lt;/type&gt;&lt;url&gt;http://rstb.royalsocietypublishing.org/content/371/1689/20150212.abstract&lt;/url&gt;&lt;bundle&gt;&lt;publication&gt;&lt;publisher&gt;The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Morgan&lt;/firstName&gt;&lt;middleNames&gt;E&lt;/middleNames&gt;&lt;lastName&gt;Eisenlord&lt;/lastName&gt;&lt;/author&gt;&lt;author&gt;&lt;firstName&gt;Maya&lt;/firstName&gt;&lt;middleNames&gt;L&lt;/middleNames&gt;&lt;lastName&gt;Groner&lt;/lastName&gt;&lt;/author&gt;&lt;author&gt;&lt;firstName&gt;Reyn&lt;/firstName&gt;&lt;middleNames&gt;M&lt;/middleNames&gt;&lt;lastName&gt;Yoshioka&lt;/lastName&gt;&lt;/author&gt;&lt;author&gt;&lt;firstName&gt;Joel&lt;/firstName&gt;&lt;lastName&gt;Elliott&lt;/lastName&gt;&lt;/author&gt;&lt;author&gt;&lt;firstName&gt;Jeffrey&lt;/firstName&gt;&lt;lastName&gt;Maynard&lt;/lastName&gt;&lt;/author&gt;&lt;author&gt;&lt;firstName&gt;Steven&lt;/firstName&gt;&lt;lastName&gt;Fradkin&lt;/lastName&gt;&lt;/author&gt;&lt;author&gt;&lt;firstName&gt;Margaret&lt;/firstName&gt;&lt;lastName&gt;Turner&lt;/lastName&gt;&lt;/author&gt;&lt;author&gt;&lt;firstName&gt;Katie&lt;/firstName&gt;&lt;lastName&gt;Pyne&lt;/lastName&gt;&lt;/author&gt;&lt;author&gt;&lt;firstName&gt;Natalie&lt;/firstName&gt;&lt;lastName&gt;Rivlin&lt;/lastName&gt;&lt;/author&gt;&lt;author&gt;&lt;nonDroppingParticle&gt;van&lt;/nonDroppingParticle&gt;&lt;firstName&gt;Ruben&lt;/firstName&gt;&lt;lastName&gt;Hooidonk&lt;/lastName&gt;&lt;/author&gt;&lt;author&gt;&lt;firstName&gt;C&lt;/firstName&gt;&lt;middleNames&gt;Drew&lt;/middleNames&gt;&lt;lastName&gt;Harvell&lt;/lastName&gt;&lt;/author&gt;&lt;/authors&gt;&lt;/publication&gt;&lt;/publications&gt;&lt;cites&gt;&lt;cite&gt;&lt;prefix&gt;e.g. sea star wasting disease outbreak in 2013-4;&lt;/prefix&gt;&lt;/cite&gt;&lt;/cites&gt;&lt;/citation&gt;</w:instrText>
      </w:r>
      <w:r w:rsidR="00E22C95" w:rsidRPr="00AF1F04">
        <w:rPr>
          <w:rFonts w:ascii="Times" w:hAnsi="Times" w:cs="Times New Roman"/>
          <w:sz w:val="24"/>
          <w:szCs w:val="24"/>
        </w:rPr>
        <w:fldChar w:fldCharType="separate"/>
      </w:r>
      <w:r w:rsidR="00C6722A">
        <w:rPr>
          <w:rFonts w:ascii="Times" w:hAnsi="Times" w:cs="Times"/>
          <w:sz w:val="24"/>
          <w:szCs w:val="24"/>
        </w:rPr>
        <w:t xml:space="preserve">(e.g. sea star wasting disease outbreak in 2013-4; </w:t>
      </w:r>
      <w:proofErr w:type="spellStart"/>
      <w:r w:rsidR="00C6722A">
        <w:rPr>
          <w:rFonts w:ascii="Times" w:hAnsi="Times" w:cs="Times"/>
          <w:sz w:val="24"/>
          <w:szCs w:val="24"/>
        </w:rPr>
        <w:t>Eisenlord</w:t>
      </w:r>
      <w:proofErr w:type="spellEnd"/>
      <w:r w:rsidR="00C6722A">
        <w:rPr>
          <w:rFonts w:ascii="Times" w:hAnsi="Times" w:cs="Times"/>
          <w:sz w:val="24"/>
          <w:szCs w:val="24"/>
        </w:rPr>
        <w:t xml:space="preserve"> et al. 2016)</w:t>
      </w:r>
      <w:r w:rsidR="00E22C95" w:rsidRPr="00AF1F04">
        <w:rPr>
          <w:rFonts w:ascii="Times" w:hAnsi="Times" w:cs="Times New Roman"/>
          <w:sz w:val="24"/>
          <w:szCs w:val="24"/>
        </w:rPr>
        <w:fldChar w:fldCharType="end"/>
      </w:r>
      <w:r w:rsidR="00FD60E7" w:rsidRPr="00AF1F04">
        <w:rPr>
          <w:rFonts w:ascii="Times" w:hAnsi="Times" w:cs="Times New Roman"/>
          <w:sz w:val="24"/>
          <w:szCs w:val="24"/>
        </w:rPr>
        <w:t>, p</w:t>
      </w:r>
      <w:r w:rsidRPr="00AF1F04">
        <w:rPr>
          <w:rFonts w:ascii="Times" w:hAnsi="Times" w:cs="Times New Roman"/>
          <w:sz w:val="24"/>
          <w:szCs w:val="24"/>
        </w:rPr>
        <w:t>ersonal observations of one of the aut</w:t>
      </w:r>
      <w:r w:rsidR="00D37893">
        <w:rPr>
          <w:rFonts w:ascii="Times" w:hAnsi="Times" w:cs="Times New Roman"/>
          <w:sz w:val="24"/>
          <w:szCs w:val="24"/>
        </w:rPr>
        <w:t>hors (AOS) between 2004 and 2008</w:t>
      </w:r>
      <w:r w:rsidRPr="00AF1F04">
        <w:rPr>
          <w:rFonts w:ascii="Times" w:hAnsi="Times" w:cs="Times New Roman"/>
          <w:sz w:val="24"/>
          <w:szCs w:val="24"/>
        </w:rPr>
        <w:t xml:space="preserve"> at two sites - </w:t>
      </w:r>
      <w:proofErr w:type="spellStart"/>
      <w:r w:rsidRPr="00AF1F04">
        <w:rPr>
          <w:rFonts w:ascii="Times" w:hAnsi="Times" w:cs="Times New Roman"/>
          <w:sz w:val="24"/>
          <w:szCs w:val="24"/>
        </w:rPr>
        <w:t>Tatoosh</w:t>
      </w:r>
      <w:proofErr w:type="spellEnd"/>
      <w:r w:rsidRPr="00AF1F04">
        <w:rPr>
          <w:rFonts w:ascii="Times" w:hAnsi="Times" w:cs="Times New Roman"/>
          <w:sz w:val="24"/>
          <w:szCs w:val="24"/>
        </w:rPr>
        <w:t xml:space="preserve"> Island and P</w:t>
      </w:r>
      <w:r w:rsidR="00964CE9">
        <w:rPr>
          <w:rFonts w:ascii="Times" w:hAnsi="Times" w:cs="Times New Roman"/>
          <w:sz w:val="24"/>
          <w:szCs w:val="24"/>
        </w:rPr>
        <w:t>oint</w:t>
      </w:r>
      <w:r w:rsidRPr="00AF1F04">
        <w:rPr>
          <w:rFonts w:ascii="Times" w:hAnsi="Times" w:cs="Times New Roman"/>
          <w:sz w:val="24"/>
          <w:szCs w:val="24"/>
        </w:rPr>
        <w:t xml:space="preserve"> of the Arches - do not support radical changes in invertebrate abundances </w:t>
      </w:r>
      <w:r w:rsidRPr="00AF1F04">
        <w:rPr>
          <w:rFonts w:ascii="Times" w:hAnsi="Times" w:cs="Times New Roman"/>
          <w:sz w:val="24"/>
          <w:szCs w:val="24"/>
        </w:rPr>
        <w:lastRenderedPageBreak/>
        <w:t xml:space="preserve">during the 1999 to 2015 gap in our invertebrate time-series. We cannot exclude the possibility of strong variability in invertebrate communities driving these patterns but we suggest that </w:t>
      </w:r>
      <w:r w:rsidR="00094C8A" w:rsidRPr="00AF1F04">
        <w:rPr>
          <w:rFonts w:ascii="Times" w:hAnsi="Times" w:cs="Times New Roman"/>
          <w:sz w:val="24"/>
          <w:szCs w:val="24"/>
        </w:rPr>
        <w:t xml:space="preserve">it </w:t>
      </w:r>
      <w:r w:rsidRPr="00AF1F04">
        <w:rPr>
          <w:rFonts w:ascii="Times" w:hAnsi="Times" w:cs="Times New Roman"/>
          <w:sz w:val="24"/>
          <w:szCs w:val="24"/>
        </w:rPr>
        <w:t>is an unlikely driver of observed kelp patterns.</w:t>
      </w:r>
    </w:p>
    <w:p w14:paraId="3E36CC6F" w14:textId="75A413D1" w:rsidR="005F6C85" w:rsidRPr="00AF1F04" w:rsidRDefault="001C6750" w:rsidP="00DF3BBE">
      <w:pPr>
        <w:spacing w:after="0" w:line="480" w:lineRule="auto"/>
        <w:ind w:firstLine="720"/>
        <w:rPr>
          <w:rFonts w:ascii="Times" w:hAnsi="Times" w:cs="Times New Roman"/>
          <w:sz w:val="24"/>
          <w:szCs w:val="24"/>
        </w:rPr>
      </w:pPr>
      <w:r w:rsidRPr="00AF1F04">
        <w:rPr>
          <w:rFonts w:ascii="Times" w:hAnsi="Times" w:cs="Times New Roman"/>
          <w:sz w:val="24"/>
          <w:szCs w:val="24"/>
        </w:rPr>
        <w:t xml:space="preserve">Looking to the future, </w:t>
      </w:r>
      <w:r w:rsidR="005F578C" w:rsidRPr="00AF1F04">
        <w:rPr>
          <w:rFonts w:ascii="Times" w:hAnsi="Times" w:cs="Times New Roman"/>
          <w:sz w:val="24"/>
          <w:szCs w:val="24"/>
        </w:rPr>
        <w:t xml:space="preserve">sea </w:t>
      </w:r>
      <w:r w:rsidRPr="00AF1F04">
        <w:rPr>
          <w:rFonts w:ascii="Times" w:hAnsi="Times" w:cs="Times New Roman"/>
          <w:sz w:val="24"/>
          <w:szCs w:val="24"/>
        </w:rPr>
        <w:t>o</w:t>
      </w:r>
      <w:r w:rsidR="007354B3" w:rsidRPr="00AF1F04">
        <w:rPr>
          <w:rFonts w:ascii="Times" w:hAnsi="Times" w:cs="Times New Roman"/>
          <w:sz w:val="24"/>
          <w:szCs w:val="24"/>
        </w:rPr>
        <w:t xml:space="preserve">tter numbers appear to have stabilized in much of the northern </w:t>
      </w:r>
      <w:r w:rsidR="00E50496" w:rsidRPr="00AF1F04">
        <w:rPr>
          <w:rFonts w:ascii="Times" w:hAnsi="Times" w:cs="Times New Roman"/>
          <w:sz w:val="24"/>
          <w:szCs w:val="24"/>
        </w:rPr>
        <w:t xml:space="preserve">and central regions of </w:t>
      </w:r>
      <w:del w:id="49" w:author="LIAM ANTRIM" w:date="2018-01-18T09:22:00Z">
        <w:r w:rsidR="007354B3" w:rsidRPr="00AF1F04" w:rsidDel="00CD7441">
          <w:rPr>
            <w:rFonts w:ascii="Times" w:hAnsi="Times" w:cs="Times New Roman"/>
            <w:sz w:val="24"/>
            <w:szCs w:val="24"/>
          </w:rPr>
          <w:delText>the</w:delText>
        </w:r>
      </w:del>
      <w:del w:id="50" w:author="LIAM ANTRIM" w:date="2018-01-18T09:23:00Z">
        <w:r w:rsidR="007354B3" w:rsidRPr="00AF1F04" w:rsidDel="00CD7441">
          <w:rPr>
            <w:rFonts w:ascii="Times" w:hAnsi="Times" w:cs="Times New Roman"/>
            <w:sz w:val="24"/>
            <w:szCs w:val="24"/>
          </w:rPr>
          <w:delText xml:space="preserve"> </w:delText>
        </w:r>
      </w:del>
      <w:r w:rsidR="007354B3" w:rsidRPr="00AF1F04">
        <w:rPr>
          <w:rFonts w:ascii="Times" w:hAnsi="Times" w:cs="Times New Roman"/>
          <w:sz w:val="24"/>
          <w:szCs w:val="24"/>
        </w:rPr>
        <w:t>OCNMS</w:t>
      </w:r>
      <w:r w:rsidRPr="00AF1F04">
        <w:rPr>
          <w:rFonts w:ascii="Times" w:hAnsi="Times" w:cs="Times New Roman"/>
          <w:sz w:val="24"/>
          <w:szCs w:val="24"/>
        </w:rPr>
        <w:t xml:space="preserve"> (Fig. 2)</w:t>
      </w:r>
      <w:r w:rsidR="007354B3" w:rsidRPr="00AF1F04">
        <w:rPr>
          <w:rFonts w:ascii="Times" w:hAnsi="Times" w:cs="Times New Roman"/>
          <w:sz w:val="24"/>
          <w:szCs w:val="24"/>
        </w:rPr>
        <w:t xml:space="preserve"> and </w:t>
      </w:r>
      <w:r w:rsidRPr="00AF1F04">
        <w:rPr>
          <w:rFonts w:ascii="Times" w:hAnsi="Times" w:cs="Times New Roman"/>
          <w:sz w:val="24"/>
          <w:szCs w:val="24"/>
        </w:rPr>
        <w:t xml:space="preserve">may be </w:t>
      </w:r>
      <w:r w:rsidR="005F578C" w:rsidRPr="00AF1F04">
        <w:rPr>
          <w:rFonts w:ascii="Times" w:hAnsi="Times" w:cs="Times New Roman"/>
          <w:sz w:val="24"/>
          <w:szCs w:val="24"/>
        </w:rPr>
        <w:t xml:space="preserve">at or near </w:t>
      </w:r>
      <w:r w:rsidR="007354B3" w:rsidRPr="00AF1F04">
        <w:rPr>
          <w:rFonts w:ascii="Times" w:hAnsi="Times" w:cs="Times New Roman"/>
          <w:sz w:val="24"/>
          <w:szCs w:val="24"/>
        </w:rPr>
        <w:t>carrying capacity</w:t>
      </w:r>
      <w:r w:rsidRPr="00AF1F04">
        <w:rPr>
          <w:rFonts w:ascii="Times" w:hAnsi="Times" w:cs="Times New Roman"/>
          <w:sz w:val="24"/>
          <w:szCs w:val="24"/>
        </w:rPr>
        <w:t xml:space="preserve"> in this </w:t>
      </w:r>
      <w:commentRangeStart w:id="51"/>
      <w:r w:rsidRPr="00AF1F04">
        <w:rPr>
          <w:rFonts w:ascii="Times" w:hAnsi="Times" w:cs="Times New Roman"/>
          <w:sz w:val="24"/>
          <w:szCs w:val="24"/>
        </w:rPr>
        <w:t>region</w:t>
      </w:r>
      <w:commentRangeEnd w:id="51"/>
      <w:r w:rsidR="00AF3033">
        <w:rPr>
          <w:rStyle w:val="CommentReference"/>
        </w:rPr>
        <w:commentReference w:id="51"/>
      </w:r>
      <w:r w:rsidR="007354B3" w:rsidRPr="00AF1F04">
        <w:rPr>
          <w:rFonts w:ascii="Times" w:hAnsi="Times" w:cs="Times New Roman"/>
          <w:sz w:val="24"/>
          <w:szCs w:val="24"/>
        </w:rPr>
        <w:t xml:space="preserve">. Invertebrate densities in these areas are very low, which begs the question of how sea otter populations are maintained with very low prey abundances. </w:t>
      </w:r>
      <w:r w:rsidR="00084CDD" w:rsidRPr="00AF1F04">
        <w:rPr>
          <w:rFonts w:ascii="Times" w:hAnsi="Times" w:cs="Times New Roman"/>
          <w:sz w:val="24"/>
          <w:szCs w:val="24"/>
        </w:rPr>
        <w:t>Rocky subtidal and kelp forest habitats support higher densities of sea otters</w:t>
      </w:r>
      <w:r w:rsidRPr="00AF1F04">
        <w:rPr>
          <w:rFonts w:ascii="Times" w:hAnsi="Times" w:cs="Times New Roman"/>
          <w:sz w:val="24"/>
          <w:szCs w:val="24"/>
        </w:rPr>
        <w:t xml:space="preserve"> in Washington</w:t>
      </w:r>
      <w:r w:rsidR="00084CDD" w:rsidRPr="00AF1F04">
        <w:rPr>
          <w:rFonts w:ascii="Times" w:hAnsi="Times" w:cs="Times New Roman"/>
          <w:sz w:val="24"/>
          <w:szCs w:val="24"/>
        </w:rPr>
        <w:t xml:space="preserve"> than either sandy</w:t>
      </w:r>
      <w:r w:rsidRPr="00AF1F04">
        <w:rPr>
          <w:rFonts w:ascii="Times" w:hAnsi="Times" w:cs="Times New Roman"/>
          <w:sz w:val="24"/>
          <w:szCs w:val="24"/>
        </w:rPr>
        <w:t xml:space="preserve"> bottom</w:t>
      </w:r>
      <w:r w:rsidR="00084CDD" w:rsidRPr="00AF1F04">
        <w:rPr>
          <w:rFonts w:ascii="Times" w:hAnsi="Times" w:cs="Times New Roman"/>
          <w:sz w:val="24"/>
          <w:szCs w:val="24"/>
        </w:rPr>
        <w:t xml:space="preserve"> or estuarine habitats </w:t>
      </w:r>
      <w:commentRangeStart w:id="52"/>
      <w:r w:rsidR="00084CDD" w:rsidRPr="00AF1F04">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084DB9AF-BFA1-452F-A2F1-F9C56E88B0C9&lt;/uuid&gt;&lt;priority&gt;0&lt;/priority&gt;&lt;publications&gt;&lt;publication&gt;&lt;volume&gt;30&lt;/volume&gt;&lt;publication_date&gt;99200200001200000000200000&lt;/publication_date&gt;&lt;number&gt;4&lt;/number&gt;&lt;doi&gt;10.2307/3784286&lt;/doi&gt;&lt;startpage&gt;1172&lt;/startpage&gt;&lt;title&gt;Estimates of carrying capacity for sea otters in Washington state&lt;/title&gt;&lt;uuid&gt;7401EF52-4382-4E3C-9D8A-7D7CD3FADCCF&lt;/uuid&gt;&lt;subtype&gt;400&lt;/subtype&gt;&lt;endpage&gt;1181&lt;/endpage&gt;&lt;type&gt;400&lt;/type&gt;&lt;url&gt;http://www.jstor.org/stable/3784286&lt;/url&gt;&lt;bundle&gt;&lt;publication&gt;&lt;title&gt;Wildlife Society Bulletin&lt;/title&gt;&lt;type&gt;-100&lt;/type&gt;&lt;subtype&gt;-100&lt;/subtype&gt;&lt;uuid&gt;B6817281-B1CD-42BD-8D71-759C9857E87C&lt;/uuid&gt;&lt;/publication&gt;&lt;/bundle&gt;&lt;authors&gt;&lt;author&gt;&lt;firstName&gt;K&lt;/firstName&gt;&lt;middleNames&gt;L&lt;/middleNames&gt;&lt;lastName&gt;Laidre&lt;/lastName&gt;&lt;/author&gt;&lt;author&gt;&lt;firstName&gt;R&lt;/firstName&gt;&lt;middleNames&gt;J&lt;/middleNames&gt;&lt;lastName&gt;Jameson&lt;/lastName&gt;&lt;/author&gt;&lt;author&gt;&lt;firstName&gt;S&lt;/firstName&gt;&lt;middleNames&gt;J&lt;/middleNames&gt;&lt;lastName&gt;Jeffries&lt;/lastName&gt;&lt;/author&gt;&lt;author&gt;&lt;firstName&gt;R&lt;/firstName&gt;&lt;middleNames&gt;C&lt;/middleNames&gt;&lt;lastName&gt;Hobbs&lt;/lastName&gt;&lt;/author&gt;&lt;author&gt;&lt;firstName&gt;C&lt;/firstName&gt;&lt;middleNames&gt;E&lt;/middleNames&gt;&lt;lastName&gt;Bowlby&lt;/lastName&gt;&lt;/author&gt;&lt;author&gt;&lt;firstName&gt;Glenn&lt;/firstName&gt;&lt;middleNames&gt;R&lt;/middleNames&gt;&lt;lastName&gt;VanBlaricom&lt;/lastName&gt;&lt;/author&gt;&lt;/authors&gt;&lt;/publication&gt;&lt;publication&gt;&lt;uuid&gt;341AC589-53F3-44AB-AE67-1EC29B096BD4&lt;/uuid&gt;&lt;volume&gt;17&lt;/volume&gt;&lt;doi&gt;10.1111/j.1748-7692.2001.tb01272.x&lt;/doi&gt;&lt;startpage&gt;294&lt;/startpage&gt;&lt;publication_date&gt;99200104011200000000222000&lt;/publication_date&gt;&lt;url&gt;http://onlinelibrary.wiley.com/doi/10.1111/j.1748-7692.2001.tb01272.x/abstract&lt;/url&gt;&lt;type&gt;400&lt;/type&gt;&lt;title&gt;An estimation of carrying capacity for sea otters along the California coast&lt;/title&gt;&lt;publisher&gt;Blackwell Publishing Ltd&lt;/publisher&gt;&lt;number&gt;2&lt;/number&gt;&lt;subtype&gt;400&lt;/subtype&gt;&lt;endpage&gt;309&lt;/endpage&gt;&lt;bundle&gt;&lt;publication&gt;&lt;publisher&gt;Blackwell Publishing Ltd&lt;/publisher&gt;&lt;title&gt;Marine Mammal Science&lt;/title&gt;&lt;type&gt;-100&lt;/type&gt;&lt;subtype&gt;-100&lt;/subtype&gt;&lt;uuid&gt;AC408BE0-97BB-437E-B1FD-870BDD9FE9B3&lt;/uuid&gt;&lt;/publication&gt;&lt;/bundle&gt;&lt;authors&gt;&lt;author&gt;&lt;firstName&gt;Kristin&lt;/firstName&gt;&lt;middleNames&gt;L&lt;/middleNames&gt;&lt;lastName&gt;Laidre&lt;/lastName&gt;&lt;/author&gt;&lt;author&gt;&lt;firstName&gt;Ronald&lt;/firstName&gt;&lt;middleNames&gt;J&lt;/middleNames&gt;&lt;lastName&gt;Jameson&lt;/lastName&gt;&lt;/author&gt;&lt;author&gt;&lt;firstName&gt;Douglas&lt;/firstName&gt;&lt;middleNames&gt;P&lt;/middleNames&gt;&lt;lastName&gt;Demaster&lt;/lastName&gt;&lt;/author&gt;&lt;/authors&gt;&lt;/publication&gt;&lt;/publications&gt;&lt;cites&gt;&lt;/cites&gt;&lt;/citation&gt;</w:instrText>
      </w:r>
      <w:r w:rsidR="00084CDD" w:rsidRPr="00AF1F04">
        <w:rPr>
          <w:rFonts w:ascii="Times" w:hAnsi="Times" w:cs="Times New Roman"/>
          <w:sz w:val="24"/>
          <w:szCs w:val="24"/>
        </w:rPr>
        <w:fldChar w:fldCharType="separate"/>
      </w:r>
      <w:r w:rsidR="00A87D5B" w:rsidRPr="00AF1F04">
        <w:rPr>
          <w:rFonts w:ascii="Times" w:hAnsi="Times" w:cs="Times New Roman"/>
          <w:sz w:val="24"/>
          <w:szCs w:val="24"/>
        </w:rPr>
        <w:t>(</w:t>
      </w:r>
      <w:proofErr w:type="spellStart"/>
      <w:r w:rsidR="00A87D5B" w:rsidRPr="00AF1F04">
        <w:rPr>
          <w:rFonts w:ascii="Times" w:hAnsi="Times" w:cs="Times New Roman"/>
          <w:sz w:val="24"/>
          <w:szCs w:val="24"/>
        </w:rPr>
        <w:t>Laidre</w:t>
      </w:r>
      <w:proofErr w:type="spellEnd"/>
      <w:r w:rsidR="00A87D5B" w:rsidRPr="00AF1F04">
        <w:rPr>
          <w:rFonts w:ascii="Times" w:hAnsi="Times" w:cs="Times New Roman"/>
          <w:sz w:val="24"/>
          <w:szCs w:val="24"/>
        </w:rPr>
        <w:t xml:space="preserve"> et al. 2001, 2002)</w:t>
      </w:r>
      <w:r w:rsidR="00084CDD" w:rsidRPr="00AF1F04">
        <w:rPr>
          <w:rFonts w:ascii="Times" w:hAnsi="Times" w:cs="Times New Roman"/>
          <w:sz w:val="24"/>
          <w:szCs w:val="24"/>
        </w:rPr>
        <w:fldChar w:fldCharType="end"/>
      </w:r>
      <w:commentRangeEnd w:id="52"/>
      <w:r w:rsidR="003278B6">
        <w:rPr>
          <w:rStyle w:val="CommentReference"/>
        </w:rPr>
        <w:commentReference w:id="52"/>
      </w:r>
      <w:r w:rsidRPr="00AF1F04">
        <w:rPr>
          <w:rFonts w:ascii="Times" w:hAnsi="Times" w:cs="Times New Roman"/>
          <w:sz w:val="24"/>
          <w:szCs w:val="24"/>
        </w:rPr>
        <w:t xml:space="preserve">, suggesting that sea otters are not likely to simply be foraging in nearby sandy habitats, but they may be capturing invertebrates in deeper </w:t>
      </w:r>
      <w:commentRangeStart w:id="53"/>
      <w:r w:rsidRPr="00AF1F04">
        <w:rPr>
          <w:rFonts w:ascii="Times" w:hAnsi="Times" w:cs="Times New Roman"/>
          <w:sz w:val="24"/>
          <w:szCs w:val="24"/>
        </w:rPr>
        <w:t>rocky</w:t>
      </w:r>
      <w:commentRangeEnd w:id="53"/>
      <w:r w:rsidR="00171CDE">
        <w:rPr>
          <w:rStyle w:val="CommentReference"/>
        </w:rPr>
        <w:commentReference w:id="53"/>
      </w:r>
      <w:r w:rsidRPr="00AF1F04">
        <w:rPr>
          <w:rFonts w:ascii="Times" w:hAnsi="Times" w:cs="Times New Roman"/>
          <w:sz w:val="24"/>
          <w:szCs w:val="24"/>
        </w:rPr>
        <w:t xml:space="preserve"> habitats that were not included in our surveys</w:t>
      </w:r>
      <w:r w:rsidR="00E4793A" w:rsidRPr="00AF1F04">
        <w:rPr>
          <w:rFonts w:ascii="Times" w:hAnsi="Times" w:cs="Times New Roman"/>
          <w:sz w:val="24"/>
          <w:szCs w:val="24"/>
        </w:rPr>
        <w:t xml:space="preserve"> or historical surveys</w:t>
      </w:r>
      <w:r w:rsidRPr="00AF1F04">
        <w:rPr>
          <w:rFonts w:ascii="Times" w:hAnsi="Times" w:cs="Times New Roman"/>
          <w:sz w:val="24"/>
          <w:szCs w:val="24"/>
        </w:rPr>
        <w:t>. Furthermore,</w:t>
      </w:r>
      <w:r w:rsidR="00084CDD" w:rsidRPr="00AF1F04">
        <w:rPr>
          <w:rFonts w:ascii="Times" w:hAnsi="Times" w:cs="Times New Roman"/>
          <w:sz w:val="24"/>
          <w:szCs w:val="24"/>
        </w:rPr>
        <w:t xml:space="preserve"> </w:t>
      </w:r>
      <w:r w:rsidRPr="00AF1F04">
        <w:rPr>
          <w:rFonts w:ascii="Times" w:hAnsi="Times" w:cs="Times New Roman"/>
          <w:sz w:val="24"/>
          <w:szCs w:val="24"/>
        </w:rPr>
        <w:t>w</w:t>
      </w:r>
      <w:r w:rsidR="007354B3" w:rsidRPr="00AF1F04">
        <w:rPr>
          <w:rFonts w:ascii="Times" w:hAnsi="Times" w:cs="Times New Roman"/>
          <w:sz w:val="24"/>
          <w:szCs w:val="24"/>
        </w:rPr>
        <w:t>e note that the abundance of sea otters in 2015</w:t>
      </w:r>
      <w:r w:rsidR="003B4A86">
        <w:rPr>
          <w:rFonts w:ascii="Times" w:hAnsi="Times" w:cs="Times New Roman"/>
          <w:sz w:val="24"/>
          <w:szCs w:val="24"/>
        </w:rPr>
        <w:t xml:space="preserve"> (</w:t>
      </w:r>
      <w:r w:rsidR="003B4A86" w:rsidRPr="00D37893">
        <w:rPr>
          <w:rFonts w:ascii="Times" w:hAnsi="Times" w:cs="Times New Roman"/>
          <w:i/>
          <w:sz w:val="24"/>
          <w:szCs w:val="24"/>
        </w:rPr>
        <w:t>n</w:t>
      </w:r>
      <w:r w:rsidR="003B4A86">
        <w:rPr>
          <w:rFonts w:ascii="Times" w:hAnsi="Times" w:cs="Times New Roman"/>
          <w:sz w:val="24"/>
          <w:szCs w:val="24"/>
        </w:rPr>
        <w:t xml:space="preserve"> &gt; 1400)</w:t>
      </w:r>
      <w:r w:rsidR="007354B3" w:rsidRPr="00AF1F04">
        <w:rPr>
          <w:rFonts w:ascii="Times" w:hAnsi="Times" w:cs="Times New Roman"/>
          <w:sz w:val="24"/>
          <w:szCs w:val="24"/>
        </w:rPr>
        <w:t xml:space="preserve"> is substantially above the published estimates of carrying capacity for the Washington outer coast</w:t>
      </w:r>
      <w:r w:rsidR="00763B05" w:rsidRPr="00AF1F04">
        <w:rPr>
          <w:rFonts w:ascii="Times" w:hAnsi="Times" w:cs="Times New Roman"/>
          <w:sz w:val="24"/>
          <w:szCs w:val="24"/>
        </w:rPr>
        <w:t xml:space="preserve"> (922 to 1189; </w:t>
      </w:r>
      <w:proofErr w:type="spellStart"/>
      <w:r w:rsidR="00763B05" w:rsidRPr="00AF1F04">
        <w:rPr>
          <w:rFonts w:ascii="Times" w:hAnsi="Times" w:cs="Times New Roman"/>
          <w:sz w:val="24"/>
          <w:szCs w:val="24"/>
        </w:rPr>
        <w:t>Laidre</w:t>
      </w:r>
      <w:proofErr w:type="spellEnd"/>
      <w:r w:rsidR="00763B05" w:rsidRPr="00AF1F04">
        <w:rPr>
          <w:rFonts w:ascii="Times" w:hAnsi="Times" w:cs="Times New Roman"/>
          <w:sz w:val="24"/>
          <w:szCs w:val="24"/>
        </w:rPr>
        <w:t xml:space="preserve"> et al. 2002)</w:t>
      </w:r>
      <w:r w:rsidR="007354B3" w:rsidRPr="00AF1F04">
        <w:rPr>
          <w:rFonts w:ascii="Times" w:hAnsi="Times" w:cs="Times New Roman"/>
          <w:sz w:val="24"/>
          <w:szCs w:val="24"/>
        </w:rPr>
        <w:t>, suggesting that either the carrying capacity of otters needs to be revis</w:t>
      </w:r>
      <w:r w:rsidRPr="00AF1F04">
        <w:rPr>
          <w:rFonts w:ascii="Times" w:hAnsi="Times" w:cs="Times New Roman"/>
          <w:sz w:val="24"/>
          <w:szCs w:val="24"/>
        </w:rPr>
        <w:t>i</w:t>
      </w:r>
      <w:r w:rsidR="007354B3" w:rsidRPr="00AF1F04">
        <w:rPr>
          <w:rFonts w:ascii="Times" w:hAnsi="Times" w:cs="Times New Roman"/>
          <w:sz w:val="24"/>
          <w:szCs w:val="24"/>
        </w:rPr>
        <w:t>ted or</w:t>
      </w:r>
      <w:r w:rsidRPr="00AF1F04">
        <w:rPr>
          <w:rFonts w:ascii="Times" w:hAnsi="Times" w:cs="Times New Roman"/>
          <w:sz w:val="24"/>
          <w:szCs w:val="24"/>
        </w:rPr>
        <w:t>,</w:t>
      </w:r>
      <w:r w:rsidR="007354B3" w:rsidRPr="00AF1F04">
        <w:rPr>
          <w:rFonts w:ascii="Times" w:hAnsi="Times" w:cs="Times New Roman"/>
          <w:sz w:val="24"/>
          <w:szCs w:val="24"/>
        </w:rPr>
        <w:t xml:space="preserve"> </w:t>
      </w:r>
      <w:r w:rsidRPr="00AF1F04">
        <w:rPr>
          <w:rFonts w:ascii="Times" w:hAnsi="Times" w:cs="Times New Roman"/>
          <w:sz w:val="24"/>
          <w:szCs w:val="24"/>
        </w:rPr>
        <w:t xml:space="preserve">if </w:t>
      </w:r>
      <w:r w:rsidR="00C12030">
        <w:rPr>
          <w:rFonts w:ascii="Times" w:hAnsi="Times" w:cs="Times New Roman"/>
          <w:sz w:val="24"/>
          <w:szCs w:val="24"/>
        </w:rPr>
        <w:t>carrying capacity</w:t>
      </w:r>
      <w:r w:rsidRPr="00AF1F04">
        <w:rPr>
          <w:rFonts w:ascii="Times" w:hAnsi="Times" w:cs="Times New Roman"/>
          <w:sz w:val="24"/>
          <w:szCs w:val="24"/>
        </w:rPr>
        <w:t xml:space="preserve"> estimates are correct, </w:t>
      </w:r>
      <w:r w:rsidR="007354B3" w:rsidRPr="00AF1F04">
        <w:rPr>
          <w:rFonts w:ascii="Times" w:hAnsi="Times" w:cs="Times New Roman"/>
          <w:sz w:val="24"/>
          <w:szCs w:val="24"/>
        </w:rPr>
        <w:t xml:space="preserve">the population </w:t>
      </w:r>
      <w:r w:rsidR="00763B05" w:rsidRPr="00AF1F04">
        <w:rPr>
          <w:rFonts w:ascii="Times" w:hAnsi="Times" w:cs="Times New Roman"/>
          <w:sz w:val="24"/>
          <w:szCs w:val="24"/>
        </w:rPr>
        <w:t xml:space="preserve">is </w:t>
      </w:r>
      <w:r w:rsidRPr="00AF1F04">
        <w:rPr>
          <w:rFonts w:ascii="Times" w:hAnsi="Times" w:cs="Times New Roman"/>
          <w:sz w:val="24"/>
          <w:szCs w:val="24"/>
        </w:rPr>
        <w:t xml:space="preserve">predicted to </w:t>
      </w:r>
      <w:r w:rsidR="007354B3" w:rsidRPr="00AF1F04">
        <w:rPr>
          <w:rFonts w:ascii="Times" w:hAnsi="Times" w:cs="Times New Roman"/>
          <w:sz w:val="24"/>
          <w:szCs w:val="24"/>
        </w:rPr>
        <w:t>decline in the coming years.</w:t>
      </w:r>
    </w:p>
    <w:p w14:paraId="220732BB" w14:textId="1CE91915" w:rsidR="001110EE" w:rsidRPr="00AF4296" w:rsidRDefault="00964CE9" w:rsidP="00F12E0E">
      <w:pPr>
        <w:spacing w:after="0" w:line="480" w:lineRule="auto"/>
        <w:ind w:firstLine="720"/>
        <w:rPr>
          <w:rFonts w:ascii="Times" w:hAnsi="Times" w:cs="Times New Roman"/>
          <w:b/>
          <w:sz w:val="24"/>
          <w:szCs w:val="24"/>
        </w:rPr>
      </w:pPr>
      <w:r>
        <w:rPr>
          <w:rFonts w:ascii="Times" w:hAnsi="Times" w:cs="Times New Roman"/>
          <w:sz w:val="24"/>
          <w:szCs w:val="24"/>
        </w:rPr>
        <w:t xml:space="preserve">In conclusion, </w:t>
      </w:r>
      <w:r w:rsidR="00736D3B">
        <w:rPr>
          <w:rFonts w:ascii="Times" w:hAnsi="Times" w:cs="Times New Roman"/>
          <w:sz w:val="24"/>
          <w:szCs w:val="24"/>
        </w:rPr>
        <w:t xml:space="preserve">place-based management of resources and ecosystem services is of great importance in coastal regions, and informed, holistic management requires accounting for the dynamics of keystone species and major biogenic habitats. Along the Olympic Coast, place-based management is a priority at both the state level—for example, the recently </w:t>
      </w:r>
      <w:r w:rsidR="00FB6897">
        <w:rPr>
          <w:rFonts w:ascii="Times" w:hAnsi="Times" w:cs="Times New Roman"/>
          <w:sz w:val="24"/>
          <w:szCs w:val="24"/>
        </w:rPr>
        <w:t>drafted</w:t>
      </w:r>
      <w:r w:rsidR="00736D3B">
        <w:rPr>
          <w:rFonts w:ascii="Times" w:hAnsi="Times" w:cs="Times New Roman"/>
          <w:sz w:val="24"/>
          <w:szCs w:val="24"/>
        </w:rPr>
        <w:t xml:space="preserve"> </w:t>
      </w:r>
      <w:r w:rsidR="00C12030">
        <w:rPr>
          <w:rFonts w:ascii="Times" w:hAnsi="Times" w:cs="Times New Roman"/>
          <w:sz w:val="24"/>
          <w:szCs w:val="24"/>
        </w:rPr>
        <w:t>Washington state marine spatial plan</w:t>
      </w:r>
      <w:r w:rsidR="00736D3B">
        <w:rPr>
          <w:rFonts w:ascii="Times" w:hAnsi="Times" w:cs="Times New Roman"/>
          <w:sz w:val="24"/>
          <w:szCs w:val="24"/>
        </w:rPr>
        <w:t xml:space="preserve"> (</w:t>
      </w:r>
      <w:r w:rsidR="00C12030" w:rsidRPr="00FB6897">
        <w:t>http://www.msp.wa.gov/wp-content/uploads/2017/draft_MSP_and_appendices.pdf</w:t>
      </w:r>
      <w:r w:rsidR="00736D3B">
        <w:rPr>
          <w:rFonts w:ascii="Times" w:hAnsi="Times" w:cs="Times New Roman"/>
          <w:sz w:val="24"/>
          <w:szCs w:val="24"/>
        </w:rPr>
        <w:t xml:space="preserve">)—and the federal level, as practiced by </w:t>
      </w:r>
      <w:del w:id="54" w:author="LIAM ANTRIM" w:date="2018-01-18T09:23:00Z">
        <w:r w:rsidR="00736D3B" w:rsidDel="00CD7441">
          <w:rPr>
            <w:rFonts w:ascii="Times" w:hAnsi="Times" w:cs="Times New Roman"/>
            <w:sz w:val="24"/>
            <w:szCs w:val="24"/>
          </w:rPr>
          <w:delText>the</w:delText>
        </w:r>
      </w:del>
      <w:r w:rsidR="00736D3B">
        <w:rPr>
          <w:rFonts w:ascii="Times" w:hAnsi="Times" w:cs="Times New Roman"/>
          <w:sz w:val="24"/>
          <w:szCs w:val="24"/>
        </w:rPr>
        <w:t xml:space="preserve"> OCNMS (</w:t>
      </w:r>
      <w:r w:rsidR="00C12030" w:rsidRPr="00AF1F04">
        <w:rPr>
          <w:rFonts w:ascii="Times" w:hAnsi="Times" w:cs="Times New Roman"/>
          <w:sz w:val="24"/>
          <w:szCs w:val="24"/>
        </w:rPr>
        <w:t>Offic</w:t>
      </w:r>
      <w:r w:rsidR="00C12030">
        <w:rPr>
          <w:rFonts w:ascii="Times" w:hAnsi="Times" w:cs="Times New Roman"/>
          <w:sz w:val="24"/>
          <w:szCs w:val="24"/>
        </w:rPr>
        <w:t>e of National Marine Sanctuarie</w:t>
      </w:r>
      <w:r w:rsidR="00AF4296">
        <w:rPr>
          <w:rFonts w:ascii="Times" w:hAnsi="Times" w:cs="Times New Roman"/>
          <w:sz w:val="24"/>
          <w:szCs w:val="24"/>
        </w:rPr>
        <w:t>s</w:t>
      </w:r>
      <w:r w:rsidR="00C12030" w:rsidRPr="00AF1F04">
        <w:rPr>
          <w:rFonts w:ascii="Times" w:hAnsi="Times" w:cs="Times New Roman"/>
          <w:sz w:val="24"/>
          <w:szCs w:val="24"/>
        </w:rPr>
        <w:t xml:space="preserve"> 2008</w:t>
      </w:r>
      <w:r w:rsidR="00736D3B">
        <w:rPr>
          <w:rFonts w:ascii="Times" w:hAnsi="Times" w:cs="Times New Roman"/>
          <w:sz w:val="24"/>
          <w:szCs w:val="24"/>
        </w:rPr>
        <w:t>) and the adjacent O</w:t>
      </w:r>
      <w:r w:rsidR="00AD75BD">
        <w:rPr>
          <w:rFonts w:ascii="Times" w:hAnsi="Times" w:cs="Times New Roman"/>
          <w:sz w:val="24"/>
          <w:szCs w:val="24"/>
        </w:rPr>
        <w:t>lympic National Park (</w:t>
      </w:r>
      <w:r w:rsidR="00C12030">
        <w:rPr>
          <w:rFonts w:ascii="Times" w:hAnsi="Times" w:cs="Times New Roman"/>
          <w:sz w:val="24"/>
          <w:szCs w:val="24"/>
        </w:rPr>
        <w:t>National Park Service 2008</w:t>
      </w:r>
      <w:r w:rsidR="00AF4296">
        <w:rPr>
          <w:rFonts w:ascii="Times" w:hAnsi="Times" w:cs="Times New Roman"/>
          <w:sz w:val="24"/>
          <w:szCs w:val="24"/>
        </w:rPr>
        <w:t>)</w:t>
      </w:r>
      <w:r w:rsidR="00736D3B">
        <w:rPr>
          <w:rFonts w:ascii="Times" w:hAnsi="Times" w:cs="Times New Roman"/>
          <w:sz w:val="24"/>
          <w:szCs w:val="24"/>
        </w:rPr>
        <w:t xml:space="preserve">. The reestablishment of a healthy sea otter population in this region </w:t>
      </w:r>
      <w:r w:rsidR="00736D3B">
        <w:rPr>
          <w:rFonts w:ascii="Times" w:hAnsi="Times" w:cs="Times New Roman"/>
          <w:sz w:val="24"/>
          <w:szCs w:val="24"/>
        </w:rPr>
        <w:lastRenderedPageBreak/>
        <w:t xml:space="preserve">has already yielded considerable ecosystem change, through trophic cascade dynamics that have </w:t>
      </w:r>
      <w:r w:rsidR="00D673CE">
        <w:rPr>
          <w:rFonts w:ascii="Times" w:hAnsi="Times" w:cs="Times New Roman"/>
          <w:sz w:val="24"/>
          <w:szCs w:val="24"/>
        </w:rPr>
        <w:t>enabled kelp canopy habitat</w:t>
      </w:r>
      <w:r w:rsidR="00736D3B">
        <w:rPr>
          <w:rFonts w:ascii="Times" w:hAnsi="Times" w:cs="Times New Roman"/>
          <w:sz w:val="24"/>
          <w:szCs w:val="24"/>
        </w:rPr>
        <w:t>s to e</w:t>
      </w:r>
      <w:r w:rsidR="00D673CE">
        <w:rPr>
          <w:rFonts w:ascii="Times" w:hAnsi="Times" w:cs="Times New Roman"/>
          <w:sz w:val="24"/>
          <w:szCs w:val="24"/>
        </w:rPr>
        <w:t xml:space="preserve">xpand. However, our </w:t>
      </w:r>
      <w:r w:rsidR="00721BAC">
        <w:rPr>
          <w:rFonts w:ascii="Times" w:hAnsi="Times" w:cs="Times New Roman"/>
          <w:sz w:val="24"/>
          <w:szCs w:val="24"/>
        </w:rPr>
        <w:t xml:space="preserve">research shows that kelp canopy dynamics are now being influenced </w:t>
      </w:r>
      <w:r w:rsidR="00AF4296">
        <w:rPr>
          <w:rFonts w:ascii="Times" w:hAnsi="Times" w:cs="Times New Roman"/>
          <w:sz w:val="24"/>
          <w:szCs w:val="24"/>
        </w:rPr>
        <w:t xml:space="preserve">predominantly </w:t>
      </w:r>
      <w:r w:rsidR="00721BAC">
        <w:rPr>
          <w:rFonts w:ascii="Times" w:hAnsi="Times" w:cs="Times New Roman"/>
          <w:sz w:val="24"/>
          <w:szCs w:val="24"/>
        </w:rPr>
        <w:t>by drivers other than otter abundance</w:t>
      </w:r>
      <w:r w:rsidR="00D673CE">
        <w:rPr>
          <w:rFonts w:ascii="Times" w:hAnsi="Times" w:cs="Times New Roman"/>
          <w:sz w:val="24"/>
          <w:szCs w:val="24"/>
        </w:rPr>
        <w:t xml:space="preserve">. </w:t>
      </w:r>
      <w:r w:rsidR="00721BAC">
        <w:rPr>
          <w:rFonts w:ascii="Times" w:hAnsi="Times" w:cs="Times New Roman"/>
          <w:sz w:val="24"/>
          <w:szCs w:val="24"/>
        </w:rPr>
        <w:t xml:space="preserve">This apparent decoupling poses a challenge to spatial management of marine resources in the area because the new prevalent mechanisms must be identified in order to anticipate further change and understand how management actions interact with natural variation. A second </w:t>
      </w:r>
      <w:r w:rsidR="00A01672">
        <w:rPr>
          <w:rFonts w:ascii="Times" w:hAnsi="Times" w:cs="Times New Roman"/>
          <w:sz w:val="24"/>
          <w:szCs w:val="24"/>
        </w:rPr>
        <w:t xml:space="preserve">challenge may be in revising </w:t>
      </w:r>
      <w:r w:rsidR="00721BAC">
        <w:rPr>
          <w:rFonts w:ascii="Times" w:hAnsi="Times" w:cs="Times New Roman"/>
          <w:sz w:val="24"/>
          <w:szCs w:val="24"/>
        </w:rPr>
        <w:t>management objectives for sea otters, which have been prioritized as keystone species that have major impacts on ecosystem structure and functioning, biodiversity</w:t>
      </w:r>
      <w:r w:rsidR="00AF4296">
        <w:rPr>
          <w:rFonts w:ascii="Times" w:hAnsi="Times" w:cs="Times New Roman"/>
          <w:sz w:val="24"/>
          <w:szCs w:val="24"/>
        </w:rPr>
        <w:t xml:space="preserve">, and other attributes </w:t>
      </w:r>
      <w:r w:rsidR="00F425F6">
        <w:rPr>
          <w:rFonts w:ascii="Times" w:hAnsi="Times" w:cs="Times New Roman"/>
          <w:sz w:val="24"/>
          <w:szCs w:val="24"/>
        </w:rPr>
        <w:fldChar w:fldCharType="begin"/>
      </w:r>
      <w:r w:rsidR="00F425F6">
        <w:rPr>
          <w:rFonts w:ascii="Times" w:hAnsi="Times" w:cs="Times New Roman"/>
          <w:sz w:val="24"/>
          <w:szCs w:val="24"/>
        </w:rPr>
        <w:instrText xml:space="preserve"> ADDIN PAPERS2_CITATIONS &lt;citation&gt;&lt;uuid&gt;E9312BED-392C-444C-A53D-FA2CE0DC60C7&lt;/uuid&gt;&lt;priority&gt;28&lt;/priority&gt;&lt;publications&gt;&lt;publication&gt;&lt;uuid&gt;1BEDAC68-92A9-478E-9906-3E2C9888643A&lt;/uuid&gt;&lt;volume&gt;81&lt;/volume&gt;&lt;doi&gt;10.1890/10-0262.1&lt;/doi&gt;&lt;startpage&gt;215&lt;/startpage&gt;&lt;publication_date&gt;99201105011200000000222000&lt;/publication_date&gt;&lt;url&gt;http://onlinelibrary.wiley.com/doi/10.1890/10-0262.1/full&lt;/url&gt;&lt;type&gt;400&lt;/type&gt;&lt;title&gt;Stability, resilience, and phase shifts in rocky subtidal communities along the west coast of Vancouver Island, Canada&lt;/title&gt;&lt;publisher&gt;Ecological Society of America&lt;/publisher&gt;&lt;number&gt;2&lt;/number&gt;&lt;subtype&gt;400&lt;/subtype&gt;&lt;endpage&gt;239&lt;/endpage&gt;&lt;bundle&gt;&lt;publication&gt;&lt;publisher&gt; ap &lt;/publisher&gt;&lt;title&gt;Ecological Monographs&lt;/title&gt;&lt;type&gt;-100&lt;/type&gt;&lt;subtype&gt;-100&lt;/subtype&gt;&lt;uuid&gt;F9DF2E26-C6FE-4CA2-85FA-FEB00F39E796&lt;/uuid&gt;&lt;/publication&gt;&lt;/bundle&gt;&lt;authors&gt;&lt;author&gt;&lt;firstName&gt;Jane&lt;/firstName&gt;&lt;lastName&gt;Watson&lt;/lastName&gt;&lt;/author&gt;&lt;author&gt;&lt;firstName&gt;James&lt;/firstName&gt;&lt;middleNames&gt;A&lt;/middleNames&gt;&lt;lastName&gt;Estes&lt;/lastName&gt;&lt;/author&gt;&lt;/authors&gt;&lt;/publication&gt;&lt;publication&gt;&lt;uuid&gt;110FF667-626F-479F-9DEC-DB11F4470A4D&lt;/uuid&gt;&lt;volume&gt;10&lt;/volume&gt;&lt;doi&gt;10.1890/110176&lt;/doi&gt;&lt;startpage&gt;409&lt;/startpage&gt;&lt;publication_date&gt;99201210011200000000222000&lt;/publication_date&gt;&lt;url&gt;http://onlinelibrary.wiley.com/doi/10.1890/110176/full&lt;/url&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America&lt;/publisher&gt;&lt;number&gt;8&lt;/number&gt;&lt;subtype&gt;400&lt;/subtype&gt;&lt;endpage&gt;415&lt;/endpage&gt;&lt;bundle&gt;&lt;publication&gt;&lt;publisher&gt;Ecological Society of America&lt;/publisher&gt;&lt;title&gt;Frontiers in Ecology and the Environment&lt;/title&gt;&lt;type&gt;-100&lt;/type&gt;&lt;subtype&gt;-100&lt;/subtype&gt;&lt;uuid&gt;C70B5C44-4195-4E1A-B836-C6FD3BAAFC39&lt;/uuid&gt;&lt;/publication&gt;&lt;/bundle&gt;&lt;authors&gt;&lt;author&gt;&lt;firstName&gt;Christopher&lt;/firstName&gt;&lt;middleNames&gt;C&lt;/middleNames&gt;&lt;lastName&gt;Wilmers&lt;/lastName&gt;&lt;/author&gt;&lt;author&gt;&lt;firstName&gt;James&lt;/firstName&gt;&lt;middleNames&gt;A&lt;/middleNames&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F425F6">
        <w:rPr>
          <w:rFonts w:ascii="Times" w:hAnsi="Times" w:cs="Times New Roman"/>
          <w:sz w:val="24"/>
          <w:szCs w:val="24"/>
        </w:rPr>
        <w:fldChar w:fldCharType="separate"/>
      </w:r>
      <w:r w:rsidR="00F425F6">
        <w:rPr>
          <w:rFonts w:ascii="Times" w:hAnsi="Times" w:cs="Times"/>
          <w:sz w:val="24"/>
          <w:szCs w:val="24"/>
        </w:rPr>
        <w:t xml:space="preserve">(Watson &amp; Estes 2011, </w:t>
      </w:r>
      <w:proofErr w:type="spellStart"/>
      <w:r w:rsidR="00F425F6">
        <w:rPr>
          <w:rFonts w:ascii="Times" w:hAnsi="Times" w:cs="Times"/>
          <w:sz w:val="24"/>
          <w:szCs w:val="24"/>
        </w:rPr>
        <w:t>Wilmers</w:t>
      </w:r>
      <w:proofErr w:type="spellEnd"/>
      <w:r w:rsidR="00F425F6">
        <w:rPr>
          <w:rFonts w:ascii="Times" w:hAnsi="Times" w:cs="Times"/>
          <w:sz w:val="24"/>
          <w:szCs w:val="24"/>
        </w:rPr>
        <w:t xml:space="preserve"> et al. 2012)</w:t>
      </w:r>
      <w:r w:rsidR="00F425F6">
        <w:rPr>
          <w:rFonts w:ascii="Times" w:hAnsi="Times" w:cs="Times New Roman"/>
          <w:sz w:val="24"/>
          <w:szCs w:val="24"/>
        </w:rPr>
        <w:fldChar w:fldCharType="end"/>
      </w:r>
      <w:r w:rsidR="00A01672">
        <w:rPr>
          <w:rFonts w:ascii="Times" w:hAnsi="Times" w:cs="Times New Roman"/>
          <w:sz w:val="24"/>
          <w:szCs w:val="24"/>
        </w:rPr>
        <w:t xml:space="preserve">. Our work suggests that their keystone effect on kelp forests </w:t>
      </w:r>
      <w:ins w:id="55" w:author="LIAM ANTRIM" w:date="2018-01-24T10:32:00Z">
        <w:r w:rsidR="003278B6">
          <w:rPr>
            <w:rFonts w:ascii="Times" w:hAnsi="Times" w:cs="Times New Roman"/>
            <w:sz w:val="24"/>
            <w:szCs w:val="24"/>
          </w:rPr>
          <w:t xml:space="preserve">on the </w:t>
        </w:r>
      </w:ins>
      <w:ins w:id="56" w:author="LIAM ANTRIM" w:date="2018-01-24T10:33:00Z">
        <w:r w:rsidR="003278B6">
          <w:rPr>
            <w:rFonts w:ascii="Times" w:hAnsi="Times" w:cs="Times New Roman"/>
            <w:sz w:val="24"/>
            <w:szCs w:val="24"/>
          </w:rPr>
          <w:t>Olympic</w:t>
        </w:r>
      </w:ins>
      <w:ins w:id="57" w:author="LIAM ANTRIM" w:date="2018-01-24T10:32:00Z">
        <w:r w:rsidR="003278B6">
          <w:rPr>
            <w:rFonts w:ascii="Times" w:hAnsi="Times" w:cs="Times New Roman"/>
            <w:sz w:val="24"/>
            <w:szCs w:val="24"/>
          </w:rPr>
          <w:t xml:space="preserve"> </w:t>
        </w:r>
      </w:ins>
      <w:ins w:id="58" w:author="LIAM ANTRIM" w:date="2018-01-24T10:33:00Z">
        <w:r w:rsidR="003278B6">
          <w:rPr>
            <w:rFonts w:ascii="Times" w:hAnsi="Times" w:cs="Times New Roman"/>
            <w:sz w:val="24"/>
            <w:szCs w:val="24"/>
          </w:rPr>
          <w:t xml:space="preserve">Coast </w:t>
        </w:r>
      </w:ins>
      <w:r w:rsidR="00A01672">
        <w:rPr>
          <w:rFonts w:ascii="Times" w:hAnsi="Times" w:cs="Times New Roman"/>
          <w:sz w:val="24"/>
          <w:szCs w:val="24"/>
        </w:rPr>
        <w:t xml:space="preserve">has diminished over time, and also that they must be relying on prey in habitats other than kelp forests in order to maintain their population at its present level. The current ecological dynamics of sea otters at different sites along the Olympic Coast must be better understood in order to determine if </w:t>
      </w:r>
      <w:r w:rsidR="00FA1478">
        <w:rPr>
          <w:rFonts w:ascii="Times" w:hAnsi="Times" w:cs="Times New Roman"/>
          <w:sz w:val="24"/>
          <w:szCs w:val="24"/>
        </w:rPr>
        <w:t xml:space="preserve">their tremendous predatory demands are impacting other </w:t>
      </w:r>
      <w:commentRangeStart w:id="59"/>
      <w:r w:rsidR="00FA1478">
        <w:rPr>
          <w:rFonts w:ascii="Times" w:hAnsi="Times" w:cs="Times New Roman"/>
          <w:sz w:val="24"/>
          <w:szCs w:val="24"/>
        </w:rPr>
        <w:t>habitats</w:t>
      </w:r>
      <w:commentRangeEnd w:id="59"/>
      <w:r w:rsidR="003278B6">
        <w:rPr>
          <w:rStyle w:val="CommentReference"/>
        </w:rPr>
        <w:commentReference w:id="59"/>
      </w:r>
      <w:r w:rsidR="00FA1478">
        <w:rPr>
          <w:rFonts w:ascii="Times" w:hAnsi="Times" w:cs="Times New Roman"/>
          <w:sz w:val="24"/>
          <w:szCs w:val="24"/>
        </w:rPr>
        <w:t xml:space="preserve"> and potentially introducing new management tradeof</w:t>
      </w:r>
      <w:r w:rsidR="000C4F44">
        <w:rPr>
          <w:rFonts w:ascii="Times" w:hAnsi="Times" w:cs="Times New Roman"/>
          <w:sz w:val="24"/>
          <w:szCs w:val="24"/>
        </w:rPr>
        <w:t xml:space="preserve">fs in </w:t>
      </w:r>
      <w:r w:rsidR="00AF4296">
        <w:rPr>
          <w:rFonts w:ascii="Times" w:hAnsi="Times" w:cs="Times New Roman"/>
          <w:sz w:val="24"/>
          <w:szCs w:val="24"/>
        </w:rPr>
        <w:t>habitats beyond the shallow kelp</w:t>
      </w:r>
      <w:r w:rsidR="000C4F44">
        <w:rPr>
          <w:rFonts w:ascii="Times" w:hAnsi="Times" w:cs="Times New Roman"/>
          <w:sz w:val="24"/>
          <w:szCs w:val="24"/>
        </w:rPr>
        <w:t xml:space="preserve"> </w:t>
      </w:r>
      <w:r w:rsidR="00AF4296">
        <w:rPr>
          <w:rFonts w:ascii="Times" w:hAnsi="Times" w:cs="Times New Roman"/>
          <w:sz w:val="24"/>
          <w:szCs w:val="24"/>
        </w:rPr>
        <w:t xml:space="preserve">forest studied </w:t>
      </w:r>
      <w:commentRangeStart w:id="60"/>
      <w:r w:rsidR="00AF4296">
        <w:rPr>
          <w:rFonts w:ascii="Times" w:hAnsi="Times" w:cs="Times New Roman"/>
          <w:sz w:val="24"/>
          <w:szCs w:val="24"/>
        </w:rPr>
        <w:t>here</w:t>
      </w:r>
      <w:commentRangeEnd w:id="60"/>
      <w:r w:rsidR="00AF4296">
        <w:rPr>
          <w:rStyle w:val="CommentReference"/>
        </w:rPr>
        <w:commentReference w:id="60"/>
      </w:r>
      <w:r w:rsidR="00AF4296">
        <w:rPr>
          <w:rFonts w:ascii="Times" w:hAnsi="Times" w:cs="Times New Roman"/>
          <w:sz w:val="24"/>
          <w:szCs w:val="24"/>
        </w:rPr>
        <w:t>.</w:t>
      </w:r>
    </w:p>
    <w:p w14:paraId="23A68BDF" w14:textId="4A5CBF0C" w:rsidR="00377317" w:rsidRPr="00AF1F04" w:rsidRDefault="00377317" w:rsidP="003E6C90">
      <w:pPr>
        <w:spacing w:before="240" w:after="0" w:line="480" w:lineRule="auto"/>
        <w:outlineLvl w:val="0"/>
        <w:rPr>
          <w:rFonts w:ascii="Times" w:hAnsi="Times" w:cs="Times New Roman"/>
          <w:b/>
          <w:sz w:val="24"/>
          <w:szCs w:val="24"/>
        </w:rPr>
      </w:pPr>
      <w:r w:rsidRPr="00AF1F04">
        <w:rPr>
          <w:rFonts w:ascii="Times" w:hAnsi="Times" w:cs="Times New Roman"/>
          <w:b/>
          <w:sz w:val="24"/>
          <w:szCs w:val="24"/>
        </w:rPr>
        <w:t>Acknowledgments</w:t>
      </w:r>
    </w:p>
    <w:p w14:paraId="5210F60E" w14:textId="60F90759" w:rsidR="007D0372" w:rsidRPr="00AF1F04" w:rsidRDefault="008F4C32" w:rsidP="00AC3C22">
      <w:pPr>
        <w:spacing w:after="0" w:line="480" w:lineRule="auto"/>
        <w:ind w:firstLine="720"/>
        <w:rPr>
          <w:rFonts w:ascii="Times" w:hAnsi="Times" w:cs="Times New Roman"/>
          <w:sz w:val="24"/>
          <w:szCs w:val="24"/>
        </w:rPr>
      </w:pPr>
      <w:r w:rsidRPr="00AF1F04">
        <w:rPr>
          <w:rFonts w:ascii="Times" w:hAnsi="Times" w:cs="Times New Roman"/>
          <w:sz w:val="24"/>
          <w:szCs w:val="24"/>
        </w:rPr>
        <w:t xml:space="preserve">We are grateful to </w:t>
      </w:r>
      <w:r w:rsidR="00377317" w:rsidRPr="00AF1F04">
        <w:rPr>
          <w:rFonts w:ascii="Times" w:hAnsi="Times" w:cs="Times New Roman"/>
          <w:sz w:val="24"/>
          <w:szCs w:val="24"/>
        </w:rPr>
        <w:t>Heather</w:t>
      </w:r>
      <w:r w:rsidR="007C583B" w:rsidRPr="00AF1F04">
        <w:rPr>
          <w:rFonts w:ascii="Times" w:hAnsi="Times" w:cs="Times New Roman"/>
          <w:sz w:val="24"/>
          <w:szCs w:val="24"/>
        </w:rPr>
        <w:t xml:space="preserve"> Jackson</w:t>
      </w:r>
      <w:r w:rsidR="00503DA9" w:rsidRPr="00AF1F04">
        <w:rPr>
          <w:rFonts w:ascii="Times" w:hAnsi="Times" w:cs="Times New Roman"/>
          <w:sz w:val="24"/>
          <w:szCs w:val="24"/>
        </w:rPr>
        <w:t xml:space="preserve"> </w:t>
      </w:r>
      <w:r w:rsidRPr="00AF1F04">
        <w:rPr>
          <w:rFonts w:ascii="Times" w:hAnsi="Times" w:cs="Times New Roman"/>
          <w:sz w:val="24"/>
          <w:szCs w:val="24"/>
        </w:rPr>
        <w:t>and</w:t>
      </w:r>
      <w:r w:rsidR="00377317" w:rsidRPr="00AF1F04">
        <w:rPr>
          <w:rFonts w:ascii="Times" w:hAnsi="Times" w:cs="Times New Roman"/>
          <w:sz w:val="24"/>
          <w:szCs w:val="24"/>
        </w:rPr>
        <w:t xml:space="preserve"> </w:t>
      </w:r>
      <w:r w:rsidR="007C583B" w:rsidRPr="00AF1F04">
        <w:rPr>
          <w:rFonts w:ascii="Times" w:hAnsi="Times" w:cs="Times New Roman"/>
          <w:sz w:val="24"/>
          <w:szCs w:val="24"/>
        </w:rPr>
        <w:t>George G</w:t>
      </w:r>
      <w:r w:rsidR="008A4F00" w:rsidRPr="00AF1F04">
        <w:rPr>
          <w:rFonts w:ascii="Times" w:hAnsi="Times" w:cs="Times New Roman"/>
          <w:sz w:val="24"/>
          <w:szCs w:val="24"/>
        </w:rPr>
        <w:t>alasso</w:t>
      </w:r>
      <w:r w:rsidRPr="00AF1F04">
        <w:rPr>
          <w:rFonts w:ascii="Times" w:hAnsi="Times" w:cs="Times New Roman"/>
          <w:sz w:val="24"/>
          <w:szCs w:val="24"/>
        </w:rPr>
        <w:t xml:space="preserve"> for piloting the resear</w:t>
      </w:r>
      <w:r w:rsidR="00256094" w:rsidRPr="00AF1F04">
        <w:rPr>
          <w:rFonts w:ascii="Times" w:hAnsi="Times" w:cs="Times New Roman"/>
          <w:sz w:val="24"/>
          <w:szCs w:val="24"/>
        </w:rPr>
        <w:t>ch vessels for all field work, and to t</w:t>
      </w:r>
      <w:r w:rsidRPr="00AF1F04">
        <w:rPr>
          <w:rFonts w:ascii="Times" w:hAnsi="Times" w:cs="Times New Roman"/>
          <w:sz w:val="24"/>
          <w:szCs w:val="24"/>
        </w:rPr>
        <w:t xml:space="preserve">he United States Coast Guard station at </w:t>
      </w:r>
      <w:proofErr w:type="spellStart"/>
      <w:r w:rsidRPr="00AF1F04">
        <w:rPr>
          <w:rFonts w:ascii="Times" w:hAnsi="Times" w:cs="Times New Roman"/>
          <w:sz w:val="24"/>
          <w:szCs w:val="24"/>
        </w:rPr>
        <w:t>Neah</w:t>
      </w:r>
      <w:proofErr w:type="spellEnd"/>
      <w:r w:rsidRPr="00AF1F04">
        <w:rPr>
          <w:rFonts w:ascii="Times" w:hAnsi="Times" w:cs="Times New Roman"/>
          <w:sz w:val="24"/>
          <w:szCs w:val="24"/>
        </w:rPr>
        <w:t xml:space="preserve"> Bay </w:t>
      </w:r>
      <w:r w:rsidR="00256094" w:rsidRPr="00AF1F04">
        <w:rPr>
          <w:rFonts w:ascii="Times" w:hAnsi="Times" w:cs="Times New Roman"/>
          <w:sz w:val="24"/>
          <w:szCs w:val="24"/>
        </w:rPr>
        <w:t>for kindly providing docking space</w:t>
      </w:r>
      <w:r w:rsidRPr="00AF1F04">
        <w:rPr>
          <w:rFonts w:ascii="Times" w:hAnsi="Times" w:cs="Times New Roman"/>
          <w:sz w:val="24"/>
          <w:szCs w:val="24"/>
        </w:rPr>
        <w:t>.</w:t>
      </w:r>
      <w:r w:rsidR="005B71FA" w:rsidRPr="00AF1F04">
        <w:rPr>
          <w:rFonts w:ascii="Times" w:hAnsi="Times" w:cs="Times New Roman"/>
          <w:sz w:val="24"/>
          <w:szCs w:val="24"/>
        </w:rPr>
        <w:t xml:space="preserve"> </w:t>
      </w:r>
      <w:r w:rsidR="000908F0" w:rsidRPr="00AF1F04">
        <w:rPr>
          <w:rFonts w:ascii="Times" w:hAnsi="Times" w:cs="Times New Roman"/>
          <w:sz w:val="24"/>
          <w:szCs w:val="24"/>
        </w:rPr>
        <w:t>We thank the Washington Department of Fish and Wi</w:t>
      </w:r>
      <w:r w:rsidR="00AC3C22" w:rsidRPr="00AF1F04">
        <w:rPr>
          <w:rFonts w:ascii="Times" w:hAnsi="Times" w:cs="Times New Roman"/>
          <w:sz w:val="24"/>
          <w:szCs w:val="24"/>
        </w:rPr>
        <w:t>ldlife for their excellent time-</w:t>
      </w:r>
      <w:r w:rsidR="000908F0" w:rsidRPr="00AF1F04">
        <w:rPr>
          <w:rFonts w:ascii="Times" w:hAnsi="Times" w:cs="Times New Roman"/>
          <w:sz w:val="24"/>
          <w:szCs w:val="24"/>
        </w:rPr>
        <w:t>series of sea otter observations</w:t>
      </w:r>
      <w:r w:rsidR="00412161" w:rsidRPr="00AF1F04">
        <w:rPr>
          <w:rFonts w:ascii="Times" w:hAnsi="Times" w:cs="Times New Roman"/>
          <w:sz w:val="24"/>
          <w:szCs w:val="24"/>
          <w:highlight w:val="yellow"/>
        </w:rPr>
        <w:t>. Helen Ba</w:t>
      </w:r>
      <w:r w:rsidR="00AC3C22" w:rsidRPr="00AF1F04">
        <w:rPr>
          <w:rFonts w:ascii="Times" w:hAnsi="Times" w:cs="Times New Roman"/>
          <w:sz w:val="24"/>
          <w:szCs w:val="24"/>
          <w:highlight w:val="yellow"/>
        </w:rPr>
        <w:t xml:space="preserve">rry at </w:t>
      </w:r>
      <w:r w:rsidR="005B71FA" w:rsidRPr="00AF1F04">
        <w:rPr>
          <w:rFonts w:ascii="Times" w:hAnsi="Times" w:cs="Times New Roman"/>
          <w:sz w:val="24"/>
          <w:szCs w:val="24"/>
          <w:highlight w:val="yellow"/>
        </w:rPr>
        <w:t xml:space="preserve">Washington </w:t>
      </w:r>
      <w:r w:rsidR="00AC3C22" w:rsidRPr="00AF1F04">
        <w:rPr>
          <w:rFonts w:ascii="Times" w:hAnsi="Times" w:cs="Times New Roman"/>
          <w:sz w:val="24"/>
          <w:szCs w:val="24"/>
          <w:highlight w:val="yellow"/>
        </w:rPr>
        <w:t>Department of Natural Resources</w:t>
      </w:r>
      <w:r w:rsidR="005B71FA" w:rsidRPr="00AF1F04">
        <w:rPr>
          <w:rFonts w:ascii="Times" w:hAnsi="Times" w:cs="Times New Roman"/>
          <w:sz w:val="24"/>
          <w:szCs w:val="24"/>
          <w:highlight w:val="yellow"/>
        </w:rPr>
        <w:t xml:space="preserve"> provided data </w:t>
      </w:r>
      <w:r w:rsidR="00AC3C22" w:rsidRPr="00AF1F04">
        <w:rPr>
          <w:rFonts w:ascii="Times" w:hAnsi="Times" w:cs="Times New Roman"/>
          <w:sz w:val="24"/>
          <w:szCs w:val="24"/>
          <w:highlight w:val="yellow"/>
        </w:rPr>
        <w:t xml:space="preserve">and guidance on </w:t>
      </w:r>
      <w:r w:rsidR="005B71FA" w:rsidRPr="00AF1F04">
        <w:rPr>
          <w:rFonts w:ascii="Times" w:hAnsi="Times" w:cs="Times New Roman"/>
          <w:sz w:val="24"/>
          <w:szCs w:val="24"/>
          <w:highlight w:val="yellow"/>
        </w:rPr>
        <w:t xml:space="preserve">kelp canopy aerial surveys. Cathy Pfister provided </w:t>
      </w:r>
      <w:r w:rsidR="00AC3C22" w:rsidRPr="00AF1F04">
        <w:rPr>
          <w:rFonts w:ascii="Times" w:hAnsi="Times" w:cs="Times New Roman"/>
          <w:sz w:val="24"/>
          <w:szCs w:val="24"/>
          <w:highlight w:val="yellow"/>
        </w:rPr>
        <w:t>thoughtful</w:t>
      </w:r>
      <w:r w:rsidR="005B71FA" w:rsidRPr="00AF1F04">
        <w:rPr>
          <w:rFonts w:ascii="Times" w:hAnsi="Times" w:cs="Times New Roman"/>
          <w:sz w:val="24"/>
          <w:szCs w:val="24"/>
          <w:highlight w:val="yellow"/>
        </w:rPr>
        <w:t xml:space="preserve"> discussion</w:t>
      </w:r>
      <w:r w:rsidR="00AC3C22" w:rsidRPr="00AF1F04">
        <w:rPr>
          <w:rFonts w:ascii="Times" w:hAnsi="Times" w:cs="Times New Roman"/>
          <w:sz w:val="24"/>
          <w:szCs w:val="24"/>
          <w:highlight w:val="yellow"/>
        </w:rPr>
        <w:t>s and field assistance</w:t>
      </w:r>
      <w:r w:rsidR="00EA161D" w:rsidRPr="00AF1F04">
        <w:rPr>
          <w:rFonts w:ascii="Times" w:hAnsi="Times" w:cs="Times New Roman"/>
          <w:sz w:val="24"/>
          <w:szCs w:val="24"/>
          <w:highlight w:val="yellow"/>
        </w:rPr>
        <w:t xml:space="preserve">. </w:t>
      </w:r>
      <w:r w:rsidR="00AC3C22" w:rsidRPr="00AF1F04">
        <w:rPr>
          <w:rFonts w:ascii="Times" w:hAnsi="Times" w:cs="Times New Roman"/>
          <w:sz w:val="24"/>
          <w:szCs w:val="24"/>
          <w:highlight w:val="yellow"/>
        </w:rPr>
        <w:t xml:space="preserve">Jessie Hale and Kristin </w:t>
      </w:r>
      <w:proofErr w:type="spellStart"/>
      <w:r w:rsidR="00AC3C22" w:rsidRPr="00AF1F04">
        <w:rPr>
          <w:rFonts w:ascii="Times" w:hAnsi="Times" w:cs="Times New Roman"/>
          <w:sz w:val="24"/>
          <w:szCs w:val="24"/>
          <w:highlight w:val="yellow"/>
        </w:rPr>
        <w:t>Laidre</w:t>
      </w:r>
      <w:proofErr w:type="spellEnd"/>
      <w:r w:rsidR="00AC3C22" w:rsidRPr="00AF1F04">
        <w:rPr>
          <w:rFonts w:ascii="Times" w:hAnsi="Times" w:cs="Times New Roman"/>
          <w:sz w:val="24"/>
          <w:szCs w:val="24"/>
          <w:highlight w:val="yellow"/>
        </w:rPr>
        <w:t xml:space="preserve"> provided helpful discussions</w:t>
      </w:r>
      <w:r w:rsidR="005B71FA" w:rsidRPr="00AF1F04">
        <w:rPr>
          <w:rFonts w:ascii="Times" w:hAnsi="Times" w:cs="Times New Roman"/>
          <w:sz w:val="24"/>
          <w:szCs w:val="24"/>
          <w:highlight w:val="yellow"/>
        </w:rPr>
        <w:t>.</w:t>
      </w:r>
      <w:r w:rsidR="005B71FA" w:rsidRPr="00AF1F04">
        <w:rPr>
          <w:rFonts w:ascii="Times" w:hAnsi="Times" w:cs="Times New Roman"/>
          <w:sz w:val="24"/>
          <w:szCs w:val="24"/>
        </w:rPr>
        <w:t xml:space="preserve"> </w:t>
      </w:r>
      <w:r w:rsidRPr="00AF1F04">
        <w:rPr>
          <w:rFonts w:ascii="Times" w:hAnsi="Times" w:cs="Times New Roman"/>
          <w:sz w:val="24"/>
          <w:szCs w:val="24"/>
        </w:rPr>
        <w:t xml:space="preserve">This study was supported by funding from the National Marine Fisheries Service, </w:t>
      </w:r>
      <w:r w:rsidRPr="00AF1F04">
        <w:rPr>
          <w:rFonts w:ascii="Times" w:hAnsi="Times" w:cs="Times New Roman"/>
          <w:sz w:val="24"/>
          <w:szCs w:val="24"/>
        </w:rPr>
        <w:lastRenderedPageBreak/>
        <w:t>the Office of National Marine Sanctuaries, and the NOAA Integrated Ecosystem Assessment program.</w:t>
      </w:r>
    </w:p>
    <w:p w14:paraId="2C6A0149" w14:textId="32E71107" w:rsidR="007D0372" w:rsidRPr="00AF1F04" w:rsidRDefault="007D0372">
      <w:pPr>
        <w:rPr>
          <w:rFonts w:ascii="Times" w:hAnsi="Times" w:cs="Times New Roman"/>
          <w:sz w:val="24"/>
          <w:szCs w:val="24"/>
        </w:rPr>
      </w:pPr>
      <w:r w:rsidRPr="00AF1F04">
        <w:rPr>
          <w:rFonts w:ascii="Times" w:hAnsi="Times" w:cs="Times New Roman"/>
          <w:sz w:val="24"/>
          <w:szCs w:val="24"/>
        </w:rPr>
        <w:br w:type="page"/>
      </w:r>
    </w:p>
    <w:p w14:paraId="7F4709F7" w14:textId="62AA8395" w:rsidR="003A6675" w:rsidRPr="00AF1F04" w:rsidRDefault="003A6675" w:rsidP="003A6675">
      <w:pPr>
        <w:pStyle w:val="NormalWeb"/>
        <w:numPr>
          <w:ilvl w:val="0"/>
          <w:numId w:val="8"/>
        </w:numPr>
        <w:spacing w:before="0" w:beforeAutospacing="0" w:after="0" w:afterAutospacing="0"/>
        <w:textAlignment w:val="baseline"/>
        <w:rPr>
          <w:rFonts w:ascii="Times" w:hAnsi="Times"/>
          <w:color w:val="000000"/>
        </w:rPr>
      </w:pPr>
      <w:bookmarkStart w:id="61" w:name="_GoBack"/>
      <w:bookmarkEnd w:id="61"/>
    </w:p>
    <w:sectPr w:rsidR="003A6675" w:rsidRPr="00AF1F04" w:rsidSect="001D5F25">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ANTRIM" w:date="2018-01-17T12:06:00Z" w:initials="LA">
    <w:p w14:paraId="77B3EFD2" w14:textId="15A90B96" w:rsidR="003278B6" w:rsidRDefault="003278B6">
      <w:pPr>
        <w:pStyle w:val="CommentText"/>
      </w:pPr>
      <w:r>
        <w:rPr>
          <w:rStyle w:val="CommentReference"/>
        </w:rPr>
        <w:annotationRef/>
      </w:r>
      <w:r>
        <w:t xml:space="preserve">Only instance </w:t>
      </w:r>
      <w:proofErr w:type="gramStart"/>
      <w:r>
        <w:t>of ,</w:t>
      </w:r>
      <w:proofErr w:type="gramEnd"/>
      <w:r>
        <w:t xml:space="preserve"> after e.g., which I thought was normal punctuation</w:t>
      </w:r>
    </w:p>
  </w:comment>
  <w:comment w:id="2" w:author="LIAM ANTRIM" w:date="2018-01-17T12:04:00Z" w:initials="LA">
    <w:p w14:paraId="354204F8" w14:textId="241C7CC5" w:rsidR="003278B6" w:rsidRDefault="003278B6">
      <w:pPr>
        <w:pStyle w:val="CommentText"/>
      </w:pPr>
      <w:r>
        <w:rPr>
          <w:rStyle w:val="CommentReference"/>
        </w:rPr>
        <w:annotationRef/>
      </w:r>
      <w:r>
        <w:t>Edit attention needed here.</w:t>
      </w:r>
    </w:p>
  </w:comment>
  <w:comment w:id="4" w:author="LIAM ANTRIM" w:date="2018-01-17T12:05:00Z" w:initials="LA">
    <w:p w14:paraId="3074BE02" w14:textId="7AC13B69" w:rsidR="003278B6" w:rsidRDefault="003278B6">
      <w:pPr>
        <w:pStyle w:val="CommentText"/>
      </w:pPr>
      <w:r>
        <w:rPr>
          <w:rStyle w:val="CommentReference"/>
        </w:rPr>
        <w:annotationRef/>
      </w:r>
      <w:r>
        <w:t>Edit attention needed here</w:t>
      </w:r>
    </w:p>
  </w:comment>
  <w:comment w:id="6" w:author="LIAM ANTRIM" w:date="2018-01-17T12:08:00Z" w:initials="LA">
    <w:p w14:paraId="01DC11E8" w14:textId="798BD86C" w:rsidR="003278B6" w:rsidRDefault="003278B6">
      <w:pPr>
        <w:pStyle w:val="CommentText"/>
      </w:pPr>
      <w:r>
        <w:rPr>
          <w:rStyle w:val="CommentReference"/>
        </w:rPr>
        <w:annotationRef/>
      </w:r>
      <w:r>
        <w:t>Parenthesis editing needed</w:t>
      </w:r>
    </w:p>
  </w:comment>
  <w:comment w:id="7" w:author="LIAM ANTRIM" w:date="2018-01-17T12:10:00Z" w:initials="LA">
    <w:p w14:paraId="7589577C" w14:textId="7138849F" w:rsidR="003278B6" w:rsidRDefault="003278B6">
      <w:pPr>
        <w:pStyle w:val="CommentText"/>
      </w:pPr>
      <w:r>
        <w:rPr>
          <w:rStyle w:val="CommentReference"/>
        </w:rPr>
        <w:annotationRef/>
      </w:r>
      <w:r>
        <w:t>Could citation be WDNR 2017 and reference be web page?</w:t>
      </w:r>
    </w:p>
  </w:comment>
  <w:comment w:id="10" w:author="LIAM ANTRIM" w:date="2018-01-18T09:23:00Z" w:initials="LA">
    <w:p w14:paraId="6214C664" w14:textId="5B295C7E" w:rsidR="003278B6" w:rsidRDefault="003278B6">
      <w:pPr>
        <w:pStyle w:val="CommentText"/>
      </w:pPr>
      <w:r>
        <w:rPr>
          <w:rStyle w:val="CommentReference"/>
        </w:rPr>
        <w:annotationRef/>
      </w:r>
      <w:proofErr w:type="gramStart"/>
      <w:r>
        <w:t>Generally</w:t>
      </w:r>
      <w:proofErr w:type="gramEnd"/>
      <w:r>
        <w:t xml:space="preserve"> OCNMS-recommended editing style does not use “the” ahead of the name.  Just like you wouldn’t say “we are going to the Olympic National Park” rather “going to Olympic National Park”.  </w:t>
      </w:r>
    </w:p>
  </w:comment>
  <w:comment w:id="11" w:author="LIAM ANTRIM" w:date="2018-01-18T09:26:00Z" w:initials="LA">
    <w:p w14:paraId="35656E0A" w14:textId="0E1148EA" w:rsidR="003278B6" w:rsidRDefault="003278B6">
      <w:pPr>
        <w:pStyle w:val="CommentText"/>
      </w:pPr>
      <w:r>
        <w:rPr>
          <w:rStyle w:val="CommentReference"/>
        </w:rPr>
        <w:annotationRef/>
      </w:r>
      <w:r>
        <w:t>Is this the only year’s data from recent surveys that was used?  Guess I’ll find out by reading more</w:t>
      </w:r>
    </w:p>
  </w:comment>
  <w:comment w:id="12" w:author="LIAM ANTRIM" w:date="2018-01-18T09:29:00Z" w:initials="LA">
    <w:p w14:paraId="348CF1E5" w14:textId="316A650A" w:rsidR="003278B6" w:rsidRDefault="003278B6">
      <w:pPr>
        <w:pStyle w:val="CommentText"/>
      </w:pPr>
      <w:r>
        <w:rPr>
          <w:rStyle w:val="CommentReference"/>
        </w:rPr>
        <w:annotationRef/>
      </w:r>
      <w:r>
        <w:t xml:space="preserve">Is allow the right word?  Examine? </w:t>
      </w:r>
      <w:proofErr w:type="spellStart"/>
      <w:r>
        <w:t>Distinquish</w:t>
      </w:r>
      <w:proofErr w:type="spellEnd"/>
      <w:r>
        <w:t>?</w:t>
      </w:r>
    </w:p>
  </w:comment>
  <w:comment w:id="13" w:author="LIAM ANTRIM" w:date="2018-01-18T09:35:00Z" w:initials="LA">
    <w:p w14:paraId="169BE970" w14:textId="65A59C85" w:rsidR="003278B6" w:rsidRDefault="003278B6">
      <w:pPr>
        <w:pStyle w:val="CommentText"/>
      </w:pPr>
      <w:r>
        <w:rPr>
          <w:rStyle w:val="CommentReference"/>
        </w:rPr>
        <w:annotationRef/>
      </w:r>
      <w:r>
        <w:t>Could be rephrased e.g., (no survey data available from 2009 and 2014) or (except 2009 and 2014)</w:t>
      </w:r>
    </w:p>
  </w:comment>
  <w:comment w:id="16" w:author="LIAM ANTRIM" w:date="2018-01-18T09:40:00Z" w:initials="LA">
    <w:p w14:paraId="1737CDFE" w14:textId="38C97249" w:rsidR="003278B6" w:rsidRDefault="003278B6">
      <w:pPr>
        <w:pStyle w:val="CommentText"/>
      </w:pPr>
      <w:r>
        <w:rPr>
          <w:rStyle w:val="CommentReference"/>
        </w:rPr>
        <w:annotationRef/>
      </w:r>
      <w:r>
        <w:t>Reads a bit more smoothly</w:t>
      </w:r>
    </w:p>
  </w:comment>
  <w:comment w:id="17" w:author="LIAM ANTRIM" w:date="2018-01-21T07:52:00Z" w:initials="LA">
    <w:p w14:paraId="4A05E6CD" w14:textId="41DE5DCD" w:rsidR="003278B6" w:rsidRDefault="003278B6">
      <w:pPr>
        <w:pStyle w:val="CommentText"/>
      </w:pPr>
      <w:r>
        <w:rPr>
          <w:rStyle w:val="CommentReference"/>
        </w:rPr>
        <w:annotationRef/>
      </w:r>
      <w:r>
        <w:t>Is – sign needed for exponent?</w:t>
      </w:r>
    </w:p>
  </w:comment>
  <w:comment w:id="22" w:author="LIAM ANTRIM" w:date="2018-01-21T07:55:00Z" w:initials="LA">
    <w:p w14:paraId="159FBC23" w14:textId="14E53D1A" w:rsidR="003278B6" w:rsidRDefault="003278B6">
      <w:pPr>
        <w:pStyle w:val="CommentText"/>
      </w:pPr>
      <w:r>
        <w:rPr>
          <w:rStyle w:val="CommentReference"/>
        </w:rPr>
        <w:annotationRef/>
      </w:r>
      <w:r>
        <w:t>I hang up on “important” and come up with redundant alternatives like dominant.</w:t>
      </w:r>
    </w:p>
  </w:comment>
  <w:comment w:id="26" w:author="Ole Shelton" w:date="2017-10-30T09:47:00Z" w:initials="AOS">
    <w:p w14:paraId="4BC664E6" w14:textId="0DA0DFC4" w:rsidR="003278B6" w:rsidRDefault="003278B6" w:rsidP="008332EF">
      <w:pPr>
        <w:pStyle w:val="CommentText"/>
      </w:pPr>
      <w:r>
        <w:rPr>
          <w:rStyle w:val="CommentReference"/>
        </w:rPr>
        <w:annotationRef/>
      </w:r>
      <w:r>
        <w:t>Need to see if Jesse has a pub that we can cite or how best to reference this info.</w:t>
      </w:r>
    </w:p>
    <w:p w14:paraId="4E2C8612" w14:textId="77777777" w:rsidR="003278B6" w:rsidRDefault="003278B6" w:rsidP="008332EF">
      <w:pPr>
        <w:pStyle w:val="CommentText"/>
      </w:pPr>
    </w:p>
    <w:p w14:paraId="6CC736BC" w14:textId="77777777" w:rsidR="003278B6" w:rsidRDefault="003278B6" w:rsidP="008332EF">
      <w:pPr>
        <w:pStyle w:val="CommentText"/>
      </w:pPr>
    </w:p>
  </w:comment>
  <w:comment w:id="30" w:author="LIAM ANTRIM" w:date="2018-01-21T08:01:00Z" w:initials="LA">
    <w:p w14:paraId="702EE7C5" w14:textId="240685B2" w:rsidR="003278B6" w:rsidRDefault="003278B6">
      <w:pPr>
        <w:pStyle w:val="CommentText"/>
      </w:pPr>
      <w:r>
        <w:rPr>
          <w:rStyle w:val="CommentReference"/>
        </w:rPr>
        <w:annotationRef/>
      </w:r>
      <w:r>
        <w:t>Seems to be missing “and” here</w:t>
      </w:r>
    </w:p>
  </w:comment>
  <w:comment w:id="31" w:author="LIAM ANTRIM" w:date="2018-01-21T08:04:00Z" w:initials="LA">
    <w:p w14:paraId="7067620E" w14:textId="05F3BD4F" w:rsidR="003278B6" w:rsidRDefault="003278B6">
      <w:pPr>
        <w:pStyle w:val="CommentText"/>
      </w:pPr>
      <w:r>
        <w:rPr>
          <w:rStyle w:val="CommentReference"/>
        </w:rPr>
        <w:annotationRef/>
      </w:r>
      <w:r>
        <w:t>Insert measure or index here?</w:t>
      </w:r>
    </w:p>
  </w:comment>
  <w:comment w:id="35" w:author="Ole Shelton" w:date="2018-01-03T11:08:00Z" w:initials="AOS">
    <w:p w14:paraId="336B377E" w14:textId="04FEE40B" w:rsidR="003278B6" w:rsidRDefault="003278B6" w:rsidP="00027B04">
      <w:pPr>
        <w:pStyle w:val="CommentText"/>
      </w:pPr>
      <w:r>
        <w:t>NICK T:</w:t>
      </w:r>
    </w:p>
    <w:p w14:paraId="684E936A" w14:textId="28D2CF7E" w:rsidR="003278B6" w:rsidRDefault="003278B6" w:rsidP="00027B04">
      <w:pPr>
        <w:pStyle w:val="CommentText"/>
      </w:pPr>
      <w:r>
        <w:t xml:space="preserve">I </w:t>
      </w:r>
      <w:r>
        <w:rPr>
          <w:rStyle w:val="CommentReference"/>
        </w:rPr>
        <w:annotationRef/>
      </w:r>
      <w:r>
        <w:t xml:space="preserve">think this is OK, but using canonical analysis of principal coordinates (CAP) would be more congruent with the </w:t>
      </w:r>
      <w:proofErr w:type="spellStart"/>
      <w:r>
        <w:t>PerMANOVA</w:t>
      </w:r>
      <w:proofErr w:type="spellEnd"/>
      <w:r>
        <w:t xml:space="preserve"> analysis.  </w:t>
      </w:r>
      <w:proofErr w:type="spellStart"/>
      <w:r>
        <w:t>nMDS</w:t>
      </w:r>
      <w:proofErr w:type="spellEnd"/>
      <w:r>
        <w:t xml:space="preserve"> is unconstrained.  CAP is constrained.  Therefore, </w:t>
      </w:r>
      <w:proofErr w:type="spellStart"/>
      <w:r>
        <w:t>nMDS</w:t>
      </w:r>
      <w:proofErr w:type="spellEnd"/>
      <w:r>
        <w:t xml:space="preserve"> doesn’t assume the same groupings as in the </w:t>
      </w:r>
      <w:proofErr w:type="spellStart"/>
      <w:r>
        <w:t>PerMANOVA</w:t>
      </w:r>
      <w:proofErr w:type="spellEnd"/>
      <w:r>
        <w:t xml:space="preserve">.  You can force the CAP to assume the same groupings as in the </w:t>
      </w:r>
      <w:proofErr w:type="spellStart"/>
      <w:r>
        <w:t>PerMANOVA</w:t>
      </w:r>
      <w:proofErr w:type="spellEnd"/>
      <w:r>
        <w:t xml:space="preserve">.  CAP would, therefore, more correctly represent the </w:t>
      </w:r>
      <w:proofErr w:type="spellStart"/>
      <w:r>
        <w:t>PerMANOVA</w:t>
      </w:r>
      <w:proofErr w:type="spellEnd"/>
      <w:r>
        <w:t xml:space="preserve"> analyses graphically.</w:t>
      </w:r>
    </w:p>
    <w:p w14:paraId="297A2B84" w14:textId="77777777" w:rsidR="003278B6" w:rsidRDefault="003278B6" w:rsidP="00027B04">
      <w:pPr>
        <w:pStyle w:val="CommentText"/>
      </w:pPr>
    </w:p>
    <w:p w14:paraId="4EE430E8" w14:textId="77777777" w:rsidR="003278B6" w:rsidRDefault="003278B6" w:rsidP="00027B04">
      <w:pPr>
        <w:pStyle w:val="CommentText"/>
      </w:pPr>
      <w:r>
        <w:t>I forget the function name in R, but I can look it up.</w:t>
      </w:r>
    </w:p>
    <w:p w14:paraId="67BF9240" w14:textId="77777777" w:rsidR="003278B6" w:rsidRDefault="003278B6" w:rsidP="00027B04">
      <w:pPr>
        <w:pStyle w:val="CommentText"/>
      </w:pPr>
    </w:p>
    <w:p w14:paraId="4F0B483E" w14:textId="5093D980" w:rsidR="003278B6" w:rsidRDefault="003278B6" w:rsidP="00027B04">
      <w:pPr>
        <w:pStyle w:val="CommentText"/>
      </w:pPr>
      <w:r>
        <w:t>Also:</w:t>
      </w:r>
    </w:p>
    <w:p w14:paraId="2DC0CC98" w14:textId="530BF098" w:rsidR="003278B6" w:rsidRDefault="003278B6">
      <w:pPr>
        <w:pStyle w:val="CommentText"/>
      </w:pPr>
      <w:r>
        <w:t>What distance metric?  Manhattan?  Should probably be the same.</w:t>
      </w:r>
    </w:p>
  </w:comment>
  <w:comment w:id="37" w:author="LIAM ANTRIM" w:date="2018-01-21T08:10:00Z" w:initials="LA">
    <w:p w14:paraId="6EB74071" w14:textId="78D5E934" w:rsidR="003278B6" w:rsidRDefault="003278B6">
      <w:pPr>
        <w:pStyle w:val="CommentText"/>
      </w:pPr>
      <w:r>
        <w:rPr>
          <w:rStyle w:val="CommentReference"/>
        </w:rPr>
        <w:annotationRef/>
      </w:r>
      <w:r>
        <w:t>Figures and text mostly use 3 region names - northern, central and southern.  So consistent use in text is good, where feasible.  Also, capitalization of region names is inconsistent in this paragraph</w:t>
      </w:r>
    </w:p>
  </w:comment>
  <w:comment w:id="38" w:author="LIAM ANTRIM" w:date="2018-01-24T09:37:00Z" w:initials="LA">
    <w:p w14:paraId="09440D25" w14:textId="4C39EFE1" w:rsidR="003278B6" w:rsidRDefault="003278B6">
      <w:pPr>
        <w:pStyle w:val="CommentText"/>
      </w:pPr>
      <w:r>
        <w:rPr>
          <w:rStyle w:val="CommentReference"/>
        </w:rPr>
        <w:annotationRef/>
      </w:r>
      <w:r>
        <w:t>Cape Johnson data seems to be missing from Fig 2C, so I assume this statement means only Rock 305 data shown in 2C.  This wasn’t clear to me on first read.</w:t>
      </w:r>
    </w:p>
  </w:comment>
  <w:comment w:id="44" w:author="LIAM ANTRIM" w:date="2018-01-24T09:50:00Z" w:initials="LA">
    <w:p w14:paraId="10FE543C" w14:textId="5DE00BE9" w:rsidR="003278B6" w:rsidRDefault="003278B6">
      <w:pPr>
        <w:pStyle w:val="CommentText"/>
      </w:pPr>
      <w:r>
        <w:rPr>
          <w:rStyle w:val="CommentReference"/>
        </w:rPr>
        <w:annotationRef/>
      </w:r>
      <w:r>
        <w:t xml:space="preserve">I might have missed it but I found myself asking what is kelp population based on – area covered? Abundance?  Maybe rate doesn’t need a unit assigned, but knowing the metric would help understand the implied metric for growth rate.  </w:t>
      </w:r>
    </w:p>
  </w:comment>
  <w:comment w:id="45" w:author="Ole Shelton" w:date="2017-10-30T16:24:00Z" w:initials="AOS">
    <w:p w14:paraId="5E1AC2A4" w14:textId="77777777" w:rsidR="003278B6" w:rsidRPr="00CC50CE" w:rsidRDefault="003278B6" w:rsidP="001C6B10">
      <w:pPr>
        <w:spacing w:before="120" w:after="0" w:line="240" w:lineRule="auto"/>
        <w:rPr>
          <w:rFonts w:ascii="Times New Roman" w:hAnsi="Times New Roman" w:cs="Times New Roman"/>
          <w:i/>
          <w:sz w:val="18"/>
          <w:szCs w:val="18"/>
        </w:rPr>
      </w:pPr>
      <w:r>
        <w:rPr>
          <w:rStyle w:val="CommentReference"/>
        </w:rPr>
        <w:annotationRef/>
      </w:r>
      <w:r w:rsidRPr="00CC50CE">
        <w:rPr>
          <w:rFonts w:ascii="Times New Roman" w:hAnsi="Times New Roman" w:cs="Times New Roman"/>
          <w:i/>
          <w:sz w:val="18"/>
          <w:szCs w:val="18"/>
        </w:rPr>
        <w:t>Call:</w:t>
      </w:r>
    </w:p>
    <w:p w14:paraId="43A9E5C5" w14:textId="77777777" w:rsidR="003278B6" w:rsidRPr="00CC50CE" w:rsidRDefault="003278B6" w:rsidP="001C6B10">
      <w:pPr>
        <w:spacing w:before="120" w:after="0" w:line="240" w:lineRule="auto"/>
        <w:rPr>
          <w:rFonts w:ascii="Times New Roman" w:hAnsi="Times New Roman" w:cs="Times New Roman"/>
          <w:i/>
          <w:sz w:val="18"/>
          <w:szCs w:val="18"/>
        </w:rPr>
      </w:pPr>
      <w:proofErr w:type="spellStart"/>
      <w:proofErr w:type="gramStart"/>
      <w:r w:rsidRPr="00CC50CE">
        <w:rPr>
          <w:rFonts w:ascii="Times New Roman" w:hAnsi="Times New Roman" w:cs="Times New Roman"/>
          <w:i/>
          <w:sz w:val="18"/>
          <w:szCs w:val="18"/>
        </w:rPr>
        <w:t>lm</w:t>
      </w:r>
      <w:proofErr w:type="spellEnd"/>
      <w:r w:rsidRPr="00CC50CE">
        <w:rPr>
          <w:rFonts w:ascii="Times New Roman" w:hAnsi="Times New Roman" w:cs="Times New Roman"/>
          <w:i/>
          <w:sz w:val="18"/>
          <w:szCs w:val="18"/>
        </w:rPr>
        <w:t>(</w:t>
      </w:r>
      <w:proofErr w:type="gramEnd"/>
      <w:r w:rsidRPr="00CC50CE">
        <w:rPr>
          <w:rFonts w:ascii="Times New Roman" w:hAnsi="Times New Roman" w:cs="Times New Roman"/>
          <w:i/>
          <w:sz w:val="18"/>
          <w:szCs w:val="18"/>
        </w:rPr>
        <w:t xml:space="preserve">formula = </w:t>
      </w:r>
      <w:proofErr w:type="spellStart"/>
      <w:r w:rsidRPr="00CC50CE">
        <w:rPr>
          <w:rFonts w:ascii="Times New Roman" w:hAnsi="Times New Roman" w:cs="Times New Roman"/>
          <w:i/>
          <w:sz w:val="18"/>
          <w:szCs w:val="18"/>
        </w:rPr>
        <w:t>slope.kelp</w:t>
      </w:r>
      <w:proofErr w:type="spellEnd"/>
      <w:r w:rsidRPr="00CC50CE">
        <w:rPr>
          <w:rFonts w:ascii="Times New Roman" w:hAnsi="Times New Roman" w:cs="Times New Roman"/>
          <w:i/>
          <w:sz w:val="18"/>
          <w:szCs w:val="18"/>
        </w:rPr>
        <w:t xml:space="preserve"> ~ Region + </w:t>
      </w:r>
      <w:proofErr w:type="spellStart"/>
      <w:r w:rsidRPr="00CC50CE">
        <w:rPr>
          <w:rFonts w:ascii="Times New Roman" w:hAnsi="Times New Roman" w:cs="Times New Roman"/>
          <w:i/>
          <w:sz w:val="18"/>
          <w:szCs w:val="18"/>
        </w:rPr>
        <w:t>slope.otter</w:t>
      </w:r>
      <w:proofErr w:type="spellEnd"/>
      <w:r w:rsidRPr="00CC50CE">
        <w:rPr>
          <w:rFonts w:ascii="Times New Roman" w:hAnsi="Times New Roman" w:cs="Times New Roman"/>
          <w:i/>
          <w:sz w:val="18"/>
          <w:szCs w:val="18"/>
        </w:rPr>
        <w:t xml:space="preserve"> * </w:t>
      </w:r>
      <w:proofErr w:type="spellStart"/>
      <w:r w:rsidRPr="00CC50CE">
        <w:rPr>
          <w:rFonts w:ascii="Times New Roman" w:hAnsi="Times New Roman" w:cs="Times New Roman"/>
          <w:i/>
          <w:sz w:val="18"/>
          <w:szCs w:val="18"/>
        </w:rPr>
        <w:t>as.factor</w:t>
      </w:r>
      <w:proofErr w:type="spellEnd"/>
      <w:r w:rsidRPr="00CC50CE">
        <w:rPr>
          <w:rFonts w:ascii="Times New Roman" w:hAnsi="Times New Roman" w:cs="Times New Roman"/>
          <w:i/>
          <w:sz w:val="18"/>
          <w:szCs w:val="18"/>
        </w:rPr>
        <w:t>(Start),  data = .)</w:t>
      </w:r>
    </w:p>
    <w:p w14:paraId="67E08863" w14:textId="77777777" w:rsidR="003278B6" w:rsidRPr="00CC50CE" w:rsidRDefault="003278B6" w:rsidP="001C6B10">
      <w:pPr>
        <w:spacing w:before="120" w:after="0" w:line="240" w:lineRule="auto"/>
        <w:rPr>
          <w:rFonts w:ascii="Times New Roman" w:hAnsi="Times New Roman" w:cs="Times New Roman"/>
          <w:i/>
          <w:sz w:val="18"/>
          <w:szCs w:val="18"/>
        </w:rPr>
      </w:pPr>
    </w:p>
    <w:p w14:paraId="2BDD254B"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Residuals:</w:t>
      </w:r>
    </w:p>
    <w:p w14:paraId="5DEC743A"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 xml:space="preserve">      Min        1Q    Median        3Q       Max </w:t>
      </w:r>
    </w:p>
    <w:p w14:paraId="5333C7EF"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-0.039652 -0.014942 -0.</w:t>
      </w:r>
      <w:proofErr w:type="gramStart"/>
      <w:r w:rsidRPr="00CC50CE">
        <w:rPr>
          <w:rFonts w:ascii="Times New Roman" w:hAnsi="Times New Roman" w:cs="Times New Roman"/>
          <w:i/>
          <w:sz w:val="18"/>
          <w:szCs w:val="18"/>
        </w:rPr>
        <w:t>001978  0.016036</w:t>
      </w:r>
      <w:proofErr w:type="gramEnd"/>
      <w:r w:rsidRPr="00CC50CE">
        <w:rPr>
          <w:rFonts w:ascii="Times New Roman" w:hAnsi="Times New Roman" w:cs="Times New Roman"/>
          <w:i/>
          <w:sz w:val="18"/>
          <w:szCs w:val="18"/>
        </w:rPr>
        <w:t xml:space="preserve">  0.048590 </w:t>
      </w:r>
    </w:p>
    <w:p w14:paraId="048A0720" w14:textId="77777777" w:rsidR="003278B6" w:rsidRPr="00CC50CE" w:rsidRDefault="003278B6" w:rsidP="001C6B10">
      <w:pPr>
        <w:spacing w:before="120" w:after="0" w:line="240" w:lineRule="auto"/>
        <w:rPr>
          <w:rFonts w:ascii="Times New Roman" w:hAnsi="Times New Roman" w:cs="Times New Roman"/>
          <w:i/>
          <w:sz w:val="18"/>
          <w:szCs w:val="18"/>
        </w:rPr>
      </w:pPr>
    </w:p>
    <w:p w14:paraId="3E400E4C"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Coefficients:</w:t>
      </w:r>
    </w:p>
    <w:p w14:paraId="3A7151E0"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 xml:space="preserve">                                 Estimate Std. Error t value </w:t>
      </w:r>
      <w:proofErr w:type="spellStart"/>
      <w:r w:rsidRPr="00CC50CE">
        <w:rPr>
          <w:rFonts w:ascii="Times New Roman" w:hAnsi="Times New Roman" w:cs="Times New Roman"/>
          <w:i/>
          <w:sz w:val="18"/>
          <w:szCs w:val="18"/>
        </w:rPr>
        <w:t>Pr</w:t>
      </w:r>
      <w:proofErr w:type="spellEnd"/>
      <w:r w:rsidRPr="00CC50CE">
        <w:rPr>
          <w:rFonts w:ascii="Times New Roman" w:hAnsi="Times New Roman" w:cs="Times New Roman"/>
          <w:i/>
          <w:sz w:val="18"/>
          <w:szCs w:val="18"/>
        </w:rPr>
        <w:t xml:space="preserve">(&gt;|t|)  </w:t>
      </w:r>
    </w:p>
    <w:p w14:paraId="285ED72B" w14:textId="4C6CF2C4"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w:t>
      </w:r>
      <w:proofErr w:type="gramStart"/>
      <w:r w:rsidRPr="00CC50CE">
        <w:rPr>
          <w:rFonts w:ascii="Times New Roman" w:hAnsi="Times New Roman" w:cs="Times New Roman"/>
          <w:i/>
          <w:sz w:val="18"/>
          <w:szCs w:val="18"/>
        </w:rPr>
        <w:t xml:space="preserve">Intercept)   </w:t>
      </w:r>
      <w:proofErr w:type="gramEnd"/>
      <w:r w:rsidRPr="00CC50CE">
        <w:rPr>
          <w:rFonts w:ascii="Times New Roman" w:hAnsi="Times New Roman" w:cs="Times New Roman"/>
          <w:i/>
          <w:sz w:val="18"/>
          <w:szCs w:val="18"/>
        </w:rPr>
        <w:t xml:space="preserve">                 0.02901    0.01520   1.909   0.0770 .</w:t>
      </w:r>
    </w:p>
    <w:p w14:paraId="59714976" w14:textId="1FE39F5B" w:rsidR="003278B6" w:rsidRPr="00CC50CE" w:rsidRDefault="003278B6" w:rsidP="001C6B10">
      <w:pPr>
        <w:spacing w:before="120" w:after="0" w:line="240" w:lineRule="auto"/>
        <w:rPr>
          <w:rFonts w:ascii="Times New Roman" w:hAnsi="Times New Roman" w:cs="Times New Roman"/>
          <w:i/>
          <w:sz w:val="18"/>
          <w:szCs w:val="18"/>
        </w:rPr>
      </w:pPr>
      <w:proofErr w:type="spellStart"/>
      <w:r w:rsidRPr="00CC50CE">
        <w:rPr>
          <w:rFonts w:ascii="Times New Roman" w:hAnsi="Times New Roman" w:cs="Times New Roman"/>
          <w:i/>
          <w:sz w:val="18"/>
          <w:szCs w:val="18"/>
        </w:rPr>
        <w:t>R</w:t>
      </w:r>
      <w:r>
        <w:rPr>
          <w:rFonts w:ascii="Times New Roman" w:hAnsi="Times New Roman" w:cs="Times New Roman"/>
          <w:i/>
          <w:sz w:val="18"/>
          <w:szCs w:val="18"/>
        </w:rPr>
        <w:t>egionCentral</w:t>
      </w:r>
      <w:proofErr w:type="spellEnd"/>
      <w:r>
        <w:rPr>
          <w:rFonts w:ascii="Times New Roman" w:hAnsi="Times New Roman" w:cs="Times New Roman"/>
          <w:i/>
          <w:sz w:val="18"/>
          <w:szCs w:val="18"/>
        </w:rPr>
        <w:t xml:space="preserve">            </w:t>
      </w:r>
      <w:r w:rsidRPr="00CC50CE">
        <w:rPr>
          <w:rFonts w:ascii="Times New Roman" w:hAnsi="Times New Roman" w:cs="Times New Roman"/>
          <w:i/>
          <w:sz w:val="18"/>
          <w:szCs w:val="18"/>
        </w:rPr>
        <w:t xml:space="preserve"> 0.02243    0.01720   1.304   0.2133  </w:t>
      </w:r>
    </w:p>
    <w:p w14:paraId="6A1C2096" w14:textId="353CA0EF" w:rsidR="003278B6" w:rsidRPr="00CC50CE" w:rsidRDefault="003278B6" w:rsidP="001C6B10">
      <w:pPr>
        <w:spacing w:before="120" w:after="0" w:line="240" w:lineRule="auto"/>
        <w:rPr>
          <w:rFonts w:ascii="Times New Roman" w:hAnsi="Times New Roman" w:cs="Times New Roman"/>
          <w:i/>
          <w:sz w:val="18"/>
          <w:szCs w:val="18"/>
        </w:rPr>
      </w:pPr>
      <w:proofErr w:type="spellStart"/>
      <w:r w:rsidRPr="00CC50CE">
        <w:rPr>
          <w:rFonts w:ascii="Times New Roman" w:hAnsi="Times New Roman" w:cs="Times New Roman"/>
          <w:i/>
          <w:sz w:val="18"/>
          <w:szCs w:val="18"/>
        </w:rPr>
        <w:t>RegionSouthern</w:t>
      </w:r>
      <w:proofErr w:type="spellEnd"/>
      <w:r w:rsidRPr="00CC50CE">
        <w:rPr>
          <w:rFonts w:ascii="Times New Roman" w:hAnsi="Times New Roman" w:cs="Times New Roman"/>
          <w:i/>
          <w:sz w:val="18"/>
          <w:szCs w:val="18"/>
        </w:rPr>
        <w:t xml:space="preserve">           0.03243    0.03257   0.996   0.3363  </w:t>
      </w:r>
    </w:p>
    <w:p w14:paraId="541B09D6" w14:textId="7B5B998F" w:rsidR="003278B6" w:rsidRPr="00CC50CE" w:rsidRDefault="003278B6" w:rsidP="001C6B10">
      <w:pPr>
        <w:spacing w:before="120" w:after="0" w:line="240" w:lineRule="auto"/>
        <w:rPr>
          <w:rFonts w:ascii="Times New Roman" w:hAnsi="Times New Roman" w:cs="Times New Roman"/>
          <w:i/>
          <w:sz w:val="18"/>
          <w:szCs w:val="18"/>
        </w:rPr>
      </w:pPr>
      <w:proofErr w:type="spellStart"/>
      <w:r w:rsidRPr="00CC50CE">
        <w:rPr>
          <w:rFonts w:ascii="Times New Roman" w:hAnsi="Times New Roman" w:cs="Times New Roman"/>
          <w:i/>
          <w:sz w:val="18"/>
          <w:szCs w:val="18"/>
        </w:rPr>
        <w:t>slope.otter</w:t>
      </w:r>
      <w:proofErr w:type="spellEnd"/>
      <w:r w:rsidRPr="00CC50CE">
        <w:rPr>
          <w:rFonts w:ascii="Times New Roman" w:hAnsi="Times New Roman" w:cs="Times New Roman"/>
          <w:i/>
          <w:sz w:val="18"/>
          <w:szCs w:val="18"/>
        </w:rPr>
        <w:t xml:space="preserve">                    0.28527    0.28273   1.009   0.3301  </w:t>
      </w:r>
    </w:p>
    <w:p w14:paraId="2C552D70" w14:textId="742D8F6A" w:rsidR="003278B6" w:rsidRPr="00CC50CE" w:rsidRDefault="003278B6" w:rsidP="001C6B10">
      <w:pPr>
        <w:spacing w:before="120" w:after="0" w:line="240" w:lineRule="auto"/>
        <w:rPr>
          <w:rFonts w:ascii="Times New Roman" w:hAnsi="Times New Roman" w:cs="Times New Roman"/>
          <w:i/>
          <w:sz w:val="18"/>
          <w:szCs w:val="18"/>
        </w:rPr>
      </w:pPr>
      <w:proofErr w:type="spellStart"/>
      <w:proofErr w:type="gramStart"/>
      <w:r w:rsidRPr="00CC50CE">
        <w:rPr>
          <w:rFonts w:ascii="Times New Roman" w:hAnsi="Times New Roman" w:cs="Times New Roman"/>
          <w:i/>
          <w:sz w:val="18"/>
          <w:szCs w:val="18"/>
        </w:rPr>
        <w:t>as.factor</w:t>
      </w:r>
      <w:proofErr w:type="spellEnd"/>
      <w:proofErr w:type="gramEnd"/>
      <w:r w:rsidRPr="00CC50CE">
        <w:rPr>
          <w:rFonts w:ascii="Times New Roman" w:hAnsi="Times New Roman" w:cs="Times New Roman"/>
          <w:i/>
          <w:sz w:val="18"/>
          <w:szCs w:val="18"/>
        </w:rPr>
        <w:t xml:space="preserve">(Start)2002 </w:t>
      </w:r>
      <w:r>
        <w:rPr>
          <w:rFonts w:ascii="Times New Roman" w:hAnsi="Times New Roman" w:cs="Times New Roman"/>
          <w:i/>
          <w:sz w:val="18"/>
          <w:szCs w:val="18"/>
        </w:rPr>
        <w:t xml:space="preserve"> </w:t>
      </w:r>
      <w:r w:rsidRPr="00CC50CE">
        <w:rPr>
          <w:rFonts w:ascii="Times New Roman" w:hAnsi="Times New Roman" w:cs="Times New Roman"/>
          <w:i/>
          <w:sz w:val="18"/>
          <w:szCs w:val="18"/>
        </w:rPr>
        <w:t xml:space="preserve">   -0.05311    0.01841  -2.885   0.0120 *</w:t>
      </w:r>
    </w:p>
    <w:p w14:paraId="5ABCDB3B" w14:textId="77777777" w:rsidR="003278B6" w:rsidRPr="00CC50CE" w:rsidRDefault="003278B6" w:rsidP="001C6B10">
      <w:pPr>
        <w:spacing w:before="120" w:after="0" w:line="240" w:lineRule="auto"/>
        <w:rPr>
          <w:rFonts w:ascii="Times New Roman" w:hAnsi="Times New Roman" w:cs="Times New Roman"/>
          <w:i/>
          <w:sz w:val="18"/>
          <w:szCs w:val="18"/>
        </w:rPr>
      </w:pPr>
      <w:proofErr w:type="spellStart"/>
      <w:proofErr w:type="gramStart"/>
      <w:r w:rsidRPr="00CC50CE">
        <w:rPr>
          <w:rFonts w:ascii="Times New Roman" w:hAnsi="Times New Roman" w:cs="Times New Roman"/>
          <w:i/>
          <w:sz w:val="18"/>
          <w:szCs w:val="18"/>
        </w:rPr>
        <w:t>slope.otter</w:t>
      </w:r>
      <w:proofErr w:type="gramEnd"/>
      <w:r w:rsidRPr="00CC50CE">
        <w:rPr>
          <w:rFonts w:ascii="Times New Roman" w:hAnsi="Times New Roman" w:cs="Times New Roman"/>
          <w:i/>
          <w:sz w:val="18"/>
          <w:szCs w:val="18"/>
        </w:rPr>
        <w:t>:as.factor</w:t>
      </w:r>
      <w:proofErr w:type="spellEnd"/>
      <w:r w:rsidRPr="00CC50CE">
        <w:rPr>
          <w:rFonts w:ascii="Times New Roman" w:hAnsi="Times New Roman" w:cs="Times New Roman"/>
          <w:i/>
          <w:sz w:val="18"/>
          <w:szCs w:val="18"/>
        </w:rPr>
        <w:t>(Start)2002 -0.79260    0.35973  -2.203   0.0448 *</w:t>
      </w:r>
    </w:p>
    <w:p w14:paraId="1A335375"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w:t>
      </w:r>
    </w:p>
    <w:p w14:paraId="3E156DFF" w14:textId="77777777" w:rsidR="003278B6" w:rsidRPr="00CC50CE" w:rsidRDefault="003278B6" w:rsidP="001C6B10">
      <w:pPr>
        <w:spacing w:before="120" w:after="0" w:line="240" w:lineRule="auto"/>
        <w:rPr>
          <w:rFonts w:ascii="Times New Roman" w:hAnsi="Times New Roman" w:cs="Times New Roman"/>
          <w:i/>
          <w:sz w:val="18"/>
          <w:szCs w:val="18"/>
        </w:rPr>
      </w:pPr>
      <w:proofErr w:type="spellStart"/>
      <w:r w:rsidRPr="007E2108">
        <w:rPr>
          <w:rFonts w:ascii="Times New Roman" w:hAnsi="Times New Roman" w:cs="Times New Roman"/>
          <w:i/>
          <w:sz w:val="18"/>
          <w:szCs w:val="18"/>
          <w:lang w:val="fr-FR"/>
        </w:rPr>
        <w:t>Signif</w:t>
      </w:r>
      <w:proofErr w:type="spellEnd"/>
      <w:r w:rsidRPr="007E2108">
        <w:rPr>
          <w:rFonts w:ascii="Times New Roman" w:hAnsi="Times New Roman" w:cs="Times New Roman"/>
          <w:i/>
          <w:sz w:val="18"/>
          <w:szCs w:val="18"/>
          <w:lang w:val="fr-FR"/>
        </w:rPr>
        <w:t xml:space="preserve">. codes:  0 ‘***’ 0.001 ‘**’ 0.01 ‘*’ 0.05 ‘.’ </w:t>
      </w:r>
      <w:r w:rsidRPr="00CC50CE">
        <w:rPr>
          <w:rFonts w:ascii="Times New Roman" w:hAnsi="Times New Roman" w:cs="Times New Roman"/>
          <w:i/>
          <w:sz w:val="18"/>
          <w:szCs w:val="18"/>
        </w:rPr>
        <w:t>0.1 ‘ ’ 1</w:t>
      </w:r>
    </w:p>
    <w:p w14:paraId="572995D8" w14:textId="77777777" w:rsidR="003278B6" w:rsidRPr="00CC50CE" w:rsidRDefault="003278B6" w:rsidP="001C6B10">
      <w:pPr>
        <w:spacing w:before="120" w:after="0" w:line="240" w:lineRule="auto"/>
        <w:rPr>
          <w:rFonts w:ascii="Times New Roman" w:hAnsi="Times New Roman" w:cs="Times New Roman"/>
          <w:i/>
          <w:sz w:val="18"/>
          <w:szCs w:val="18"/>
        </w:rPr>
      </w:pPr>
    </w:p>
    <w:p w14:paraId="716660DF"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Residual standard error: 0.02832 on 14 degrees of freedom</w:t>
      </w:r>
    </w:p>
    <w:p w14:paraId="7F9F504E"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Multiple R-squared:  0.8023,</w:t>
      </w:r>
      <w:r w:rsidRPr="00CC50CE">
        <w:rPr>
          <w:rFonts w:ascii="Times New Roman" w:hAnsi="Times New Roman" w:cs="Times New Roman"/>
          <w:i/>
          <w:sz w:val="18"/>
          <w:szCs w:val="18"/>
        </w:rPr>
        <w:tab/>
        <w:t xml:space="preserve">Adjusted R-squared:  0.7316 </w:t>
      </w:r>
    </w:p>
    <w:p w14:paraId="1DD8C5EF" w14:textId="77777777" w:rsidR="003278B6" w:rsidRPr="00CC50CE" w:rsidRDefault="003278B6" w:rsidP="001C6B10">
      <w:pPr>
        <w:spacing w:before="120" w:after="0" w:line="240" w:lineRule="auto"/>
        <w:rPr>
          <w:rFonts w:ascii="Times New Roman" w:hAnsi="Times New Roman" w:cs="Times New Roman"/>
          <w:i/>
          <w:sz w:val="18"/>
          <w:szCs w:val="18"/>
        </w:rPr>
      </w:pPr>
      <w:r w:rsidRPr="00CC50CE">
        <w:rPr>
          <w:rFonts w:ascii="Times New Roman" w:hAnsi="Times New Roman" w:cs="Times New Roman"/>
          <w:i/>
          <w:sz w:val="18"/>
          <w:szCs w:val="18"/>
        </w:rPr>
        <w:t xml:space="preserve">F-statistic: 11.36 on 5 and 14 </w:t>
      </w:r>
      <w:proofErr w:type="gramStart"/>
      <w:r w:rsidRPr="00CC50CE">
        <w:rPr>
          <w:rFonts w:ascii="Times New Roman" w:hAnsi="Times New Roman" w:cs="Times New Roman"/>
          <w:i/>
          <w:sz w:val="18"/>
          <w:szCs w:val="18"/>
        </w:rPr>
        <w:t>DF,  p</w:t>
      </w:r>
      <w:proofErr w:type="gramEnd"/>
      <w:r w:rsidRPr="00CC50CE">
        <w:rPr>
          <w:rFonts w:ascii="Times New Roman" w:hAnsi="Times New Roman" w:cs="Times New Roman"/>
          <w:i/>
          <w:sz w:val="18"/>
          <w:szCs w:val="18"/>
        </w:rPr>
        <w:t>-value: 0.0001583</w:t>
      </w:r>
    </w:p>
    <w:p w14:paraId="25A7FBED" w14:textId="38786946" w:rsidR="003278B6" w:rsidRDefault="003278B6">
      <w:pPr>
        <w:pStyle w:val="CommentText"/>
      </w:pPr>
    </w:p>
  </w:comment>
  <w:comment w:id="47" w:author="Ole Shelton" w:date="2017-11-03T10:56:00Z" w:initials="AOS">
    <w:p w14:paraId="7E768971" w14:textId="77777777" w:rsidR="003278B6" w:rsidRDefault="003278B6" w:rsidP="007D1754">
      <w:pPr>
        <w:pStyle w:val="CommentText"/>
      </w:pPr>
    </w:p>
    <w:p w14:paraId="328EFAEC" w14:textId="0D46E44E" w:rsidR="003278B6" w:rsidRDefault="003278B6" w:rsidP="007D1754">
      <w:pPr>
        <w:pStyle w:val="CommentText"/>
      </w:pPr>
      <w:r w:rsidRPr="007D1754">
        <w:rPr>
          <w:highlight w:val="yellow"/>
        </w:rPr>
        <w:t>BEST two MODELS</w:t>
      </w:r>
      <w:r>
        <w:t xml:space="preserve"> </w:t>
      </w:r>
    </w:p>
    <w:p w14:paraId="6597083D" w14:textId="77777777" w:rsidR="003278B6" w:rsidRDefault="003278B6" w:rsidP="007D1754">
      <w:pPr>
        <w:pStyle w:val="CommentText"/>
      </w:pPr>
      <w:r>
        <w:rPr>
          <w:rStyle w:val="CommentReference"/>
        </w:rPr>
        <w:annotationRef/>
      </w:r>
      <w:r>
        <w:t>Call:</w:t>
      </w:r>
    </w:p>
    <w:p w14:paraId="6E240012" w14:textId="77777777" w:rsidR="003278B6" w:rsidRDefault="003278B6" w:rsidP="007D1754">
      <w:pPr>
        <w:pStyle w:val="CommentText"/>
      </w:pPr>
      <w:proofErr w:type="gramStart"/>
      <w:r>
        <w:t>lm(</w:t>
      </w:r>
      <w:proofErr w:type="gramEnd"/>
      <w:r>
        <w:t xml:space="preserve">formula = CV.DIFF ~ kelp.cv.89, data = </w:t>
      </w:r>
      <w:proofErr w:type="spellStart"/>
      <w:r>
        <w:t>cv.diff</w:t>
      </w:r>
      <w:proofErr w:type="spellEnd"/>
      <w:r>
        <w:t>)</w:t>
      </w:r>
    </w:p>
    <w:p w14:paraId="7623B2AA" w14:textId="77777777" w:rsidR="003278B6" w:rsidRDefault="003278B6" w:rsidP="007D1754">
      <w:pPr>
        <w:pStyle w:val="CommentText"/>
      </w:pPr>
    </w:p>
    <w:p w14:paraId="528A14F9" w14:textId="77777777" w:rsidR="003278B6" w:rsidRDefault="003278B6" w:rsidP="007D1754">
      <w:pPr>
        <w:pStyle w:val="CommentText"/>
      </w:pPr>
      <w:r>
        <w:t>Residuals:</w:t>
      </w:r>
    </w:p>
    <w:p w14:paraId="16537FFB" w14:textId="77777777" w:rsidR="003278B6" w:rsidRDefault="003278B6" w:rsidP="007D1754">
      <w:pPr>
        <w:pStyle w:val="CommentText"/>
      </w:pPr>
      <w:r>
        <w:t xml:space="preserve">      Min        1Q    Median        3Q       Max </w:t>
      </w:r>
    </w:p>
    <w:p w14:paraId="1C618CC3" w14:textId="77777777" w:rsidR="003278B6" w:rsidRDefault="003278B6" w:rsidP="007D1754">
      <w:pPr>
        <w:pStyle w:val="CommentText"/>
      </w:pPr>
      <w:r>
        <w:t>-0.234926 -0.</w:t>
      </w:r>
      <w:proofErr w:type="gramStart"/>
      <w:r>
        <w:t>039794  0.001805</w:t>
      </w:r>
      <w:proofErr w:type="gramEnd"/>
      <w:r>
        <w:t xml:space="preserve">  0.009730  0.282642 </w:t>
      </w:r>
    </w:p>
    <w:p w14:paraId="6561E0BE" w14:textId="77777777" w:rsidR="003278B6" w:rsidRDefault="003278B6" w:rsidP="007D1754">
      <w:pPr>
        <w:pStyle w:val="CommentText"/>
      </w:pPr>
    </w:p>
    <w:p w14:paraId="76F7B2EF" w14:textId="77777777" w:rsidR="003278B6" w:rsidRDefault="003278B6" w:rsidP="007D1754">
      <w:pPr>
        <w:pStyle w:val="CommentText"/>
      </w:pPr>
      <w:r>
        <w:t>Coefficients:</w:t>
      </w:r>
    </w:p>
    <w:p w14:paraId="179879D5" w14:textId="77777777" w:rsidR="003278B6" w:rsidRDefault="003278B6" w:rsidP="007D1754">
      <w:pPr>
        <w:pStyle w:val="CommentText"/>
      </w:pPr>
      <w:r>
        <w:t xml:space="preserve">            Estimate Std. Error t value </w:t>
      </w:r>
      <w:proofErr w:type="spellStart"/>
      <w:r>
        <w:t>Pr</w:t>
      </w:r>
      <w:proofErr w:type="spellEnd"/>
      <w:r>
        <w:t xml:space="preserve">(&gt;|t|)   </w:t>
      </w:r>
    </w:p>
    <w:p w14:paraId="4F868F5C" w14:textId="77777777" w:rsidR="003278B6" w:rsidRDefault="003278B6" w:rsidP="007D1754">
      <w:pPr>
        <w:pStyle w:val="CommentText"/>
      </w:pPr>
      <w:r>
        <w:t>(</w:t>
      </w:r>
      <w:proofErr w:type="gramStart"/>
      <w:r>
        <w:t>Intercept)  0.09883</w:t>
      </w:r>
      <w:proofErr w:type="gramEnd"/>
      <w:r>
        <w:t xml:space="preserve">    0.10448   0.946  0.37187   </w:t>
      </w:r>
    </w:p>
    <w:p w14:paraId="783691FD" w14:textId="77777777" w:rsidR="003278B6" w:rsidRDefault="003278B6" w:rsidP="007D1754">
      <w:pPr>
        <w:pStyle w:val="CommentText"/>
      </w:pPr>
      <w:r>
        <w:t>kelp.cv.</w:t>
      </w:r>
      <w:proofErr w:type="gramStart"/>
      <w:r>
        <w:t>89  -</w:t>
      </w:r>
      <w:proofErr w:type="gramEnd"/>
      <w:r>
        <w:t>0.64073    0.18844  -3.400  0.00936 **</w:t>
      </w:r>
    </w:p>
    <w:p w14:paraId="608B8162" w14:textId="77777777" w:rsidR="003278B6" w:rsidRDefault="003278B6" w:rsidP="007D1754">
      <w:pPr>
        <w:pStyle w:val="CommentText"/>
      </w:pPr>
      <w:r>
        <w:t>---</w:t>
      </w:r>
    </w:p>
    <w:p w14:paraId="62EF6AC9" w14:textId="77777777" w:rsidR="003278B6" w:rsidRDefault="003278B6" w:rsidP="007D1754">
      <w:pPr>
        <w:pStyle w:val="CommentText"/>
      </w:pPr>
      <w:proofErr w:type="spellStart"/>
      <w:r w:rsidRPr="007E2108">
        <w:rPr>
          <w:lang w:val="fr-FR"/>
        </w:rPr>
        <w:t>Signif</w:t>
      </w:r>
      <w:proofErr w:type="spellEnd"/>
      <w:r w:rsidRPr="007E2108">
        <w:rPr>
          <w:lang w:val="fr-FR"/>
        </w:rPr>
        <w:t xml:space="preserve">. codes:  0 ‘***’ 0.001 ‘**’ 0.01 ‘*’ 0.05 ‘.’ </w:t>
      </w:r>
      <w:r>
        <w:t>0.1 ‘ ’ 1</w:t>
      </w:r>
    </w:p>
    <w:p w14:paraId="15E0873A" w14:textId="77777777" w:rsidR="003278B6" w:rsidRDefault="003278B6" w:rsidP="007D1754">
      <w:pPr>
        <w:pStyle w:val="CommentText"/>
      </w:pPr>
    </w:p>
    <w:p w14:paraId="61B06641" w14:textId="77777777" w:rsidR="003278B6" w:rsidRDefault="003278B6" w:rsidP="007D1754">
      <w:pPr>
        <w:pStyle w:val="CommentText"/>
      </w:pPr>
      <w:r>
        <w:t>Residual standard error: 0.1455 on 8 degrees of freedom</w:t>
      </w:r>
    </w:p>
    <w:p w14:paraId="474FAF91" w14:textId="77777777" w:rsidR="003278B6" w:rsidRDefault="003278B6" w:rsidP="007D1754">
      <w:pPr>
        <w:pStyle w:val="CommentText"/>
      </w:pPr>
      <w:r>
        <w:t>Multiple R-squared:  0.591,</w:t>
      </w:r>
      <w:r>
        <w:tab/>
        <w:t xml:space="preserve">Adjusted R-squared:  0.5399 </w:t>
      </w:r>
    </w:p>
    <w:p w14:paraId="570F335A" w14:textId="77777777" w:rsidR="003278B6" w:rsidRDefault="003278B6" w:rsidP="007D1754">
      <w:pPr>
        <w:pStyle w:val="CommentText"/>
      </w:pPr>
      <w:r>
        <w:t xml:space="preserve">F-statistic: 11.56 on 1 and 8 </w:t>
      </w:r>
      <w:proofErr w:type="gramStart"/>
      <w:r>
        <w:t>DF,  p</w:t>
      </w:r>
      <w:proofErr w:type="gramEnd"/>
      <w:r>
        <w:t>-value: 0.009358</w:t>
      </w:r>
    </w:p>
    <w:p w14:paraId="7D31F030" w14:textId="77777777" w:rsidR="003278B6" w:rsidRDefault="003278B6" w:rsidP="007D1754">
      <w:pPr>
        <w:pStyle w:val="CommentText"/>
      </w:pPr>
    </w:p>
    <w:p w14:paraId="7FD8623C" w14:textId="77777777" w:rsidR="003278B6" w:rsidRDefault="003278B6" w:rsidP="007D1754">
      <w:pPr>
        <w:pStyle w:val="CommentText"/>
      </w:pPr>
      <w:r>
        <w:t>&gt; summary(M.2b)</w:t>
      </w:r>
    </w:p>
    <w:p w14:paraId="2B3DA14B" w14:textId="77777777" w:rsidR="003278B6" w:rsidRDefault="003278B6" w:rsidP="007D1754">
      <w:pPr>
        <w:pStyle w:val="CommentText"/>
      </w:pPr>
    </w:p>
    <w:p w14:paraId="766179B5" w14:textId="77777777" w:rsidR="003278B6" w:rsidRDefault="003278B6" w:rsidP="007D1754">
      <w:pPr>
        <w:pStyle w:val="CommentText"/>
      </w:pPr>
      <w:r>
        <w:t>Call:</w:t>
      </w:r>
    </w:p>
    <w:p w14:paraId="14870F31" w14:textId="77777777" w:rsidR="003278B6" w:rsidRDefault="003278B6" w:rsidP="007D1754">
      <w:pPr>
        <w:pStyle w:val="CommentText"/>
      </w:pPr>
      <w:proofErr w:type="gramStart"/>
      <w:r>
        <w:t>lm(</w:t>
      </w:r>
      <w:proofErr w:type="gramEnd"/>
      <w:r>
        <w:t xml:space="preserve">formula = CV.DIFF ~ kelp.cv.89 + </w:t>
      </w:r>
      <w:proofErr w:type="spellStart"/>
      <w:r>
        <w:t>diff.otter.mean</w:t>
      </w:r>
      <w:proofErr w:type="spellEnd"/>
      <w:r>
        <w:t xml:space="preserve">, data = </w:t>
      </w:r>
      <w:proofErr w:type="spellStart"/>
      <w:r>
        <w:t>cv.diff</w:t>
      </w:r>
      <w:proofErr w:type="spellEnd"/>
      <w:r>
        <w:t>)</w:t>
      </w:r>
    </w:p>
    <w:p w14:paraId="1C5E76C9" w14:textId="77777777" w:rsidR="003278B6" w:rsidRDefault="003278B6" w:rsidP="007D1754">
      <w:pPr>
        <w:pStyle w:val="CommentText"/>
      </w:pPr>
    </w:p>
    <w:p w14:paraId="6EFFC865" w14:textId="77777777" w:rsidR="003278B6" w:rsidRDefault="003278B6" w:rsidP="007D1754">
      <w:pPr>
        <w:pStyle w:val="CommentText"/>
      </w:pPr>
      <w:r>
        <w:t>Residuals:</w:t>
      </w:r>
    </w:p>
    <w:p w14:paraId="65B7C08D" w14:textId="77777777" w:rsidR="003278B6" w:rsidRDefault="003278B6" w:rsidP="007D1754">
      <w:pPr>
        <w:pStyle w:val="CommentText"/>
      </w:pPr>
      <w:r>
        <w:t xml:space="preserve">     Min       1Q   Median       3Q      Max </w:t>
      </w:r>
    </w:p>
    <w:p w14:paraId="5562D6C9" w14:textId="77777777" w:rsidR="003278B6" w:rsidRDefault="003278B6" w:rsidP="007D1754">
      <w:pPr>
        <w:pStyle w:val="CommentText"/>
      </w:pPr>
      <w:r>
        <w:t>-0.20532 -0.03482 -0.</w:t>
      </w:r>
      <w:proofErr w:type="gramStart"/>
      <w:r>
        <w:t>03241  0.05621</w:t>
      </w:r>
      <w:proofErr w:type="gramEnd"/>
      <w:r>
        <w:t xml:space="preserve">  0.23198 </w:t>
      </w:r>
    </w:p>
    <w:p w14:paraId="4BD6B6A2" w14:textId="77777777" w:rsidR="003278B6" w:rsidRDefault="003278B6" w:rsidP="007D1754">
      <w:pPr>
        <w:pStyle w:val="CommentText"/>
      </w:pPr>
    </w:p>
    <w:p w14:paraId="072947FC" w14:textId="77777777" w:rsidR="003278B6" w:rsidRDefault="003278B6" w:rsidP="007D1754">
      <w:pPr>
        <w:pStyle w:val="CommentText"/>
      </w:pPr>
      <w:r>
        <w:t>Coefficients:</w:t>
      </w:r>
    </w:p>
    <w:p w14:paraId="55BB4DEF" w14:textId="77777777" w:rsidR="003278B6" w:rsidRDefault="003278B6" w:rsidP="007D1754">
      <w:pPr>
        <w:pStyle w:val="CommentText"/>
      </w:pPr>
      <w:r>
        <w:t xml:space="preserve">                  Estimate Std. Error t value </w:t>
      </w:r>
      <w:proofErr w:type="spellStart"/>
      <w:r>
        <w:t>Pr</w:t>
      </w:r>
      <w:proofErr w:type="spellEnd"/>
      <w:r>
        <w:t xml:space="preserve">(&gt;|t|)   </w:t>
      </w:r>
    </w:p>
    <w:p w14:paraId="0DA9BD4B" w14:textId="77777777" w:rsidR="003278B6" w:rsidRDefault="003278B6" w:rsidP="007D1754">
      <w:pPr>
        <w:pStyle w:val="CommentText"/>
      </w:pPr>
      <w:r>
        <w:t>(</w:t>
      </w:r>
      <w:proofErr w:type="gramStart"/>
      <w:r>
        <w:t xml:space="preserve">Intercept)   </w:t>
      </w:r>
      <w:proofErr w:type="gramEnd"/>
      <w:r>
        <w:t xml:space="preserve">   0.1341438  0.0938903   1.429  0.19615   </w:t>
      </w:r>
    </w:p>
    <w:p w14:paraId="43CF9633" w14:textId="77777777" w:rsidR="003278B6" w:rsidRDefault="003278B6" w:rsidP="007D1754">
      <w:pPr>
        <w:pStyle w:val="CommentText"/>
      </w:pPr>
      <w:r>
        <w:t>kelp.cv.89      -0.</w:t>
      </w:r>
      <w:proofErr w:type="gramStart"/>
      <w:r>
        <w:t>6276541  0.1658760</w:t>
      </w:r>
      <w:proofErr w:type="gramEnd"/>
      <w:r>
        <w:t xml:space="preserve">  -3.784  0.00686 **</w:t>
      </w:r>
    </w:p>
    <w:p w14:paraId="0DC205F6" w14:textId="77777777" w:rsidR="003278B6" w:rsidRDefault="003278B6" w:rsidP="007D1754">
      <w:pPr>
        <w:pStyle w:val="CommentText"/>
      </w:pPr>
      <w:proofErr w:type="spellStart"/>
      <w:proofErr w:type="gramStart"/>
      <w:r>
        <w:t>diff.otter</w:t>
      </w:r>
      <w:proofErr w:type="gramEnd"/>
      <w:r>
        <w:t>.mean</w:t>
      </w:r>
      <w:proofErr w:type="spellEnd"/>
      <w:r>
        <w:t xml:space="preserve"> -0.0007823  0.0004278  -1.829  0.11017   </w:t>
      </w:r>
    </w:p>
    <w:p w14:paraId="676B6344" w14:textId="77777777" w:rsidR="003278B6" w:rsidRDefault="003278B6" w:rsidP="007D1754">
      <w:pPr>
        <w:pStyle w:val="CommentText"/>
      </w:pPr>
      <w:r>
        <w:t>---</w:t>
      </w:r>
    </w:p>
    <w:p w14:paraId="1DCC0AB0" w14:textId="77777777" w:rsidR="003278B6" w:rsidRDefault="003278B6" w:rsidP="007D1754">
      <w:pPr>
        <w:pStyle w:val="CommentText"/>
      </w:pPr>
      <w:proofErr w:type="spellStart"/>
      <w:r w:rsidRPr="007E2108">
        <w:rPr>
          <w:lang w:val="fr-FR"/>
        </w:rPr>
        <w:t>Signif</w:t>
      </w:r>
      <w:proofErr w:type="spellEnd"/>
      <w:r w:rsidRPr="007E2108">
        <w:rPr>
          <w:lang w:val="fr-FR"/>
        </w:rPr>
        <w:t xml:space="preserve">. codes:  0 ‘***’ 0.001 ‘**’ 0.01 ‘*’ 0.05 ‘.’ </w:t>
      </w:r>
      <w:r>
        <w:t>0.1 ‘ ’ 1</w:t>
      </w:r>
    </w:p>
    <w:p w14:paraId="37C2B364" w14:textId="77777777" w:rsidR="003278B6" w:rsidRDefault="003278B6" w:rsidP="007D1754">
      <w:pPr>
        <w:pStyle w:val="CommentText"/>
      </w:pPr>
    </w:p>
    <w:p w14:paraId="4368D8AC" w14:textId="77777777" w:rsidR="003278B6" w:rsidRDefault="003278B6" w:rsidP="007D1754">
      <w:pPr>
        <w:pStyle w:val="CommentText"/>
      </w:pPr>
      <w:r>
        <w:t>Residual standard error: 0.128 on 7 degrees of freedom</w:t>
      </w:r>
    </w:p>
    <w:p w14:paraId="284D140E" w14:textId="77777777" w:rsidR="003278B6" w:rsidRDefault="003278B6" w:rsidP="007D1754">
      <w:pPr>
        <w:pStyle w:val="CommentText"/>
      </w:pPr>
      <w:r>
        <w:t>Multiple R-squared:  0.7232,</w:t>
      </w:r>
      <w:r>
        <w:tab/>
        <w:t xml:space="preserve">Adjusted R-squared:  0.6442 </w:t>
      </w:r>
    </w:p>
    <w:p w14:paraId="7A5762B9" w14:textId="30072132" w:rsidR="003278B6" w:rsidRDefault="003278B6" w:rsidP="007D1754">
      <w:pPr>
        <w:pStyle w:val="CommentText"/>
      </w:pPr>
      <w:r>
        <w:t xml:space="preserve">F-statistic: 9.146 on 2 and 7 </w:t>
      </w:r>
      <w:proofErr w:type="gramStart"/>
      <w:r>
        <w:t>DF,  p</w:t>
      </w:r>
      <w:proofErr w:type="gramEnd"/>
      <w:r>
        <w:t>-value: 0.01115</w:t>
      </w:r>
    </w:p>
  </w:comment>
  <w:comment w:id="48" w:author="LIAM ANTRIM" w:date="2018-01-24T10:16:00Z" w:initials="LA">
    <w:p w14:paraId="3A7D5585" w14:textId="36817F61" w:rsidR="003278B6" w:rsidRDefault="003278B6">
      <w:pPr>
        <w:pStyle w:val="CommentText"/>
      </w:pPr>
      <w:r>
        <w:rPr>
          <w:rStyle w:val="CommentReference"/>
        </w:rPr>
        <w:annotationRef/>
      </w:r>
      <w:r>
        <w:t xml:space="preserve">Could add “our” multivariate analyses OR “showed” past tense to clarify that this was demonstrated </w:t>
      </w:r>
      <w:proofErr w:type="gramStart"/>
      <w:r>
        <w:t>here,  not</w:t>
      </w:r>
      <w:proofErr w:type="gramEnd"/>
      <w:r>
        <w:t xml:space="preserve"> necessarily other studies. </w:t>
      </w:r>
    </w:p>
  </w:comment>
  <w:comment w:id="51" w:author="LIAM ANTRIM" w:date="2018-01-24T10:21:00Z" w:initials="LA">
    <w:p w14:paraId="49E6EE3C" w14:textId="5616A2C8" w:rsidR="003278B6" w:rsidRDefault="003278B6">
      <w:pPr>
        <w:pStyle w:val="CommentText"/>
      </w:pPr>
      <w:r>
        <w:rPr>
          <w:rStyle w:val="CommentReference"/>
        </w:rPr>
        <w:annotationRef/>
      </w:r>
      <w:r>
        <w:t>the sea otter recovery plan (</w:t>
      </w:r>
      <w:r>
        <w:rPr>
          <w:rFonts w:ascii="Arial" w:hAnsi="Arial" w:cs="Arial"/>
          <w:color w:val="000000"/>
          <w:sz w:val="18"/>
          <w:szCs w:val="18"/>
        </w:rPr>
        <w:t xml:space="preserve">Lance, M.M., S.A. Richardson and H.L. Allen. 2004. Washington state recovery plan for the sea otter. Washington Department of Fish and Wildlife, Olympia. 91 pp.) has </w:t>
      </w:r>
      <w:r>
        <w:t xml:space="preserve">a very high predicted carrying capacity, something like 2,500.  I don’t know current thinking on this (post-dates </w:t>
      </w:r>
      <w:proofErr w:type="spellStart"/>
      <w:r>
        <w:t>Laidre</w:t>
      </w:r>
      <w:proofErr w:type="spellEnd"/>
      <w:r>
        <w:t xml:space="preserve"> reference) but my gut feeling agrees with the final statement in this paragraph.  </w:t>
      </w:r>
    </w:p>
    <w:p w14:paraId="33BFA502" w14:textId="77777777" w:rsidR="003278B6" w:rsidRDefault="003278B6">
      <w:pPr>
        <w:pStyle w:val="CommentText"/>
      </w:pPr>
    </w:p>
  </w:comment>
  <w:comment w:id="52" w:author="LIAM ANTRIM" w:date="2018-01-24T10:28:00Z" w:initials="LA">
    <w:p w14:paraId="44DEBF67" w14:textId="510F154B" w:rsidR="003278B6" w:rsidRDefault="003278B6">
      <w:pPr>
        <w:pStyle w:val="CommentText"/>
      </w:pPr>
      <w:r>
        <w:rPr>
          <w:rStyle w:val="CommentReference"/>
        </w:rPr>
        <w:annotationRef/>
      </w:r>
      <w:r>
        <w:t>This represents the first part of the bi-modal population distribution pattern, not post 2001.  It would be interesting to analyze available rocky foraging habitat in the southern region vs sandy habitat.  Seems likely that there is insufficient rocky habitat in the southern region to support otter numbers without significant shift to sandy bottom foraging preference or necessity</w:t>
      </w:r>
    </w:p>
  </w:comment>
  <w:comment w:id="53" w:author="LIAM ANTRIM" w:date="2018-01-24T10:46:00Z" w:initials="LA">
    <w:p w14:paraId="1FF70AE1" w14:textId="1544D20B" w:rsidR="00171CDE" w:rsidRDefault="00171CDE">
      <w:pPr>
        <w:pStyle w:val="CommentText"/>
      </w:pPr>
      <w:r>
        <w:rPr>
          <w:rStyle w:val="CommentReference"/>
        </w:rPr>
        <w:annotationRef/>
      </w:r>
      <w:r>
        <w:t>Or other habitats – mixed cobble/gravel that is widespread in subtidal areas?</w:t>
      </w:r>
    </w:p>
  </w:comment>
  <w:comment w:id="59" w:author="LIAM ANTRIM" w:date="2018-01-24T10:34:00Z" w:initials="LA">
    <w:p w14:paraId="6B9BBF7D" w14:textId="0B9534E8" w:rsidR="003278B6" w:rsidRDefault="003278B6">
      <w:pPr>
        <w:pStyle w:val="CommentText"/>
      </w:pPr>
      <w:r>
        <w:rPr>
          <w:rStyle w:val="CommentReference"/>
        </w:rPr>
        <w:annotationRef/>
      </w:r>
      <w:r>
        <w:t xml:space="preserve">Not sure if its intentional to focus on habitats here and not mention invertebrate communities in other habitats.  Could have “habitats and species” in </w:t>
      </w:r>
      <w:r w:rsidR="003931CB">
        <w:t>both places “habitats” used in this sentence.</w:t>
      </w:r>
      <w:r>
        <w:t xml:space="preserve">  </w:t>
      </w:r>
    </w:p>
  </w:comment>
  <w:comment w:id="60" w:author="Ole Shelton" w:date="2018-01-11T12:05:00Z" w:initials="AOS">
    <w:p w14:paraId="3D05581E" w14:textId="46A32DEF" w:rsidR="003278B6" w:rsidRDefault="003278B6">
      <w:pPr>
        <w:pStyle w:val="CommentText"/>
      </w:pPr>
      <w:r>
        <w:rPr>
          <w:rStyle w:val="CommentReference"/>
        </w:rPr>
        <w:annotationRef/>
      </w:r>
      <w:r>
        <w:rPr>
          <w:rFonts w:ascii="Times" w:hAnsi="Times" w:cs="Times New Roman"/>
          <w:b/>
          <w:sz w:val="24"/>
          <w:szCs w:val="24"/>
          <w:highlight w:val="yellow"/>
        </w:rPr>
        <w:t>From Chris:</w:t>
      </w:r>
      <w:r w:rsidRPr="00AF4296">
        <w:rPr>
          <w:rFonts w:ascii="Times" w:hAnsi="Times" w:cs="Times New Roman"/>
          <w:b/>
          <w:sz w:val="24"/>
          <w:szCs w:val="24"/>
          <w:highlight w:val="yellow"/>
        </w:rPr>
        <w:t xml:space="preserve"> I don’t know how to end here…could add a sentence about general challenges of managing rapidly recovering marine mammal pops; could add a sentence about how little we know about all of the other components of the kelp forest communities; could say that we need to carefully monitor spatial shifts in the otter distribution because if they move north to sites where their numbers are low, it will be a good test of what we’ve hypothesized here…I don’t know what the best ending note is, but this paragraph definitely should wrap up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3EFD2" w15:done="0"/>
  <w15:commentEx w15:paraId="354204F8" w15:done="0"/>
  <w15:commentEx w15:paraId="3074BE02" w15:done="0"/>
  <w15:commentEx w15:paraId="01DC11E8" w15:done="0"/>
  <w15:commentEx w15:paraId="7589577C" w15:done="0"/>
  <w15:commentEx w15:paraId="6214C664" w15:done="0"/>
  <w15:commentEx w15:paraId="35656E0A" w15:done="0"/>
  <w15:commentEx w15:paraId="348CF1E5" w15:done="0"/>
  <w15:commentEx w15:paraId="169BE970" w15:done="0"/>
  <w15:commentEx w15:paraId="1737CDFE" w15:done="0"/>
  <w15:commentEx w15:paraId="4A05E6CD" w15:done="0"/>
  <w15:commentEx w15:paraId="159FBC23" w15:done="0"/>
  <w15:commentEx w15:paraId="6CC736BC" w15:done="0"/>
  <w15:commentEx w15:paraId="702EE7C5" w15:done="0"/>
  <w15:commentEx w15:paraId="7067620E" w15:done="0"/>
  <w15:commentEx w15:paraId="2DC0CC98" w15:done="0"/>
  <w15:commentEx w15:paraId="6EB74071" w15:done="0"/>
  <w15:commentEx w15:paraId="09440D25" w15:done="0"/>
  <w15:commentEx w15:paraId="10FE543C" w15:done="0"/>
  <w15:commentEx w15:paraId="25A7FBED" w15:done="0"/>
  <w15:commentEx w15:paraId="7A5762B9" w15:done="0"/>
  <w15:commentEx w15:paraId="3A7D5585" w15:done="0"/>
  <w15:commentEx w15:paraId="33BFA502" w15:done="0"/>
  <w15:commentEx w15:paraId="44DEBF67" w15:done="0"/>
  <w15:commentEx w15:paraId="1FF70AE1" w15:done="0"/>
  <w15:commentEx w15:paraId="6B9BBF7D" w15:done="0"/>
  <w15:commentEx w15:paraId="3D0558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3EFD2" w16cid:durableId="1E09BAC7"/>
  <w16cid:commentId w16cid:paraId="354204F8" w16cid:durableId="1E09BA40"/>
  <w16cid:commentId w16cid:paraId="3074BE02" w16cid:durableId="1E09BA72"/>
  <w16cid:commentId w16cid:paraId="01DC11E8" w16cid:durableId="1E09BB26"/>
  <w16cid:commentId w16cid:paraId="7589577C" w16cid:durableId="1E09BBB0"/>
  <w16cid:commentId w16cid:paraId="6214C664" w16cid:durableId="1E0AE624"/>
  <w16cid:commentId w16cid:paraId="35656E0A" w16cid:durableId="1E0AE6C6"/>
  <w16cid:commentId w16cid:paraId="348CF1E5" w16cid:durableId="1E0AE772"/>
  <w16cid:commentId w16cid:paraId="169BE970" w16cid:durableId="1E0AE8F5"/>
  <w16cid:commentId w16cid:paraId="1737CDFE" w16cid:durableId="1E0AE9F9"/>
  <w16cid:commentId w16cid:paraId="4A05E6CD" w16cid:durableId="1E0EC53A"/>
  <w16cid:commentId w16cid:paraId="159FBC23" w16cid:durableId="1E0EC5F4"/>
  <w16cid:commentId w16cid:paraId="6CC736BC" w16cid:durableId="1E077E95"/>
  <w16cid:commentId w16cid:paraId="702EE7C5" w16cid:durableId="1E0EC751"/>
  <w16cid:commentId w16cid:paraId="7067620E" w16cid:durableId="1E0EC811"/>
  <w16cid:commentId w16cid:paraId="2DC0CC98" w16cid:durableId="1E077E96"/>
  <w16cid:commentId w16cid:paraId="6EB74071" w16cid:durableId="1E0EC965"/>
  <w16cid:commentId w16cid:paraId="09440D25" w16cid:durableId="1E12D259"/>
  <w16cid:commentId w16cid:paraId="10FE543C" w16cid:durableId="1E12D571"/>
  <w16cid:commentId w16cid:paraId="25A7FBED" w16cid:durableId="1E077E97"/>
  <w16cid:commentId w16cid:paraId="7A5762B9" w16cid:durableId="1E077E98"/>
  <w16cid:commentId w16cid:paraId="3A7D5585" w16cid:durableId="1E12DB73"/>
  <w16cid:commentId w16cid:paraId="33BFA502" w16cid:durableId="1E12DCC6"/>
  <w16cid:commentId w16cid:paraId="44DEBF67" w16cid:durableId="1E12DE40"/>
  <w16cid:commentId w16cid:paraId="1FF70AE1" w16cid:durableId="1E12E288"/>
  <w16cid:commentId w16cid:paraId="6B9BBF7D" w16cid:durableId="1E12DFC9"/>
  <w16cid:commentId w16cid:paraId="3D05581E" w16cid:durableId="1E077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7E51A" w14:textId="77777777" w:rsidR="00ED617E" w:rsidRDefault="00ED617E" w:rsidP="001D5F25">
      <w:pPr>
        <w:spacing w:after="0" w:line="240" w:lineRule="auto"/>
      </w:pPr>
      <w:r>
        <w:separator/>
      </w:r>
    </w:p>
  </w:endnote>
  <w:endnote w:type="continuationSeparator" w:id="0">
    <w:p w14:paraId="1F033AC9" w14:textId="77777777" w:rsidR="00ED617E" w:rsidRDefault="00ED617E" w:rsidP="001D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733338"/>
      <w:docPartObj>
        <w:docPartGallery w:val="Page Numbers (Bottom of Page)"/>
        <w:docPartUnique/>
      </w:docPartObj>
    </w:sdtPr>
    <w:sdtEndPr>
      <w:rPr>
        <w:noProof/>
      </w:rPr>
    </w:sdtEndPr>
    <w:sdtContent>
      <w:p w14:paraId="68895288" w14:textId="6BAFE9FB" w:rsidR="003278B6" w:rsidRDefault="003278B6">
        <w:pPr>
          <w:pStyle w:val="Footer"/>
          <w:jc w:val="right"/>
        </w:pPr>
        <w:r>
          <w:fldChar w:fldCharType="begin"/>
        </w:r>
        <w:r>
          <w:instrText xml:space="preserve"> PAGE   \* MERGEFORMAT </w:instrText>
        </w:r>
        <w:r>
          <w:fldChar w:fldCharType="separate"/>
        </w:r>
        <w:r w:rsidR="00636F94">
          <w:rPr>
            <w:noProof/>
          </w:rPr>
          <w:t>24</w:t>
        </w:r>
        <w:r>
          <w:rPr>
            <w:noProof/>
          </w:rPr>
          <w:fldChar w:fldCharType="end"/>
        </w:r>
      </w:p>
    </w:sdtContent>
  </w:sdt>
  <w:p w14:paraId="7730144E" w14:textId="77777777" w:rsidR="003278B6" w:rsidRDefault="00327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4BFC0" w14:textId="77777777" w:rsidR="00ED617E" w:rsidRDefault="00ED617E" w:rsidP="001D5F25">
      <w:pPr>
        <w:spacing w:after="0" w:line="240" w:lineRule="auto"/>
      </w:pPr>
      <w:r>
        <w:separator/>
      </w:r>
    </w:p>
  </w:footnote>
  <w:footnote w:type="continuationSeparator" w:id="0">
    <w:p w14:paraId="1A57D69A" w14:textId="77777777" w:rsidR="00ED617E" w:rsidRDefault="00ED617E" w:rsidP="001D5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FB7"/>
    <w:multiLevelType w:val="multilevel"/>
    <w:tmpl w:val="1888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05973"/>
    <w:multiLevelType w:val="multilevel"/>
    <w:tmpl w:val="A266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44985"/>
    <w:multiLevelType w:val="hybridMultilevel"/>
    <w:tmpl w:val="8F32E400"/>
    <w:lvl w:ilvl="0" w:tplc="DC567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BF62B0"/>
    <w:multiLevelType w:val="multilevel"/>
    <w:tmpl w:val="9AF4F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lvlOverride w:ilvl="2">
      <w:lvl w:ilvl="2">
        <w:numFmt w:val="lowerRoman"/>
        <w:lvlText w:val="%3."/>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ANTRIM">
    <w15:presenceInfo w15:providerId="Windows Live" w15:userId="28925850738a0bf5"/>
  </w15:person>
  <w15:person w15:author="Chris.Harvey">
    <w15:presenceInfo w15:providerId="None" w15:userId="Chris.Harvey"/>
  </w15:person>
  <w15:person w15:author="Ole Shelton">
    <w15:presenceInfo w15:providerId="None" w15:userId="Ole Shel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009ad5hp9eahe9vwp505fgdfxspzvppfsx&quot;&gt;biblio-Converted&lt;record-ids&gt;&lt;item&gt;590&lt;/item&gt;&lt;item&gt;1273&lt;/item&gt;&lt;item&gt;2453&lt;/item&gt;&lt;item&gt;2456&lt;/item&gt;&lt;item&gt;2457&lt;/item&gt;&lt;item&gt;2862&lt;/item&gt;&lt;item&gt;2867&lt;/item&gt;&lt;item&gt;2870&lt;/item&gt;&lt;item&gt;2871&lt;/item&gt;&lt;item&gt;2872&lt;/item&gt;&lt;item&gt;2873&lt;/item&gt;&lt;item&gt;2875&lt;/item&gt;&lt;item&gt;2876&lt;/item&gt;&lt;item&gt;2877&lt;/item&gt;&lt;item&gt;2878&lt;/item&gt;&lt;item&gt;2882&lt;/item&gt;&lt;item&gt;2901&lt;/item&gt;&lt;item&gt;2902&lt;/item&gt;&lt;item&gt;2903&lt;/item&gt;&lt;item&gt;2904&lt;/item&gt;&lt;item&gt;2905&lt;/item&gt;&lt;item&gt;3022&lt;/item&gt;&lt;item&gt;3025&lt;/item&gt;&lt;item&gt;3026&lt;/item&gt;&lt;item&gt;3027&lt;/item&gt;&lt;item&gt;3028&lt;/item&gt;&lt;item&gt;3031&lt;/item&gt;&lt;item&gt;3032&lt;/item&gt;&lt;item&gt;3033&lt;/item&gt;&lt;/record-ids&gt;&lt;/item&gt;&lt;/Libraries&gt;"/>
  </w:docVars>
  <w:rsids>
    <w:rsidRoot w:val="009F3627"/>
    <w:rsid w:val="00003608"/>
    <w:rsid w:val="0000460A"/>
    <w:rsid w:val="0000489A"/>
    <w:rsid w:val="00007BCA"/>
    <w:rsid w:val="000140F0"/>
    <w:rsid w:val="00015232"/>
    <w:rsid w:val="00015878"/>
    <w:rsid w:val="00016F93"/>
    <w:rsid w:val="00022F30"/>
    <w:rsid w:val="0002404A"/>
    <w:rsid w:val="00027B04"/>
    <w:rsid w:val="000336C9"/>
    <w:rsid w:val="000345FA"/>
    <w:rsid w:val="00035310"/>
    <w:rsid w:val="00037C85"/>
    <w:rsid w:val="00040021"/>
    <w:rsid w:val="0004052D"/>
    <w:rsid w:val="000437FF"/>
    <w:rsid w:val="00045492"/>
    <w:rsid w:val="00051059"/>
    <w:rsid w:val="00055AE1"/>
    <w:rsid w:val="00062E36"/>
    <w:rsid w:val="000666A5"/>
    <w:rsid w:val="00071AE4"/>
    <w:rsid w:val="00075CE5"/>
    <w:rsid w:val="000775AA"/>
    <w:rsid w:val="000824B9"/>
    <w:rsid w:val="00084CDD"/>
    <w:rsid w:val="00086774"/>
    <w:rsid w:val="000908F0"/>
    <w:rsid w:val="00091371"/>
    <w:rsid w:val="000933A8"/>
    <w:rsid w:val="000949E0"/>
    <w:rsid w:val="00094C8A"/>
    <w:rsid w:val="00095123"/>
    <w:rsid w:val="0009604F"/>
    <w:rsid w:val="00096B18"/>
    <w:rsid w:val="000A2581"/>
    <w:rsid w:val="000A3806"/>
    <w:rsid w:val="000A3EF8"/>
    <w:rsid w:val="000A423E"/>
    <w:rsid w:val="000A50D1"/>
    <w:rsid w:val="000A69E2"/>
    <w:rsid w:val="000B22EB"/>
    <w:rsid w:val="000B4409"/>
    <w:rsid w:val="000C3269"/>
    <w:rsid w:val="000C4F44"/>
    <w:rsid w:val="000C6B87"/>
    <w:rsid w:val="000C6ED6"/>
    <w:rsid w:val="000D0C5B"/>
    <w:rsid w:val="000D25C3"/>
    <w:rsid w:val="000D6CA9"/>
    <w:rsid w:val="000D6E4A"/>
    <w:rsid w:val="000D788C"/>
    <w:rsid w:val="000E30A8"/>
    <w:rsid w:val="000F08C9"/>
    <w:rsid w:val="000F51AE"/>
    <w:rsid w:val="0010045F"/>
    <w:rsid w:val="00100DB0"/>
    <w:rsid w:val="00101353"/>
    <w:rsid w:val="00106D92"/>
    <w:rsid w:val="001110EE"/>
    <w:rsid w:val="001131DC"/>
    <w:rsid w:val="0011350E"/>
    <w:rsid w:val="00115E99"/>
    <w:rsid w:val="00117E56"/>
    <w:rsid w:val="00127A46"/>
    <w:rsid w:val="0013236F"/>
    <w:rsid w:val="00133683"/>
    <w:rsid w:val="00133843"/>
    <w:rsid w:val="00133A9D"/>
    <w:rsid w:val="00133D8A"/>
    <w:rsid w:val="00136355"/>
    <w:rsid w:val="00137187"/>
    <w:rsid w:val="001403C9"/>
    <w:rsid w:val="00142BB4"/>
    <w:rsid w:val="0014453C"/>
    <w:rsid w:val="001477B3"/>
    <w:rsid w:val="0015572B"/>
    <w:rsid w:val="00157812"/>
    <w:rsid w:val="001615D4"/>
    <w:rsid w:val="00162251"/>
    <w:rsid w:val="001651BF"/>
    <w:rsid w:val="00167CFD"/>
    <w:rsid w:val="001710FB"/>
    <w:rsid w:val="00171CDE"/>
    <w:rsid w:val="00176C1C"/>
    <w:rsid w:val="00177BB9"/>
    <w:rsid w:val="0018150D"/>
    <w:rsid w:val="001815AF"/>
    <w:rsid w:val="0018710D"/>
    <w:rsid w:val="001943D5"/>
    <w:rsid w:val="001A0A96"/>
    <w:rsid w:val="001A3EE3"/>
    <w:rsid w:val="001A6CCE"/>
    <w:rsid w:val="001A7185"/>
    <w:rsid w:val="001B153A"/>
    <w:rsid w:val="001B1B95"/>
    <w:rsid w:val="001B2DF6"/>
    <w:rsid w:val="001B3916"/>
    <w:rsid w:val="001B4AB9"/>
    <w:rsid w:val="001B4BF3"/>
    <w:rsid w:val="001C013C"/>
    <w:rsid w:val="001C3F72"/>
    <w:rsid w:val="001C42AE"/>
    <w:rsid w:val="001C645B"/>
    <w:rsid w:val="001C6750"/>
    <w:rsid w:val="001C6B10"/>
    <w:rsid w:val="001C7D81"/>
    <w:rsid w:val="001D4637"/>
    <w:rsid w:val="001D5A08"/>
    <w:rsid w:val="001D5F25"/>
    <w:rsid w:val="001E05ED"/>
    <w:rsid w:val="001E2AC3"/>
    <w:rsid w:val="001E2F1E"/>
    <w:rsid w:val="001E6FFA"/>
    <w:rsid w:val="001F1E1B"/>
    <w:rsid w:val="001F3C2E"/>
    <w:rsid w:val="002054AB"/>
    <w:rsid w:val="00206888"/>
    <w:rsid w:val="00206F21"/>
    <w:rsid w:val="00212303"/>
    <w:rsid w:val="00213295"/>
    <w:rsid w:val="00220681"/>
    <w:rsid w:val="002229E9"/>
    <w:rsid w:val="00223942"/>
    <w:rsid w:val="00223D08"/>
    <w:rsid w:val="00224A7E"/>
    <w:rsid w:val="002252CC"/>
    <w:rsid w:val="002267FC"/>
    <w:rsid w:val="002270F6"/>
    <w:rsid w:val="00227428"/>
    <w:rsid w:val="002305D4"/>
    <w:rsid w:val="00231297"/>
    <w:rsid w:val="00231C97"/>
    <w:rsid w:val="00236260"/>
    <w:rsid w:val="00240534"/>
    <w:rsid w:val="0024088A"/>
    <w:rsid w:val="00242F3C"/>
    <w:rsid w:val="00244886"/>
    <w:rsid w:val="00247D3A"/>
    <w:rsid w:val="00251B64"/>
    <w:rsid w:val="00256094"/>
    <w:rsid w:val="00260C9C"/>
    <w:rsid w:val="00260E7F"/>
    <w:rsid w:val="0026119E"/>
    <w:rsid w:val="00264472"/>
    <w:rsid w:val="00264EBD"/>
    <w:rsid w:val="00266A77"/>
    <w:rsid w:val="00267BD9"/>
    <w:rsid w:val="00272A93"/>
    <w:rsid w:val="002730AC"/>
    <w:rsid w:val="00275032"/>
    <w:rsid w:val="002775E2"/>
    <w:rsid w:val="002834A5"/>
    <w:rsid w:val="002834E1"/>
    <w:rsid w:val="00283CDB"/>
    <w:rsid w:val="0028595E"/>
    <w:rsid w:val="00287C2B"/>
    <w:rsid w:val="00291253"/>
    <w:rsid w:val="0029189C"/>
    <w:rsid w:val="00295151"/>
    <w:rsid w:val="002A09B6"/>
    <w:rsid w:val="002A558F"/>
    <w:rsid w:val="002A7F60"/>
    <w:rsid w:val="002B2614"/>
    <w:rsid w:val="002B2FAF"/>
    <w:rsid w:val="002B4BDA"/>
    <w:rsid w:val="002B4DEA"/>
    <w:rsid w:val="002B56F3"/>
    <w:rsid w:val="002C0F2A"/>
    <w:rsid w:val="002C11B5"/>
    <w:rsid w:val="002C122D"/>
    <w:rsid w:val="002C1F54"/>
    <w:rsid w:val="002D0ED7"/>
    <w:rsid w:val="002D2C8C"/>
    <w:rsid w:val="002D3742"/>
    <w:rsid w:val="002D395B"/>
    <w:rsid w:val="002D493E"/>
    <w:rsid w:val="002D5800"/>
    <w:rsid w:val="002E3363"/>
    <w:rsid w:val="002E533A"/>
    <w:rsid w:val="002F0E48"/>
    <w:rsid w:val="002F1078"/>
    <w:rsid w:val="002F4F9E"/>
    <w:rsid w:val="002F6607"/>
    <w:rsid w:val="00301736"/>
    <w:rsid w:val="0030247A"/>
    <w:rsid w:val="00302A2C"/>
    <w:rsid w:val="00306611"/>
    <w:rsid w:val="0031200A"/>
    <w:rsid w:val="00312A26"/>
    <w:rsid w:val="00313E62"/>
    <w:rsid w:val="003153A5"/>
    <w:rsid w:val="00315517"/>
    <w:rsid w:val="00316106"/>
    <w:rsid w:val="00316C2E"/>
    <w:rsid w:val="003205C2"/>
    <w:rsid w:val="00320BA6"/>
    <w:rsid w:val="00320BFE"/>
    <w:rsid w:val="003211A7"/>
    <w:rsid w:val="00323BAA"/>
    <w:rsid w:val="00323E60"/>
    <w:rsid w:val="0032407D"/>
    <w:rsid w:val="003248E7"/>
    <w:rsid w:val="00325D4A"/>
    <w:rsid w:val="00326F2B"/>
    <w:rsid w:val="003278B6"/>
    <w:rsid w:val="0033127D"/>
    <w:rsid w:val="003317CF"/>
    <w:rsid w:val="00331DFA"/>
    <w:rsid w:val="0033217D"/>
    <w:rsid w:val="00332BDB"/>
    <w:rsid w:val="0033579D"/>
    <w:rsid w:val="003372E1"/>
    <w:rsid w:val="00340FA3"/>
    <w:rsid w:val="0034446D"/>
    <w:rsid w:val="003536A3"/>
    <w:rsid w:val="003542A1"/>
    <w:rsid w:val="00355202"/>
    <w:rsid w:val="00356216"/>
    <w:rsid w:val="003576EA"/>
    <w:rsid w:val="003609E5"/>
    <w:rsid w:val="0036255F"/>
    <w:rsid w:val="00366B07"/>
    <w:rsid w:val="00370047"/>
    <w:rsid w:val="00372026"/>
    <w:rsid w:val="00372713"/>
    <w:rsid w:val="00375C21"/>
    <w:rsid w:val="0037692D"/>
    <w:rsid w:val="00377317"/>
    <w:rsid w:val="00381679"/>
    <w:rsid w:val="00385D11"/>
    <w:rsid w:val="00386883"/>
    <w:rsid w:val="00386F14"/>
    <w:rsid w:val="003907EC"/>
    <w:rsid w:val="003931CB"/>
    <w:rsid w:val="00394B16"/>
    <w:rsid w:val="003950E5"/>
    <w:rsid w:val="003A1E6A"/>
    <w:rsid w:val="003A401F"/>
    <w:rsid w:val="003A6675"/>
    <w:rsid w:val="003A786F"/>
    <w:rsid w:val="003B2D30"/>
    <w:rsid w:val="003B31E0"/>
    <w:rsid w:val="003B4A86"/>
    <w:rsid w:val="003C3FFA"/>
    <w:rsid w:val="003C5294"/>
    <w:rsid w:val="003C57A1"/>
    <w:rsid w:val="003C723C"/>
    <w:rsid w:val="003D1CCD"/>
    <w:rsid w:val="003D1D77"/>
    <w:rsid w:val="003E0057"/>
    <w:rsid w:val="003E45D4"/>
    <w:rsid w:val="003E4CB9"/>
    <w:rsid w:val="003E6C90"/>
    <w:rsid w:val="003F5EE1"/>
    <w:rsid w:val="003F675F"/>
    <w:rsid w:val="00407AC4"/>
    <w:rsid w:val="00412161"/>
    <w:rsid w:val="00420C32"/>
    <w:rsid w:val="004216FC"/>
    <w:rsid w:val="00422360"/>
    <w:rsid w:val="004242E4"/>
    <w:rsid w:val="004278B2"/>
    <w:rsid w:val="0043167E"/>
    <w:rsid w:val="00433C37"/>
    <w:rsid w:val="004344B0"/>
    <w:rsid w:val="00434735"/>
    <w:rsid w:val="00435703"/>
    <w:rsid w:val="0043634C"/>
    <w:rsid w:val="00443DCB"/>
    <w:rsid w:val="00444B19"/>
    <w:rsid w:val="00445D80"/>
    <w:rsid w:val="00446249"/>
    <w:rsid w:val="00453521"/>
    <w:rsid w:val="004563B1"/>
    <w:rsid w:val="00456C3B"/>
    <w:rsid w:val="00457371"/>
    <w:rsid w:val="0046160B"/>
    <w:rsid w:val="0046456B"/>
    <w:rsid w:val="00466DC3"/>
    <w:rsid w:val="0046713D"/>
    <w:rsid w:val="00467531"/>
    <w:rsid w:val="00467D12"/>
    <w:rsid w:val="00470FF0"/>
    <w:rsid w:val="004726C4"/>
    <w:rsid w:val="00474090"/>
    <w:rsid w:val="00475966"/>
    <w:rsid w:val="0048093C"/>
    <w:rsid w:val="0048158C"/>
    <w:rsid w:val="0048544C"/>
    <w:rsid w:val="00485623"/>
    <w:rsid w:val="004902C0"/>
    <w:rsid w:val="0049066F"/>
    <w:rsid w:val="00491F8B"/>
    <w:rsid w:val="004940F4"/>
    <w:rsid w:val="00495DD6"/>
    <w:rsid w:val="00496B29"/>
    <w:rsid w:val="004A0561"/>
    <w:rsid w:val="004A11B6"/>
    <w:rsid w:val="004A1542"/>
    <w:rsid w:val="004A19CD"/>
    <w:rsid w:val="004A221F"/>
    <w:rsid w:val="004A3CD3"/>
    <w:rsid w:val="004A6145"/>
    <w:rsid w:val="004A79AD"/>
    <w:rsid w:val="004B1ABF"/>
    <w:rsid w:val="004B210F"/>
    <w:rsid w:val="004B4E9F"/>
    <w:rsid w:val="004B7925"/>
    <w:rsid w:val="004D2FD8"/>
    <w:rsid w:val="004D6174"/>
    <w:rsid w:val="004E355B"/>
    <w:rsid w:val="004E50F2"/>
    <w:rsid w:val="005022BB"/>
    <w:rsid w:val="00502724"/>
    <w:rsid w:val="0050274A"/>
    <w:rsid w:val="00503DA9"/>
    <w:rsid w:val="00510746"/>
    <w:rsid w:val="00512DDE"/>
    <w:rsid w:val="00514806"/>
    <w:rsid w:val="00515753"/>
    <w:rsid w:val="00522FFF"/>
    <w:rsid w:val="005236D8"/>
    <w:rsid w:val="00531481"/>
    <w:rsid w:val="00533374"/>
    <w:rsid w:val="005365FF"/>
    <w:rsid w:val="0054174A"/>
    <w:rsid w:val="00541FF7"/>
    <w:rsid w:val="00547D7D"/>
    <w:rsid w:val="005568F0"/>
    <w:rsid w:val="00560B60"/>
    <w:rsid w:val="005614EF"/>
    <w:rsid w:val="005619A3"/>
    <w:rsid w:val="00562380"/>
    <w:rsid w:val="00562E1D"/>
    <w:rsid w:val="005647B0"/>
    <w:rsid w:val="00564E72"/>
    <w:rsid w:val="00573668"/>
    <w:rsid w:val="005742B0"/>
    <w:rsid w:val="005750D6"/>
    <w:rsid w:val="005752D3"/>
    <w:rsid w:val="005753CE"/>
    <w:rsid w:val="00580D80"/>
    <w:rsid w:val="00582A3B"/>
    <w:rsid w:val="00584C7A"/>
    <w:rsid w:val="005859E0"/>
    <w:rsid w:val="00593175"/>
    <w:rsid w:val="005949EC"/>
    <w:rsid w:val="00594A07"/>
    <w:rsid w:val="0059708B"/>
    <w:rsid w:val="005A112B"/>
    <w:rsid w:val="005A1AC8"/>
    <w:rsid w:val="005A399E"/>
    <w:rsid w:val="005B0999"/>
    <w:rsid w:val="005B15D3"/>
    <w:rsid w:val="005B24E8"/>
    <w:rsid w:val="005B2C13"/>
    <w:rsid w:val="005B503D"/>
    <w:rsid w:val="005B71FA"/>
    <w:rsid w:val="005B7857"/>
    <w:rsid w:val="005B7DAE"/>
    <w:rsid w:val="005C1320"/>
    <w:rsid w:val="005C3965"/>
    <w:rsid w:val="005C4C0D"/>
    <w:rsid w:val="005C50C3"/>
    <w:rsid w:val="005D0665"/>
    <w:rsid w:val="005D1E3D"/>
    <w:rsid w:val="005D2E6C"/>
    <w:rsid w:val="005D4873"/>
    <w:rsid w:val="005D6920"/>
    <w:rsid w:val="005D70CF"/>
    <w:rsid w:val="005D71E2"/>
    <w:rsid w:val="005D7DFD"/>
    <w:rsid w:val="005E08C9"/>
    <w:rsid w:val="005E1062"/>
    <w:rsid w:val="005E690A"/>
    <w:rsid w:val="005F1089"/>
    <w:rsid w:val="005F15BF"/>
    <w:rsid w:val="005F578C"/>
    <w:rsid w:val="005F6C85"/>
    <w:rsid w:val="005F6D06"/>
    <w:rsid w:val="0060001F"/>
    <w:rsid w:val="00600387"/>
    <w:rsid w:val="006016BE"/>
    <w:rsid w:val="00603DF7"/>
    <w:rsid w:val="00604E5A"/>
    <w:rsid w:val="006070A5"/>
    <w:rsid w:val="0060714C"/>
    <w:rsid w:val="006074B4"/>
    <w:rsid w:val="00607E6A"/>
    <w:rsid w:val="006116C6"/>
    <w:rsid w:val="00625575"/>
    <w:rsid w:val="00625B74"/>
    <w:rsid w:val="00636F94"/>
    <w:rsid w:val="00641582"/>
    <w:rsid w:val="006419AD"/>
    <w:rsid w:val="006438ED"/>
    <w:rsid w:val="00651A31"/>
    <w:rsid w:val="00652CCB"/>
    <w:rsid w:val="00654790"/>
    <w:rsid w:val="00655068"/>
    <w:rsid w:val="006577A2"/>
    <w:rsid w:val="00657F65"/>
    <w:rsid w:val="0066080A"/>
    <w:rsid w:val="00662794"/>
    <w:rsid w:val="006633A0"/>
    <w:rsid w:val="006653E5"/>
    <w:rsid w:val="006654D6"/>
    <w:rsid w:val="00667ACD"/>
    <w:rsid w:val="00672226"/>
    <w:rsid w:val="0067234F"/>
    <w:rsid w:val="00673F04"/>
    <w:rsid w:val="00675C72"/>
    <w:rsid w:val="00680FF7"/>
    <w:rsid w:val="00684D6B"/>
    <w:rsid w:val="00691E58"/>
    <w:rsid w:val="00692369"/>
    <w:rsid w:val="00697B44"/>
    <w:rsid w:val="006A10D8"/>
    <w:rsid w:val="006A1288"/>
    <w:rsid w:val="006A1D65"/>
    <w:rsid w:val="006A3707"/>
    <w:rsid w:val="006A46F2"/>
    <w:rsid w:val="006B043B"/>
    <w:rsid w:val="006B1145"/>
    <w:rsid w:val="006B281F"/>
    <w:rsid w:val="006B3A54"/>
    <w:rsid w:val="006B7F85"/>
    <w:rsid w:val="006C04F4"/>
    <w:rsid w:val="006C337C"/>
    <w:rsid w:val="006D0048"/>
    <w:rsid w:val="006D2E86"/>
    <w:rsid w:val="006D2E8E"/>
    <w:rsid w:val="006D3F8F"/>
    <w:rsid w:val="006D73BF"/>
    <w:rsid w:val="006E2C9D"/>
    <w:rsid w:val="006E335D"/>
    <w:rsid w:val="006E39F1"/>
    <w:rsid w:val="006E6864"/>
    <w:rsid w:val="006F09B8"/>
    <w:rsid w:val="006F4C2E"/>
    <w:rsid w:val="006F582B"/>
    <w:rsid w:val="00704510"/>
    <w:rsid w:val="00707B5F"/>
    <w:rsid w:val="0071308F"/>
    <w:rsid w:val="007148C1"/>
    <w:rsid w:val="00721BAC"/>
    <w:rsid w:val="00721E32"/>
    <w:rsid w:val="0072260D"/>
    <w:rsid w:val="007231E5"/>
    <w:rsid w:val="00724EAC"/>
    <w:rsid w:val="00726169"/>
    <w:rsid w:val="007306CA"/>
    <w:rsid w:val="00731C39"/>
    <w:rsid w:val="00732281"/>
    <w:rsid w:val="00734707"/>
    <w:rsid w:val="00735364"/>
    <w:rsid w:val="007354B3"/>
    <w:rsid w:val="00736D3B"/>
    <w:rsid w:val="00740EAB"/>
    <w:rsid w:val="00741B09"/>
    <w:rsid w:val="0074247E"/>
    <w:rsid w:val="0074411B"/>
    <w:rsid w:val="00744E12"/>
    <w:rsid w:val="0076083F"/>
    <w:rsid w:val="00762599"/>
    <w:rsid w:val="00763B05"/>
    <w:rsid w:val="007713F1"/>
    <w:rsid w:val="00772686"/>
    <w:rsid w:val="0077345D"/>
    <w:rsid w:val="00774C7A"/>
    <w:rsid w:val="0077562A"/>
    <w:rsid w:val="0078236D"/>
    <w:rsid w:val="00783152"/>
    <w:rsid w:val="00792DAF"/>
    <w:rsid w:val="00793E79"/>
    <w:rsid w:val="007A0450"/>
    <w:rsid w:val="007A0FBB"/>
    <w:rsid w:val="007A19AA"/>
    <w:rsid w:val="007A3631"/>
    <w:rsid w:val="007A3C3A"/>
    <w:rsid w:val="007A66A6"/>
    <w:rsid w:val="007A7714"/>
    <w:rsid w:val="007B0150"/>
    <w:rsid w:val="007B0686"/>
    <w:rsid w:val="007B15B3"/>
    <w:rsid w:val="007B38A9"/>
    <w:rsid w:val="007B4590"/>
    <w:rsid w:val="007C21D6"/>
    <w:rsid w:val="007C583B"/>
    <w:rsid w:val="007D0372"/>
    <w:rsid w:val="007D1754"/>
    <w:rsid w:val="007D7980"/>
    <w:rsid w:val="007E0AB0"/>
    <w:rsid w:val="007E2108"/>
    <w:rsid w:val="007F630F"/>
    <w:rsid w:val="00804CA4"/>
    <w:rsid w:val="00810CF7"/>
    <w:rsid w:val="0081501E"/>
    <w:rsid w:val="0081691B"/>
    <w:rsid w:val="00822071"/>
    <w:rsid w:val="00822E86"/>
    <w:rsid w:val="00824940"/>
    <w:rsid w:val="008267A0"/>
    <w:rsid w:val="008332EF"/>
    <w:rsid w:val="008340F1"/>
    <w:rsid w:val="0083451E"/>
    <w:rsid w:val="008358CA"/>
    <w:rsid w:val="00836E01"/>
    <w:rsid w:val="0084260D"/>
    <w:rsid w:val="0084429D"/>
    <w:rsid w:val="00845B43"/>
    <w:rsid w:val="008475ED"/>
    <w:rsid w:val="00847B4A"/>
    <w:rsid w:val="0085052A"/>
    <w:rsid w:val="0085057A"/>
    <w:rsid w:val="00850F94"/>
    <w:rsid w:val="00853704"/>
    <w:rsid w:val="00855A8C"/>
    <w:rsid w:val="00855E9F"/>
    <w:rsid w:val="00856D62"/>
    <w:rsid w:val="008571BB"/>
    <w:rsid w:val="00857F94"/>
    <w:rsid w:val="008619D5"/>
    <w:rsid w:val="00862219"/>
    <w:rsid w:val="00863D60"/>
    <w:rsid w:val="00863FD5"/>
    <w:rsid w:val="00864B50"/>
    <w:rsid w:val="00866544"/>
    <w:rsid w:val="00866B9D"/>
    <w:rsid w:val="008725CB"/>
    <w:rsid w:val="008728A6"/>
    <w:rsid w:val="008750BC"/>
    <w:rsid w:val="0087767F"/>
    <w:rsid w:val="008829D7"/>
    <w:rsid w:val="00883C03"/>
    <w:rsid w:val="00883C28"/>
    <w:rsid w:val="008845C2"/>
    <w:rsid w:val="00885440"/>
    <w:rsid w:val="008874C1"/>
    <w:rsid w:val="00891F4D"/>
    <w:rsid w:val="00894856"/>
    <w:rsid w:val="00895527"/>
    <w:rsid w:val="00895580"/>
    <w:rsid w:val="008A1066"/>
    <w:rsid w:val="008A2F4F"/>
    <w:rsid w:val="008A4F00"/>
    <w:rsid w:val="008A6921"/>
    <w:rsid w:val="008B09E4"/>
    <w:rsid w:val="008B4674"/>
    <w:rsid w:val="008C0963"/>
    <w:rsid w:val="008C2534"/>
    <w:rsid w:val="008C5D7F"/>
    <w:rsid w:val="008C5E65"/>
    <w:rsid w:val="008D253B"/>
    <w:rsid w:val="008E5565"/>
    <w:rsid w:val="008E64F6"/>
    <w:rsid w:val="008F0498"/>
    <w:rsid w:val="008F1128"/>
    <w:rsid w:val="008F4C32"/>
    <w:rsid w:val="008F7061"/>
    <w:rsid w:val="00901C78"/>
    <w:rsid w:val="00904922"/>
    <w:rsid w:val="00907DB4"/>
    <w:rsid w:val="00911703"/>
    <w:rsid w:val="00914F34"/>
    <w:rsid w:val="00920F80"/>
    <w:rsid w:val="009249E0"/>
    <w:rsid w:val="009303A6"/>
    <w:rsid w:val="00935A18"/>
    <w:rsid w:val="00935B20"/>
    <w:rsid w:val="00936004"/>
    <w:rsid w:val="0093607C"/>
    <w:rsid w:val="0093719B"/>
    <w:rsid w:val="0094033C"/>
    <w:rsid w:val="00942854"/>
    <w:rsid w:val="00943C28"/>
    <w:rsid w:val="00951E16"/>
    <w:rsid w:val="0095483D"/>
    <w:rsid w:val="00955F29"/>
    <w:rsid w:val="00956657"/>
    <w:rsid w:val="00960441"/>
    <w:rsid w:val="00961156"/>
    <w:rsid w:val="00961800"/>
    <w:rsid w:val="009633B1"/>
    <w:rsid w:val="00964CE9"/>
    <w:rsid w:val="00967412"/>
    <w:rsid w:val="009721A7"/>
    <w:rsid w:val="009727B4"/>
    <w:rsid w:val="00975EF7"/>
    <w:rsid w:val="009762D4"/>
    <w:rsid w:val="00980275"/>
    <w:rsid w:val="00980832"/>
    <w:rsid w:val="0098338A"/>
    <w:rsid w:val="00990B91"/>
    <w:rsid w:val="00991428"/>
    <w:rsid w:val="0099573E"/>
    <w:rsid w:val="009974B7"/>
    <w:rsid w:val="009A451E"/>
    <w:rsid w:val="009A49B5"/>
    <w:rsid w:val="009A562E"/>
    <w:rsid w:val="009A608F"/>
    <w:rsid w:val="009B5122"/>
    <w:rsid w:val="009C4A37"/>
    <w:rsid w:val="009C59CF"/>
    <w:rsid w:val="009C5D3E"/>
    <w:rsid w:val="009D481E"/>
    <w:rsid w:val="009D4EAF"/>
    <w:rsid w:val="009D580B"/>
    <w:rsid w:val="009D5A97"/>
    <w:rsid w:val="009D6549"/>
    <w:rsid w:val="009D6A12"/>
    <w:rsid w:val="009D7162"/>
    <w:rsid w:val="009E137D"/>
    <w:rsid w:val="009E2565"/>
    <w:rsid w:val="009E5164"/>
    <w:rsid w:val="009E6D2B"/>
    <w:rsid w:val="009E74CB"/>
    <w:rsid w:val="009F00BB"/>
    <w:rsid w:val="009F0792"/>
    <w:rsid w:val="009F1DB6"/>
    <w:rsid w:val="009F3627"/>
    <w:rsid w:val="009F52CD"/>
    <w:rsid w:val="009F6DB3"/>
    <w:rsid w:val="00A00FE2"/>
    <w:rsid w:val="00A0121A"/>
    <w:rsid w:val="00A015B7"/>
    <w:rsid w:val="00A01672"/>
    <w:rsid w:val="00A06140"/>
    <w:rsid w:val="00A14C05"/>
    <w:rsid w:val="00A167E0"/>
    <w:rsid w:val="00A16CE2"/>
    <w:rsid w:val="00A16ED6"/>
    <w:rsid w:val="00A2192D"/>
    <w:rsid w:val="00A2469C"/>
    <w:rsid w:val="00A30E08"/>
    <w:rsid w:val="00A31D8D"/>
    <w:rsid w:val="00A31F8F"/>
    <w:rsid w:val="00A33C9F"/>
    <w:rsid w:val="00A33D46"/>
    <w:rsid w:val="00A40026"/>
    <w:rsid w:val="00A40299"/>
    <w:rsid w:val="00A42051"/>
    <w:rsid w:val="00A45302"/>
    <w:rsid w:val="00A50AFC"/>
    <w:rsid w:val="00A54C39"/>
    <w:rsid w:val="00A62355"/>
    <w:rsid w:val="00A64BA0"/>
    <w:rsid w:val="00A7111B"/>
    <w:rsid w:val="00A768BA"/>
    <w:rsid w:val="00A82B22"/>
    <w:rsid w:val="00A85E05"/>
    <w:rsid w:val="00A87D5B"/>
    <w:rsid w:val="00A91721"/>
    <w:rsid w:val="00A947EC"/>
    <w:rsid w:val="00A953BB"/>
    <w:rsid w:val="00AA3FD2"/>
    <w:rsid w:val="00AA48D8"/>
    <w:rsid w:val="00AA544B"/>
    <w:rsid w:val="00AA6923"/>
    <w:rsid w:val="00AA736C"/>
    <w:rsid w:val="00AB05BB"/>
    <w:rsid w:val="00AB0A26"/>
    <w:rsid w:val="00AB16DE"/>
    <w:rsid w:val="00AB29B4"/>
    <w:rsid w:val="00AB651E"/>
    <w:rsid w:val="00AB7397"/>
    <w:rsid w:val="00AB75DB"/>
    <w:rsid w:val="00AB7CC6"/>
    <w:rsid w:val="00AC096A"/>
    <w:rsid w:val="00AC0A56"/>
    <w:rsid w:val="00AC152A"/>
    <w:rsid w:val="00AC3C22"/>
    <w:rsid w:val="00AC5069"/>
    <w:rsid w:val="00AC55FB"/>
    <w:rsid w:val="00AC6C18"/>
    <w:rsid w:val="00AC7B52"/>
    <w:rsid w:val="00AD34E2"/>
    <w:rsid w:val="00AD4EC9"/>
    <w:rsid w:val="00AD7137"/>
    <w:rsid w:val="00AD75BD"/>
    <w:rsid w:val="00AE0032"/>
    <w:rsid w:val="00AE3B26"/>
    <w:rsid w:val="00AE44DD"/>
    <w:rsid w:val="00AE5A81"/>
    <w:rsid w:val="00AE5E6A"/>
    <w:rsid w:val="00AF1351"/>
    <w:rsid w:val="00AF1755"/>
    <w:rsid w:val="00AF1F04"/>
    <w:rsid w:val="00AF2AAF"/>
    <w:rsid w:val="00AF3033"/>
    <w:rsid w:val="00AF4296"/>
    <w:rsid w:val="00AF4390"/>
    <w:rsid w:val="00AF4862"/>
    <w:rsid w:val="00AF4970"/>
    <w:rsid w:val="00AF5154"/>
    <w:rsid w:val="00AF6161"/>
    <w:rsid w:val="00B00A68"/>
    <w:rsid w:val="00B0753D"/>
    <w:rsid w:val="00B07638"/>
    <w:rsid w:val="00B10915"/>
    <w:rsid w:val="00B10A24"/>
    <w:rsid w:val="00B11BFB"/>
    <w:rsid w:val="00B12C36"/>
    <w:rsid w:val="00B22A8F"/>
    <w:rsid w:val="00B24E62"/>
    <w:rsid w:val="00B25FEB"/>
    <w:rsid w:val="00B274F6"/>
    <w:rsid w:val="00B44F9D"/>
    <w:rsid w:val="00B47A7B"/>
    <w:rsid w:val="00B50A90"/>
    <w:rsid w:val="00B535D3"/>
    <w:rsid w:val="00B56634"/>
    <w:rsid w:val="00B607BF"/>
    <w:rsid w:val="00B63FF4"/>
    <w:rsid w:val="00B71902"/>
    <w:rsid w:val="00B73B04"/>
    <w:rsid w:val="00B81BB2"/>
    <w:rsid w:val="00B84F55"/>
    <w:rsid w:val="00B928AA"/>
    <w:rsid w:val="00B93E4B"/>
    <w:rsid w:val="00B9463D"/>
    <w:rsid w:val="00B94BB5"/>
    <w:rsid w:val="00BA015C"/>
    <w:rsid w:val="00BA7A19"/>
    <w:rsid w:val="00BB081F"/>
    <w:rsid w:val="00BB338B"/>
    <w:rsid w:val="00BB7F81"/>
    <w:rsid w:val="00BC0586"/>
    <w:rsid w:val="00BC35B6"/>
    <w:rsid w:val="00BC45C3"/>
    <w:rsid w:val="00BC599C"/>
    <w:rsid w:val="00BC5FE5"/>
    <w:rsid w:val="00BC7853"/>
    <w:rsid w:val="00BD1502"/>
    <w:rsid w:val="00BD2C98"/>
    <w:rsid w:val="00BE0910"/>
    <w:rsid w:val="00BE0ACA"/>
    <w:rsid w:val="00BE1995"/>
    <w:rsid w:val="00BE1A77"/>
    <w:rsid w:val="00BE26FC"/>
    <w:rsid w:val="00BE2D22"/>
    <w:rsid w:val="00BE3298"/>
    <w:rsid w:val="00BE336B"/>
    <w:rsid w:val="00BE34AA"/>
    <w:rsid w:val="00BE3847"/>
    <w:rsid w:val="00BE38E3"/>
    <w:rsid w:val="00BE4771"/>
    <w:rsid w:val="00BE4ED3"/>
    <w:rsid w:val="00BE6DBA"/>
    <w:rsid w:val="00BF0547"/>
    <w:rsid w:val="00BF31E6"/>
    <w:rsid w:val="00BF7270"/>
    <w:rsid w:val="00BF7AE1"/>
    <w:rsid w:val="00C00310"/>
    <w:rsid w:val="00C02387"/>
    <w:rsid w:val="00C0317B"/>
    <w:rsid w:val="00C03DCA"/>
    <w:rsid w:val="00C043A3"/>
    <w:rsid w:val="00C04408"/>
    <w:rsid w:val="00C052BB"/>
    <w:rsid w:val="00C12030"/>
    <w:rsid w:val="00C15705"/>
    <w:rsid w:val="00C16271"/>
    <w:rsid w:val="00C1717E"/>
    <w:rsid w:val="00C20890"/>
    <w:rsid w:val="00C22C0C"/>
    <w:rsid w:val="00C241E8"/>
    <w:rsid w:val="00C24347"/>
    <w:rsid w:val="00C2452D"/>
    <w:rsid w:val="00C31C3A"/>
    <w:rsid w:val="00C32A9E"/>
    <w:rsid w:val="00C3472A"/>
    <w:rsid w:val="00C35F23"/>
    <w:rsid w:val="00C424C7"/>
    <w:rsid w:val="00C4441C"/>
    <w:rsid w:val="00C44463"/>
    <w:rsid w:val="00C5586F"/>
    <w:rsid w:val="00C55BC7"/>
    <w:rsid w:val="00C63B3A"/>
    <w:rsid w:val="00C65B61"/>
    <w:rsid w:val="00C6722A"/>
    <w:rsid w:val="00C72B5B"/>
    <w:rsid w:val="00C7428B"/>
    <w:rsid w:val="00C74747"/>
    <w:rsid w:val="00C74A18"/>
    <w:rsid w:val="00C75FDB"/>
    <w:rsid w:val="00C76696"/>
    <w:rsid w:val="00C769F9"/>
    <w:rsid w:val="00C77F2A"/>
    <w:rsid w:val="00C8037B"/>
    <w:rsid w:val="00C813F3"/>
    <w:rsid w:val="00C9171F"/>
    <w:rsid w:val="00C92335"/>
    <w:rsid w:val="00C95766"/>
    <w:rsid w:val="00C9622C"/>
    <w:rsid w:val="00CA12C2"/>
    <w:rsid w:val="00CA3641"/>
    <w:rsid w:val="00CB10C3"/>
    <w:rsid w:val="00CB6738"/>
    <w:rsid w:val="00CC22CD"/>
    <w:rsid w:val="00CC39A0"/>
    <w:rsid w:val="00CC50CE"/>
    <w:rsid w:val="00CD19C9"/>
    <w:rsid w:val="00CD1EE3"/>
    <w:rsid w:val="00CD2193"/>
    <w:rsid w:val="00CD2E36"/>
    <w:rsid w:val="00CD4F92"/>
    <w:rsid w:val="00CD7441"/>
    <w:rsid w:val="00CE74FA"/>
    <w:rsid w:val="00CF068C"/>
    <w:rsid w:val="00CF157D"/>
    <w:rsid w:val="00CF6D63"/>
    <w:rsid w:val="00CF793D"/>
    <w:rsid w:val="00D006C1"/>
    <w:rsid w:val="00D0215A"/>
    <w:rsid w:val="00D04458"/>
    <w:rsid w:val="00D108BD"/>
    <w:rsid w:val="00D12B74"/>
    <w:rsid w:val="00D14B4B"/>
    <w:rsid w:val="00D14D60"/>
    <w:rsid w:val="00D21A85"/>
    <w:rsid w:val="00D24416"/>
    <w:rsid w:val="00D24F14"/>
    <w:rsid w:val="00D253A0"/>
    <w:rsid w:val="00D255B7"/>
    <w:rsid w:val="00D27846"/>
    <w:rsid w:val="00D30E6A"/>
    <w:rsid w:val="00D30ECE"/>
    <w:rsid w:val="00D362D3"/>
    <w:rsid w:val="00D37893"/>
    <w:rsid w:val="00D44BB8"/>
    <w:rsid w:val="00D45CDB"/>
    <w:rsid w:val="00D476CE"/>
    <w:rsid w:val="00D52199"/>
    <w:rsid w:val="00D543EB"/>
    <w:rsid w:val="00D54C0B"/>
    <w:rsid w:val="00D55777"/>
    <w:rsid w:val="00D5637D"/>
    <w:rsid w:val="00D65AF5"/>
    <w:rsid w:val="00D673CE"/>
    <w:rsid w:val="00D70EEC"/>
    <w:rsid w:val="00D742F8"/>
    <w:rsid w:val="00D77443"/>
    <w:rsid w:val="00D82F94"/>
    <w:rsid w:val="00D83192"/>
    <w:rsid w:val="00D85CD7"/>
    <w:rsid w:val="00D91D85"/>
    <w:rsid w:val="00D92B02"/>
    <w:rsid w:val="00D94430"/>
    <w:rsid w:val="00DA15EC"/>
    <w:rsid w:val="00DA2376"/>
    <w:rsid w:val="00DB121B"/>
    <w:rsid w:val="00DB1C27"/>
    <w:rsid w:val="00DB351F"/>
    <w:rsid w:val="00DB4238"/>
    <w:rsid w:val="00DB5412"/>
    <w:rsid w:val="00DB6A4C"/>
    <w:rsid w:val="00DC175B"/>
    <w:rsid w:val="00DC1C14"/>
    <w:rsid w:val="00DC420F"/>
    <w:rsid w:val="00DC5900"/>
    <w:rsid w:val="00DC590D"/>
    <w:rsid w:val="00DC6C2D"/>
    <w:rsid w:val="00DC717A"/>
    <w:rsid w:val="00DD601F"/>
    <w:rsid w:val="00DE12E9"/>
    <w:rsid w:val="00DE4232"/>
    <w:rsid w:val="00DE6451"/>
    <w:rsid w:val="00DF081C"/>
    <w:rsid w:val="00DF0A11"/>
    <w:rsid w:val="00DF232A"/>
    <w:rsid w:val="00DF2D88"/>
    <w:rsid w:val="00DF3712"/>
    <w:rsid w:val="00DF3BBE"/>
    <w:rsid w:val="00DF5A9F"/>
    <w:rsid w:val="00E04168"/>
    <w:rsid w:val="00E1235B"/>
    <w:rsid w:val="00E13A50"/>
    <w:rsid w:val="00E159EF"/>
    <w:rsid w:val="00E15FB1"/>
    <w:rsid w:val="00E22C95"/>
    <w:rsid w:val="00E24344"/>
    <w:rsid w:val="00E342D0"/>
    <w:rsid w:val="00E367A0"/>
    <w:rsid w:val="00E377F7"/>
    <w:rsid w:val="00E40B1A"/>
    <w:rsid w:val="00E4547A"/>
    <w:rsid w:val="00E47044"/>
    <w:rsid w:val="00E47119"/>
    <w:rsid w:val="00E4793A"/>
    <w:rsid w:val="00E479FF"/>
    <w:rsid w:val="00E50496"/>
    <w:rsid w:val="00E51146"/>
    <w:rsid w:val="00E5120D"/>
    <w:rsid w:val="00E51B4B"/>
    <w:rsid w:val="00E523A6"/>
    <w:rsid w:val="00E529B5"/>
    <w:rsid w:val="00E537A7"/>
    <w:rsid w:val="00E53822"/>
    <w:rsid w:val="00E63691"/>
    <w:rsid w:val="00E64EB7"/>
    <w:rsid w:val="00E65B04"/>
    <w:rsid w:val="00E65C0F"/>
    <w:rsid w:val="00E66F6B"/>
    <w:rsid w:val="00E70C68"/>
    <w:rsid w:val="00E74200"/>
    <w:rsid w:val="00E74210"/>
    <w:rsid w:val="00E742A9"/>
    <w:rsid w:val="00E847C4"/>
    <w:rsid w:val="00E84C0E"/>
    <w:rsid w:val="00E8513D"/>
    <w:rsid w:val="00E90A88"/>
    <w:rsid w:val="00E91F0E"/>
    <w:rsid w:val="00E93420"/>
    <w:rsid w:val="00E955F6"/>
    <w:rsid w:val="00E9571E"/>
    <w:rsid w:val="00E95A50"/>
    <w:rsid w:val="00E95E67"/>
    <w:rsid w:val="00EA025B"/>
    <w:rsid w:val="00EA0B1B"/>
    <w:rsid w:val="00EA161D"/>
    <w:rsid w:val="00EA1A60"/>
    <w:rsid w:val="00EA241A"/>
    <w:rsid w:val="00EA4AF7"/>
    <w:rsid w:val="00EB1D53"/>
    <w:rsid w:val="00EB5C80"/>
    <w:rsid w:val="00EB67E6"/>
    <w:rsid w:val="00EB6FA5"/>
    <w:rsid w:val="00EB7653"/>
    <w:rsid w:val="00EB7E71"/>
    <w:rsid w:val="00EC4BAA"/>
    <w:rsid w:val="00EC6764"/>
    <w:rsid w:val="00ED07DA"/>
    <w:rsid w:val="00ED0DDF"/>
    <w:rsid w:val="00ED12D3"/>
    <w:rsid w:val="00ED2121"/>
    <w:rsid w:val="00ED290A"/>
    <w:rsid w:val="00ED34B2"/>
    <w:rsid w:val="00ED3B7E"/>
    <w:rsid w:val="00ED4AD3"/>
    <w:rsid w:val="00ED617E"/>
    <w:rsid w:val="00ED73E0"/>
    <w:rsid w:val="00EE08BD"/>
    <w:rsid w:val="00EE297B"/>
    <w:rsid w:val="00EE3789"/>
    <w:rsid w:val="00EE3EE2"/>
    <w:rsid w:val="00EE4324"/>
    <w:rsid w:val="00EF0972"/>
    <w:rsid w:val="00EF1D59"/>
    <w:rsid w:val="00EF6080"/>
    <w:rsid w:val="00F0243E"/>
    <w:rsid w:val="00F03787"/>
    <w:rsid w:val="00F068C0"/>
    <w:rsid w:val="00F12E0E"/>
    <w:rsid w:val="00F12F6B"/>
    <w:rsid w:val="00F164CA"/>
    <w:rsid w:val="00F207C9"/>
    <w:rsid w:val="00F21E8C"/>
    <w:rsid w:val="00F2419C"/>
    <w:rsid w:val="00F24E1E"/>
    <w:rsid w:val="00F306C8"/>
    <w:rsid w:val="00F31979"/>
    <w:rsid w:val="00F33E74"/>
    <w:rsid w:val="00F340CD"/>
    <w:rsid w:val="00F346BB"/>
    <w:rsid w:val="00F36E68"/>
    <w:rsid w:val="00F37A2C"/>
    <w:rsid w:val="00F41FD9"/>
    <w:rsid w:val="00F425F6"/>
    <w:rsid w:val="00F458E5"/>
    <w:rsid w:val="00F474BB"/>
    <w:rsid w:val="00F47F83"/>
    <w:rsid w:val="00F531D9"/>
    <w:rsid w:val="00F542F8"/>
    <w:rsid w:val="00F54CBF"/>
    <w:rsid w:val="00F55396"/>
    <w:rsid w:val="00F5754D"/>
    <w:rsid w:val="00F61DFC"/>
    <w:rsid w:val="00F62558"/>
    <w:rsid w:val="00F6740E"/>
    <w:rsid w:val="00F720CD"/>
    <w:rsid w:val="00F76E00"/>
    <w:rsid w:val="00F81784"/>
    <w:rsid w:val="00F82116"/>
    <w:rsid w:val="00F83DD0"/>
    <w:rsid w:val="00F86BDF"/>
    <w:rsid w:val="00F87B3D"/>
    <w:rsid w:val="00F93732"/>
    <w:rsid w:val="00F94294"/>
    <w:rsid w:val="00F95BFE"/>
    <w:rsid w:val="00FA1478"/>
    <w:rsid w:val="00FA2A30"/>
    <w:rsid w:val="00FA31AE"/>
    <w:rsid w:val="00FA4134"/>
    <w:rsid w:val="00FB14B1"/>
    <w:rsid w:val="00FB14FC"/>
    <w:rsid w:val="00FB3A64"/>
    <w:rsid w:val="00FB4CFE"/>
    <w:rsid w:val="00FB62E0"/>
    <w:rsid w:val="00FB6897"/>
    <w:rsid w:val="00FC2ABF"/>
    <w:rsid w:val="00FC6241"/>
    <w:rsid w:val="00FD0CB6"/>
    <w:rsid w:val="00FD27E7"/>
    <w:rsid w:val="00FD60E7"/>
    <w:rsid w:val="00FE4641"/>
    <w:rsid w:val="00FE4C14"/>
    <w:rsid w:val="00FF35C6"/>
    <w:rsid w:val="00FF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66B6"/>
  <w15:docId w15:val="{B128ABDE-FB8B-469D-82ED-DCD4C010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74CB"/>
  </w:style>
  <w:style w:type="paragraph" w:styleId="Heading1">
    <w:name w:val="heading 1"/>
    <w:basedOn w:val="Normal"/>
    <w:link w:val="Heading1Char"/>
    <w:uiPriority w:val="9"/>
    <w:qFormat/>
    <w:rsid w:val="00DF3712"/>
    <w:pPr>
      <w:spacing w:before="100" w:beforeAutospacing="1" w:after="100" w:afterAutospacing="1" w:line="240" w:lineRule="auto"/>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25"/>
  </w:style>
  <w:style w:type="paragraph" w:styleId="Footer">
    <w:name w:val="footer"/>
    <w:basedOn w:val="Normal"/>
    <w:link w:val="FooterChar"/>
    <w:uiPriority w:val="99"/>
    <w:unhideWhenUsed/>
    <w:rsid w:val="001D5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25"/>
  </w:style>
  <w:style w:type="character" w:styleId="LineNumber">
    <w:name w:val="line number"/>
    <w:basedOn w:val="DefaultParagraphFont"/>
    <w:uiPriority w:val="99"/>
    <w:semiHidden/>
    <w:unhideWhenUsed/>
    <w:rsid w:val="001D5F25"/>
  </w:style>
  <w:style w:type="character" w:styleId="CommentReference">
    <w:name w:val="annotation reference"/>
    <w:basedOn w:val="DefaultParagraphFont"/>
    <w:uiPriority w:val="99"/>
    <w:semiHidden/>
    <w:unhideWhenUsed/>
    <w:rsid w:val="00ED290A"/>
    <w:rPr>
      <w:sz w:val="16"/>
      <w:szCs w:val="16"/>
    </w:rPr>
  </w:style>
  <w:style w:type="paragraph" w:styleId="CommentText">
    <w:name w:val="annotation text"/>
    <w:basedOn w:val="Normal"/>
    <w:link w:val="CommentTextChar"/>
    <w:uiPriority w:val="99"/>
    <w:semiHidden/>
    <w:unhideWhenUsed/>
    <w:rsid w:val="00ED290A"/>
    <w:pPr>
      <w:spacing w:line="240" w:lineRule="auto"/>
    </w:pPr>
    <w:rPr>
      <w:sz w:val="20"/>
      <w:szCs w:val="20"/>
    </w:rPr>
  </w:style>
  <w:style w:type="character" w:customStyle="1" w:styleId="CommentTextChar">
    <w:name w:val="Comment Text Char"/>
    <w:basedOn w:val="DefaultParagraphFont"/>
    <w:link w:val="CommentText"/>
    <w:uiPriority w:val="99"/>
    <w:semiHidden/>
    <w:rsid w:val="00ED290A"/>
    <w:rPr>
      <w:sz w:val="20"/>
      <w:szCs w:val="20"/>
    </w:rPr>
  </w:style>
  <w:style w:type="paragraph" w:styleId="CommentSubject">
    <w:name w:val="annotation subject"/>
    <w:basedOn w:val="CommentText"/>
    <w:next w:val="CommentText"/>
    <w:link w:val="CommentSubjectChar"/>
    <w:uiPriority w:val="99"/>
    <w:semiHidden/>
    <w:unhideWhenUsed/>
    <w:rsid w:val="00ED290A"/>
    <w:rPr>
      <w:b/>
      <w:bCs/>
    </w:rPr>
  </w:style>
  <w:style w:type="character" w:customStyle="1" w:styleId="CommentSubjectChar">
    <w:name w:val="Comment Subject Char"/>
    <w:basedOn w:val="CommentTextChar"/>
    <w:link w:val="CommentSubject"/>
    <w:uiPriority w:val="99"/>
    <w:semiHidden/>
    <w:rsid w:val="00ED290A"/>
    <w:rPr>
      <w:b/>
      <w:bCs/>
      <w:sz w:val="20"/>
      <w:szCs w:val="20"/>
    </w:rPr>
  </w:style>
  <w:style w:type="paragraph" w:styleId="BalloonText">
    <w:name w:val="Balloon Text"/>
    <w:basedOn w:val="Normal"/>
    <w:link w:val="BalloonTextChar"/>
    <w:uiPriority w:val="99"/>
    <w:semiHidden/>
    <w:unhideWhenUsed/>
    <w:rsid w:val="00ED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90A"/>
    <w:rPr>
      <w:rFonts w:ascii="Segoe UI" w:hAnsi="Segoe UI" w:cs="Segoe UI"/>
      <w:sz w:val="18"/>
      <w:szCs w:val="18"/>
    </w:rPr>
  </w:style>
  <w:style w:type="paragraph" w:customStyle="1" w:styleId="EndNoteBibliographyTitle">
    <w:name w:val="EndNote Bibliography Title"/>
    <w:basedOn w:val="Normal"/>
    <w:link w:val="EndNoteBibliographyTitleChar"/>
    <w:rsid w:val="00366B0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66B07"/>
    <w:rPr>
      <w:rFonts w:ascii="Calibri" w:hAnsi="Calibri"/>
      <w:noProof/>
    </w:rPr>
  </w:style>
  <w:style w:type="paragraph" w:customStyle="1" w:styleId="EndNoteBibliography">
    <w:name w:val="EndNote Bibliography"/>
    <w:basedOn w:val="Normal"/>
    <w:link w:val="EndNoteBibliographyChar"/>
    <w:rsid w:val="00366B0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66B07"/>
    <w:rPr>
      <w:rFonts w:ascii="Calibri" w:hAnsi="Calibri"/>
      <w:noProof/>
    </w:rPr>
  </w:style>
  <w:style w:type="paragraph" w:styleId="ListParagraph">
    <w:name w:val="List Paragraph"/>
    <w:basedOn w:val="Normal"/>
    <w:uiPriority w:val="34"/>
    <w:qFormat/>
    <w:rsid w:val="00F164CA"/>
    <w:pPr>
      <w:spacing w:after="0" w:line="240" w:lineRule="auto"/>
      <w:ind w:left="720"/>
      <w:contextualSpacing/>
    </w:pPr>
    <w:rPr>
      <w:rFonts w:eastAsiaTheme="minorEastAsia"/>
      <w:sz w:val="24"/>
      <w:szCs w:val="24"/>
    </w:rPr>
  </w:style>
  <w:style w:type="paragraph" w:styleId="EndnoteText">
    <w:name w:val="endnote text"/>
    <w:basedOn w:val="Normal"/>
    <w:link w:val="EndnoteTextChar"/>
    <w:uiPriority w:val="99"/>
    <w:semiHidden/>
    <w:unhideWhenUsed/>
    <w:rsid w:val="00F164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64CA"/>
    <w:rPr>
      <w:sz w:val="20"/>
      <w:szCs w:val="20"/>
    </w:rPr>
  </w:style>
  <w:style w:type="character" w:styleId="EndnoteReference">
    <w:name w:val="endnote reference"/>
    <w:basedOn w:val="DefaultParagraphFont"/>
    <w:uiPriority w:val="99"/>
    <w:semiHidden/>
    <w:unhideWhenUsed/>
    <w:rsid w:val="00F164CA"/>
    <w:rPr>
      <w:vertAlign w:val="superscript"/>
    </w:rPr>
  </w:style>
  <w:style w:type="paragraph" w:styleId="Revision">
    <w:name w:val="Revision"/>
    <w:hidden/>
    <w:uiPriority w:val="99"/>
    <w:semiHidden/>
    <w:rsid w:val="00F207C9"/>
    <w:pPr>
      <w:spacing w:after="0" w:line="240" w:lineRule="auto"/>
    </w:pPr>
  </w:style>
  <w:style w:type="character" w:styleId="Emphasis">
    <w:name w:val="Emphasis"/>
    <w:basedOn w:val="DefaultParagraphFont"/>
    <w:uiPriority w:val="20"/>
    <w:qFormat/>
    <w:rsid w:val="00AA6923"/>
    <w:rPr>
      <w:i/>
      <w:iCs/>
    </w:rPr>
  </w:style>
  <w:style w:type="table" w:styleId="TableGrid">
    <w:name w:val="Table Grid"/>
    <w:basedOn w:val="TableNormal"/>
    <w:uiPriority w:val="59"/>
    <w:rsid w:val="00883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6D92"/>
    <w:rPr>
      <w:color w:val="808080"/>
    </w:rPr>
  </w:style>
  <w:style w:type="character" w:customStyle="1" w:styleId="xbe">
    <w:name w:val="_xbe"/>
    <w:basedOn w:val="DefaultParagraphFont"/>
    <w:rsid w:val="00547D7D"/>
  </w:style>
  <w:style w:type="character" w:customStyle="1" w:styleId="Heading1Char">
    <w:name w:val="Heading 1 Char"/>
    <w:basedOn w:val="DefaultParagraphFont"/>
    <w:link w:val="Heading1"/>
    <w:uiPriority w:val="9"/>
    <w:rsid w:val="00DF3712"/>
    <w:rPr>
      <w:rFonts w:ascii="Times New Roman" w:hAnsi="Times New Roman" w:cs="Times New Roman"/>
      <w:b/>
      <w:bCs/>
      <w:kern w:val="36"/>
      <w:sz w:val="48"/>
      <w:szCs w:val="48"/>
      <w:lang w:eastAsia="zh-CN"/>
    </w:rPr>
  </w:style>
  <w:style w:type="character" w:customStyle="1" w:styleId="name">
    <w:name w:val="name"/>
    <w:basedOn w:val="DefaultParagraphFont"/>
    <w:rsid w:val="00DF3712"/>
  </w:style>
  <w:style w:type="character" w:styleId="Hyperlink">
    <w:name w:val="Hyperlink"/>
    <w:basedOn w:val="DefaultParagraphFont"/>
    <w:uiPriority w:val="99"/>
    <w:unhideWhenUsed/>
    <w:rsid w:val="00DF3712"/>
    <w:rPr>
      <w:color w:val="0000FF"/>
      <w:u w:val="single"/>
    </w:rPr>
  </w:style>
  <w:style w:type="character" w:customStyle="1" w:styleId="xref-sep">
    <w:name w:val="xref-sep"/>
    <w:basedOn w:val="DefaultParagraphFont"/>
    <w:rsid w:val="00DF3712"/>
  </w:style>
  <w:style w:type="paragraph" w:customStyle="1" w:styleId="contributor-listreveal">
    <w:name w:val="contributor-list__reveal"/>
    <w:basedOn w:val="Normal"/>
    <w:rsid w:val="00DF3712"/>
    <w:pPr>
      <w:spacing w:before="100" w:beforeAutospacing="1" w:after="100" w:afterAutospacing="1" w:line="240" w:lineRule="auto"/>
    </w:pPr>
    <w:rPr>
      <w:rFonts w:ascii="Times New Roman" w:hAnsi="Times New Roman" w:cs="Times New Roman"/>
      <w:sz w:val="24"/>
      <w:szCs w:val="24"/>
      <w:lang w:eastAsia="zh-CN"/>
    </w:rPr>
  </w:style>
  <w:style w:type="character" w:customStyle="1" w:styleId="contributor-listtoggler">
    <w:name w:val="contributor-list__toggler"/>
    <w:basedOn w:val="DefaultParagraphFont"/>
    <w:rsid w:val="00DF3712"/>
  </w:style>
  <w:style w:type="character" w:customStyle="1" w:styleId="collapsed-text">
    <w:name w:val="collapsed-text"/>
    <w:basedOn w:val="DefaultParagraphFont"/>
    <w:rsid w:val="00DF3712"/>
  </w:style>
  <w:style w:type="character" w:styleId="HTMLCite">
    <w:name w:val="HTML Cite"/>
    <w:basedOn w:val="DefaultParagraphFont"/>
    <w:uiPriority w:val="99"/>
    <w:semiHidden/>
    <w:unhideWhenUsed/>
    <w:rsid w:val="00DF3712"/>
    <w:rPr>
      <w:i/>
      <w:iCs/>
    </w:rPr>
  </w:style>
  <w:style w:type="character" w:customStyle="1" w:styleId="cit-auth">
    <w:name w:val="cit-auth"/>
    <w:basedOn w:val="DefaultParagraphFont"/>
    <w:rsid w:val="00446249"/>
  </w:style>
  <w:style w:type="character" w:customStyle="1" w:styleId="cit-name-given-names">
    <w:name w:val="cit-name-given-names"/>
    <w:basedOn w:val="DefaultParagraphFont"/>
    <w:rsid w:val="00446249"/>
  </w:style>
  <w:style w:type="character" w:customStyle="1" w:styleId="cit-name-surname">
    <w:name w:val="cit-name-surname"/>
    <w:basedOn w:val="DefaultParagraphFont"/>
    <w:rsid w:val="00446249"/>
  </w:style>
  <w:style w:type="character" w:customStyle="1" w:styleId="cit-article-title">
    <w:name w:val="cit-article-title"/>
    <w:basedOn w:val="DefaultParagraphFont"/>
    <w:rsid w:val="00446249"/>
  </w:style>
  <w:style w:type="character" w:customStyle="1" w:styleId="cit-vol">
    <w:name w:val="cit-vol"/>
    <w:basedOn w:val="DefaultParagraphFont"/>
    <w:rsid w:val="00446249"/>
  </w:style>
  <w:style w:type="character" w:customStyle="1" w:styleId="cit-fpage">
    <w:name w:val="cit-fpage"/>
    <w:basedOn w:val="DefaultParagraphFont"/>
    <w:rsid w:val="00446249"/>
  </w:style>
  <w:style w:type="character" w:customStyle="1" w:styleId="cit-lpage">
    <w:name w:val="cit-lpage"/>
    <w:basedOn w:val="DefaultParagraphFont"/>
    <w:rsid w:val="00446249"/>
  </w:style>
  <w:style w:type="character" w:customStyle="1" w:styleId="cit-pub-date">
    <w:name w:val="cit-pub-date"/>
    <w:basedOn w:val="DefaultParagraphFont"/>
    <w:rsid w:val="00446249"/>
  </w:style>
  <w:style w:type="character" w:styleId="Strong">
    <w:name w:val="Strong"/>
    <w:basedOn w:val="DefaultParagraphFont"/>
    <w:uiPriority w:val="22"/>
    <w:qFormat/>
    <w:rsid w:val="00E84C0E"/>
    <w:rPr>
      <w:b/>
      <w:bCs/>
    </w:rPr>
  </w:style>
  <w:style w:type="character" w:styleId="FollowedHyperlink">
    <w:name w:val="FollowedHyperlink"/>
    <w:basedOn w:val="DefaultParagraphFont"/>
    <w:uiPriority w:val="99"/>
    <w:semiHidden/>
    <w:unhideWhenUsed/>
    <w:rsid w:val="00E1235B"/>
    <w:rPr>
      <w:color w:val="954F72" w:themeColor="followedHyperlink"/>
      <w:u w:val="single"/>
    </w:rPr>
  </w:style>
  <w:style w:type="paragraph" w:customStyle="1" w:styleId="p1">
    <w:name w:val="p1"/>
    <w:basedOn w:val="Normal"/>
    <w:rsid w:val="00E1235B"/>
    <w:pPr>
      <w:spacing w:after="0" w:line="240" w:lineRule="auto"/>
      <w:ind w:left="540" w:hanging="540"/>
    </w:pPr>
    <w:rPr>
      <w:rFonts w:ascii="Helvetica" w:hAnsi="Helvetica"/>
      <w:sz w:val="18"/>
      <w:szCs w:val="18"/>
    </w:rPr>
  </w:style>
  <w:style w:type="character" w:customStyle="1" w:styleId="apple-converted-space">
    <w:name w:val="apple-converted-space"/>
    <w:basedOn w:val="DefaultParagraphFont"/>
    <w:rsid w:val="00E1235B"/>
  </w:style>
  <w:style w:type="paragraph" w:styleId="NormalWeb">
    <w:name w:val="Normal (Web)"/>
    <w:basedOn w:val="Normal"/>
    <w:uiPriority w:val="99"/>
    <w:unhideWhenUsed/>
    <w:rsid w:val="003A667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942">
      <w:bodyDiv w:val="1"/>
      <w:marLeft w:val="0"/>
      <w:marRight w:val="0"/>
      <w:marTop w:val="0"/>
      <w:marBottom w:val="0"/>
      <w:divBdr>
        <w:top w:val="none" w:sz="0" w:space="0" w:color="auto"/>
        <w:left w:val="none" w:sz="0" w:space="0" w:color="auto"/>
        <w:bottom w:val="none" w:sz="0" w:space="0" w:color="auto"/>
        <w:right w:val="none" w:sz="0" w:space="0" w:color="auto"/>
      </w:divBdr>
      <w:divsChild>
        <w:div w:id="1750037265">
          <w:marLeft w:val="480"/>
          <w:marRight w:val="0"/>
          <w:marTop w:val="0"/>
          <w:marBottom w:val="0"/>
          <w:divBdr>
            <w:top w:val="none" w:sz="0" w:space="0" w:color="auto"/>
            <w:left w:val="none" w:sz="0" w:space="0" w:color="auto"/>
            <w:bottom w:val="none" w:sz="0" w:space="0" w:color="auto"/>
            <w:right w:val="none" w:sz="0" w:space="0" w:color="auto"/>
          </w:divBdr>
          <w:divsChild>
            <w:div w:id="11292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257">
      <w:bodyDiv w:val="1"/>
      <w:marLeft w:val="0"/>
      <w:marRight w:val="0"/>
      <w:marTop w:val="0"/>
      <w:marBottom w:val="0"/>
      <w:divBdr>
        <w:top w:val="none" w:sz="0" w:space="0" w:color="auto"/>
        <w:left w:val="none" w:sz="0" w:space="0" w:color="auto"/>
        <w:bottom w:val="none" w:sz="0" w:space="0" w:color="auto"/>
        <w:right w:val="none" w:sz="0" w:space="0" w:color="auto"/>
      </w:divBdr>
    </w:div>
    <w:div w:id="69236301">
      <w:bodyDiv w:val="1"/>
      <w:marLeft w:val="0"/>
      <w:marRight w:val="0"/>
      <w:marTop w:val="0"/>
      <w:marBottom w:val="0"/>
      <w:divBdr>
        <w:top w:val="none" w:sz="0" w:space="0" w:color="auto"/>
        <w:left w:val="none" w:sz="0" w:space="0" w:color="auto"/>
        <w:bottom w:val="none" w:sz="0" w:space="0" w:color="auto"/>
        <w:right w:val="none" w:sz="0" w:space="0" w:color="auto"/>
      </w:divBdr>
    </w:div>
    <w:div w:id="163714397">
      <w:bodyDiv w:val="1"/>
      <w:marLeft w:val="0"/>
      <w:marRight w:val="0"/>
      <w:marTop w:val="0"/>
      <w:marBottom w:val="0"/>
      <w:divBdr>
        <w:top w:val="none" w:sz="0" w:space="0" w:color="auto"/>
        <w:left w:val="none" w:sz="0" w:space="0" w:color="auto"/>
        <w:bottom w:val="none" w:sz="0" w:space="0" w:color="auto"/>
        <w:right w:val="none" w:sz="0" w:space="0" w:color="auto"/>
      </w:divBdr>
    </w:div>
    <w:div w:id="164370342">
      <w:bodyDiv w:val="1"/>
      <w:marLeft w:val="0"/>
      <w:marRight w:val="0"/>
      <w:marTop w:val="0"/>
      <w:marBottom w:val="0"/>
      <w:divBdr>
        <w:top w:val="none" w:sz="0" w:space="0" w:color="auto"/>
        <w:left w:val="none" w:sz="0" w:space="0" w:color="auto"/>
        <w:bottom w:val="none" w:sz="0" w:space="0" w:color="auto"/>
        <w:right w:val="none" w:sz="0" w:space="0" w:color="auto"/>
      </w:divBdr>
    </w:div>
    <w:div w:id="298539732">
      <w:bodyDiv w:val="1"/>
      <w:marLeft w:val="0"/>
      <w:marRight w:val="0"/>
      <w:marTop w:val="0"/>
      <w:marBottom w:val="0"/>
      <w:divBdr>
        <w:top w:val="none" w:sz="0" w:space="0" w:color="auto"/>
        <w:left w:val="none" w:sz="0" w:space="0" w:color="auto"/>
        <w:bottom w:val="none" w:sz="0" w:space="0" w:color="auto"/>
        <w:right w:val="none" w:sz="0" w:space="0" w:color="auto"/>
      </w:divBdr>
    </w:div>
    <w:div w:id="662318883">
      <w:bodyDiv w:val="1"/>
      <w:marLeft w:val="0"/>
      <w:marRight w:val="0"/>
      <w:marTop w:val="0"/>
      <w:marBottom w:val="0"/>
      <w:divBdr>
        <w:top w:val="none" w:sz="0" w:space="0" w:color="auto"/>
        <w:left w:val="none" w:sz="0" w:space="0" w:color="auto"/>
        <w:bottom w:val="none" w:sz="0" w:space="0" w:color="auto"/>
        <w:right w:val="none" w:sz="0" w:space="0" w:color="auto"/>
      </w:divBdr>
    </w:div>
    <w:div w:id="708719933">
      <w:bodyDiv w:val="1"/>
      <w:marLeft w:val="0"/>
      <w:marRight w:val="0"/>
      <w:marTop w:val="0"/>
      <w:marBottom w:val="0"/>
      <w:divBdr>
        <w:top w:val="none" w:sz="0" w:space="0" w:color="auto"/>
        <w:left w:val="none" w:sz="0" w:space="0" w:color="auto"/>
        <w:bottom w:val="none" w:sz="0" w:space="0" w:color="auto"/>
        <w:right w:val="none" w:sz="0" w:space="0" w:color="auto"/>
      </w:divBdr>
      <w:divsChild>
        <w:div w:id="1562516455">
          <w:marLeft w:val="0"/>
          <w:marRight w:val="0"/>
          <w:marTop w:val="0"/>
          <w:marBottom w:val="0"/>
          <w:divBdr>
            <w:top w:val="none" w:sz="0" w:space="0" w:color="auto"/>
            <w:left w:val="none" w:sz="0" w:space="0" w:color="auto"/>
            <w:bottom w:val="none" w:sz="0" w:space="0" w:color="auto"/>
            <w:right w:val="none" w:sz="0" w:space="0" w:color="auto"/>
          </w:divBdr>
        </w:div>
        <w:div w:id="58598070">
          <w:marLeft w:val="0"/>
          <w:marRight w:val="0"/>
          <w:marTop w:val="0"/>
          <w:marBottom w:val="0"/>
          <w:divBdr>
            <w:top w:val="none" w:sz="0" w:space="0" w:color="auto"/>
            <w:left w:val="none" w:sz="0" w:space="0" w:color="auto"/>
            <w:bottom w:val="none" w:sz="0" w:space="0" w:color="auto"/>
            <w:right w:val="none" w:sz="0" w:space="0" w:color="auto"/>
          </w:divBdr>
        </w:div>
      </w:divsChild>
    </w:div>
    <w:div w:id="736317728">
      <w:bodyDiv w:val="1"/>
      <w:marLeft w:val="0"/>
      <w:marRight w:val="0"/>
      <w:marTop w:val="0"/>
      <w:marBottom w:val="0"/>
      <w:divBdr>
        <w:top w:val="none" w:sz="0" w:space="0" w:color="auto"/>
        <w:left w:val="none" w:sz="0" w:space="0" w:color="auto"/>
        <w:bottom w:val="none" w:sz="0" w:space="0" w:color="auto"/>
        <w:right w:val="none" w:sz="0" w:space="0" w:color="auto"/>
      </w:divBdr>
    </w:div>
    <w:div w:id="810367593">
      <w:bodyDiv w:val="1"/>
      <w:marLeft w:val="0"/>
      <w:marRight w:val="0"/>
      <w:marTop w:val="0"/>
      <w:marBottom w:val="0"/>
      <w:divBdr>
        <w:top w:val="none" w:sz="0" w:space="0" w:color="auto"/>
        <w:left w:val="none" w:sz="0" w:space="0" w:color="auto"/>
        <w:bottom w:val="none" w:sz="0" w:space="0" w:color="auto"/>
        <w:right w:val="none" w:sz="0" w:space="0" w:color="auto"/>
      </w:divBdr>
      <w:divsChild>
        <w:div w:id="1866365552">
          <w:marLeft w:val="0"/>
          <w:marRight w:val="0"/>
          <w:marTop w:val="0"/>
          <w:marBottom w:val="0"/>
          <w:divBdr>
            <w:top w:val="none" w:sz="0" w:space="0" w:color="auto"/>
            <w:left w:val="none" w:sz="0" w:space="0" w:color="auto"/>
            <w:bottom w:val="none" w:sz="0" w:space="0" w:color="auto"/>
            <w:right w:val="none" w:sz="0" w:space="0" w:color="auto"/>
          </w:divBdr>
        </w:div>
        <w:div w:id="1317369603">
          <w:marLeft w:val="0"/>
          <w:marRight w:val="0"/>
          <w:marTop w:val="0"/>
          <w:marBottom w:val="0"/>
          <w:divBdr>
            <w:top w:val="none" w:sz="0" w:space="0" w:color="auto"/>
            <w:left w:val="none" w:sz="0" w:space="0" w:color="auto"/>
            <w:bottom w:val="none" w:sz="0" w:space="0" w:color="auto"/>
            <w:right w:val="none" w:sz="0" w:space="0" w:color="auto"/>
          </w:divBdr>
        </w:div>
        <w:div w:id="1764450446">
          <w:marLeft w:val="0"/>
          <w:marRight w:val="0"/>
          <w:marTop w:val="0"/>
          <w:marBottom w:val="0"/>
          <w:divBdr>
            <w:top w:val="none" w:sz="0" w:space="0" w:color="auto"/>
            <w:left w:val="none" w:sz="0" w:space="0" w:color="auto"/>
            <w:bottom w:val="none" w:sz="0" w:space="0" w:color="auto"/>
            <w:right w:val="none" w:sz="0" w:space="0" w:color="auto"/>
          </w:divBdr>
        </w:div>
        <w:div w:id="1242521184">
          <w:marLeft w:val="0"/>
          <w:marRight w:val="0"/>
          <w:marTop w:val="0"/>
          <w:marBottom w:val="0"/>
          <w:divBdr>
            <w:top w:val="none" w:sz="0" w:space="0" w:color="auto"/>
            <w:left w:val="none" w:sz="0" w:space="0" w:color="auto"/>
            <w:bottom w:val="none" w:sz="0" w:space="0" w:color="auto"/>
            <w:right w:val="none" w:sz="0" w:space="0" w:color="auto"/>
          </w:divBdr>
        </w:div>
      </w:divsChild>
    </w:div>
    <w:div w:id="870580881">
      <w:bodyDiv w:val="1"/>
      <w:marLeft w:val="0"/>
      <w:marRight w:val="0"/>
      <w:marTop w:val="0"/>
      <w:marBottom w:val="0"/>
      <w:divBdr>
        <w:top w:val="none" w:sz="0" w:space="0" w:color="auto"/>
        <w:left w:val="none" w:sz="0" w:space="0" w:color="auto"/>
        <w:bottom w:val="none" w:sz="0" w:space="0" w:color="auto"/>
        <w:right w:val="none" w:sz="0" w:space="0" w:color="auto"/>
      </w:divBdr>
    </w:div>
    <w:div w:id="904875434">
      <w:bodyDiv w:val="1"/>
      <w:marLeft w:val="0"/>
      <w:marRight w:val="0"/>
      <w:marTop w:val="0"/>
      <w:marBottom w:val="0"/>
      <w:divBdr>
        <w:top w:val="none" w:sz="0" w:space="0" w:color="auto"/>
        <w:left w:val="none" w:sz="0" w:space="0" w:color="auto"/>
        <w:bottom w:val="none" w:sz="0" w:space="0" w:color="auto"/>
        <w:right w:val="none" w:sz="0" w:space="0" w:color="auto"/>
      </w:divBdr>
    </w:div>
    <w:div w:id="960108093">
      <w:bodyDiv w:val="1"/>
      <w:marLeft w:val="0"/>
      <w:marRight w:val="0"/>
      <w:marTop w:val="0"/>
      <w:marBottom w:val="0"/>
      <w:divBdr>
        <w:top w:val="none" w:sz="0" w:space="0" w:color="auto"/>
        <w:left w:val="none" w:sz="0" w:space="0" w:color="auto"/>
        <w:bottom w:val="none" w:sz="0" w:space="0" w:color="auto"/>
        <w:right w:val="none" w:sz="0" w:space="0" w:color="auto"/>
      </w:divBdr>
    </w:div>
    <w:div w:id="960649393">
      <w:bodyDiv w:val="1"/>
      <w:marLeft w:val="0"/>
      <w:marRight w:val="0"/>
      <w:marTop w:val="0"/>
      <w:marBottom w:val="0"/>
      <w:divBdr>
        <w:top w:val="none" w:sz="0" w:space="0" w:color="auto"/>
        <w:left w:val="none" w:sz="0" w:space="0" w:color="auto"/>
        <w:bottom w:val="none" w:sz="0" w:space="0" w:color="auto"/>
        <w:right w:val="none" w:sz="0" w:space="0" w:color="auto"/>
      </w:divBdr>
    </w:div>
    <w:div w:id="1346248700">
      <w:bodyDiv w:val="1"/>
      <w:marLeft w:val="0"/>
      <w:marRight w:val="0"/>
      <w:marTop w:val="0"/>
      <w:marBottom w:val="0"/>
      <w:divBdr>
        <w:top w:val="none" w:sz="0" w:space="0" w:color="auto"/>
        <w:left w:val="none" w:sz="0" w:space="0" w:color="auto"/>
        <w:bottom w:val="none" w:sz="0" w:space="0" w:color="auto"/>
        <w:right w:val="none" w:sz="0" w:space="0" w:color="auto"/>
      </w:divBdr>
    </w:div>
    <w:div w:id="1411584521">
      <w:bodyDiv w:val="1"/>
      <w:marLeft w:val="0"/>
      <w:marRight w:val="0"/>
      <w:marTop w:val="0"/>
      <w:marBottom w:val="0"/>
      <w:divBdr>
        <w:top w:val="none" w:sz="0" w:space="0" w:color="auto"/>
        <w:left w:val="none" w:sz="0" w:space="0" w:color="auto"/>
        <w:bottom w:val="none" w:sz="0" w:space="0" w:color="auto"/>
        <w:right w:val="none" w:sz="0" w:space="0" w:color="auto"/>
      </w:divBdr>
      <w:divsChild>
        <w:div w:id="869605987">
          <w:marLeft w:val="480"/>
          <w:marRight w:val="0"/>
          <w:marTop w:val="0"/>
          <w:marBottom w:val="0"/>
          <w:divBdr>
            <w:top w:val="none" w:sz="0" w:space="0" w:color="auto"/>
            <w:left w:val="none" w:sz="0" w:space="0" w:color="auto"/>
            <w:bottom w:val="none" w:sz="0" w:space="0" w:color="auto"/>
            <w:right w:val="none" w:sz="0" w:space="0" w:color="auto"/>
          </w:divBdr>
          <w:divsChild>
            <w:div w:id="6769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827">
      <w:bodyDiv w:val="1"/>
      <w:marLeft w:val="0"/>
      <w:marRight w:val="0"/>
      <w:marTop w:val="0"/>
      <w:marBottom w:val="0"/>
      <w:divBdr>
        <w:top w:val="none" w:sz="0" w:space="0" w:color="auto"/>
        <w:left w:val="none" w:sz="0" w:space="0" w:color="auto"/>
        <w:bottom w:val="none" w:sz="0" w:space="0" w:color="auto"/>
        <w:right w:val="none" w:sz="0" w:space="0" w:color="auto"/>
      </w:divBdr>
      <w:divsChild>
        <w:div w:id="1499424903">
          <w:marLeft w:val="0"/>
          <w:marRight w:val="0"/>
          <w:marTop w:val="0"/>
          <w:marBottom w:val="0"/>
          <w:divBdr>
            <w:top w:val="none" w:sz="0" w:space="0" w:color="auto"/>
            <w:left w:val="none" w:sz="0" w:space="0" w:color="auto"/>
            <w:bottom w:val="none" w:sz="0" w:space="0" w:color="auto"/>
            <w:right w:val="none" w:sz="0" w:space="0" w:color="auto"/>
          </w:divBdr>
        </w:div>
        <w:div w:id="1713963802">
          <w:marLeft w:val="0"/>
          <w:marRight w:val="0"/>
          <w:marTop w:val="0"/>
          <w:marBottom w:val="0"/>
          <w:divBdr>
            <w:top w:val="none" w:sz="0" w:space="0" w:color="auto"/>
            <w:left w:val="none" w:sz="0" w:space="0" w:color="auto"/>
            <w:bottom w:val="none" w:sz="0" w:space="0" w:color="auto"/>
            <w:right w:val="none" w:sz="0" w:space="0" w:color="auto"/>
          </w:divBdr>
          <w:divsChild>
            <w:div w:id="285746732">
              <w:marLeft w:val="0"/>
              <w:marRight w:val="0"/>
              <w:marTop w:val="0"/>
              <w:marBottom w:val="0"/>
              <w:divBdr>
                <w:top w:val="none" w:sz="0" w:space="0" w:color="auto"/>
                <w:left w:val="none" w:sz="0" w:space="0" w:color="auto"/>
                <w:bottom w:val="none" w:sz="0" w:space="0" w:color="auto"/>
                <w:right w:val="none" w:sz="0" w:space="0" w:color="auto"/>
              </w:divBdr>
              <w:divsChild>
                <w:div w:id="1409184139">
                  <w:marLeft w:val="0"/>
                  <w:marRight w:val="0"/>
                  <w:marTop w:val="0"/>
                  <w:marBottom w:val="0"/>
                  <w:divBdr>
                    <w:top w:val="none" w:sz="0" w:space="0" w:color="auto"/>
                    <w:left w:val="none" w:sz="0" w:space="0" w:color="auto"/>
                    <w:bottom w:val="none" w:sz="0" w:space="0" w:color="auto"/>
                    <w:right w:val="none" w:sz="0" w:space="0" w:color="auto"/>
                  </w:divBdr>
                  <w:divsChild>
                    <w:div w:id="1173881665">
                      <w:marLeft w:val="0"/>
                      <w:marRight w:val="0"/>
                      <w:marTop w:val="0"/>
                      <w:marBottom w:val="0"/>
                      <w:divBdr>
                        <w:top w:val="none" w:sz="0" w:space="0" w:color="auto"/>
                        <w:left w:val="none" w:sz="0" w:space="0" w:color="auto"/>
                        <w:bottom w:val="none" w:sz="0" w:space="0" w:color="auto"/>
                        <w:right w:val="none" w:sz="0" w:space="0" w:color="auto"/>
                      </w:divBdr>
                      <w:divsChild>
                        <w:div w:id="1191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37888">
          <w:marLeft w:val="0"/>
          <w:marRight w:val="0"/>
          <w:marTop w:val="0"/>
          <w:marBottom w:val="0"/>
          <w:divBdr>
            <w:top w:val="none" w:sz="0" w:space="0" w:color="auto"/>
            <w:left w:val="none" w:sz="0" w:space="0" w:color="auto"/>
            <w:bottom w:val="none" w:sz="0" w:space="0" w:color="auto"/>
            <w:right w:val="none" w:sz="0" w:space="0" w:color="auto"/>
          </w:divBdr>
        </w:div>
      </w:divsChild>
    </w:div>
    <w:div w:id="1464687217">
      <w:bodyDiv w:val="1"/>
      <w:marLeft w:val="0"/>
      <w:marRight w:val="0"/>
      <w:marTop w:val="0"/>
      <w:marBottom w:val="0"/>
      <w:divBdr>
        <w:top w:val="none" w:sz="0" w:space="0" w:color="auto"/>
        <w:left w:val="none" w:sz="0" w:space="0" w:color="auto"/>
        <w:bottom w:val="none" w:sz="0" w:space="0" w:color="auto"/>
        <w:right w:val="none" w:sz="0" w:space="0" w:color="auto"/>
      </w:divBdr>
    </w:div>
    <w:div w:id="1936937383">
      <w:bodyDiv w:val="1"/>
      <w:marLeft w:val="0"/>
      <w:marRight w:val="0"/>
      <w:marTop w:val="0"/>
      <w:marBottom w:val="0"/>
      <w:divBdr>
        <w:top w:val="none" w:sz="0" w:space="0" w:color="auto"/>
        <w:left w:val="none" w:sz="0" w:space="0" w:color="auto"/>
        <w:bottom w:val="none" w:sz="0" w:space="0" w:color="auto"/>
        <w:right w:val="none" w:sz="0" w:space="0" w:color="auto"/>
      </w:divBdr>
      <w:divsChild>
        <w:div w:id="947270382">
          <w:marLeft w:val="0"/>
          <w:marRight w:val="0"/>
          <w:marTop w:val="0"/>
          <w:marBottom w:val="0"/>
          <w:divBdr>
            <w:top w:val="none" w:sz="0" w:space="0" w:color="auto"/>
            <w:left w:val="none" w:sz="0" w:space="0" w:color="auto"/>
            <w:bottom w:val="none" w:sz="0" w:space="0" w:color="auto"/>
            <w:right w:val="none" w:sz="0" w:space="0" w:color="auto"/>
          </w:divBdr>
        </w:div>
      </w:divsChild>
    </w:div>
    <w:div w:id="2072608731">
      <w:bodyDiv w:val="1"/>
      <w:marLeft w:val="0"/>
      <w:marRight w:val="0"/>
      <w:marTop w:val="0"/>
      <w:marBottom w:val="0"/>
      <w:divBdr>
        <w:top w:val="none" w:sz="0" w:space="0" w:color="auto"/>
        <w:left w:val="none" w:sz="0" w:space="0" w:color="auto"/>
        <w:bottom w:val="none" w:sz="0" w:space="0" w:color="auto"/>
        <w:right w:val="none" w:sz="0" w:space="0" w:color="auto"/>
      </w:divBdr>
    </w:div>
    <w:div w:id="2120952655">
      <w:bodyDiv w:val="1"/>
      <w:marLeft w:val="0"/>
      <w:marRight w:val="0"/>
      <w:marTop w:val="0"/>
      <w:marBottom w:val="0"/>
      <w:divBdr>
        <w:top w:val="none" w:sz="0" w:space="0" w:color="auto"/>
        <w:left w:val="none" w:sz="0" w:space="0" w:color="auto"/>
        <w:bottom w:val="none" w:sz="0" w:space="0" w:color="auto"/>
        <w:right w:val="none" w:sz="0" w:space="0" w:color="auto"/>
      </w:divBdr>
    </w:div>
    <w:div w:id="21423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eline.noaa.gov/data/datasheets/cusp.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6134-B46F-4EF2-992D-8CC005FB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7176</TotalTime>
  <Pages>26</Pages>
  <Words>15843</Words>
  <Characters>90307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105939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Harvey</dc:creator>
  <cp:keywords/>
  <dc:description/>
  <cp:lastModifiedBy>LIAM ANTRIM</cp:lastModifiedBy>
  <cp:revision>15</cp:revision>
  <dcterms:created xsi:type="dcterms:W3CDTF">2018-01-11T20:28:00Z</dcterms:created>
  <dcterms:modified xsi:type="dcterms:W3CDTF">2018-01-24T18:53:00Z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citations="29" publications="24"/&gt;&lt;/info&gt;PAPERS2_INFO_END</vt:lpwstr>
  </property>
</Properties>
</file>