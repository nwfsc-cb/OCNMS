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EA3" w:rsidRPr="00BA0969" w:rsidRDefault="005A7EA3" w:rsidP="00586B81">
      <w:pPr>
        <w:rPr>
          <w:rFonts w:ascii="Arial" w:hAnsi="Arial" w:cs="Arial"/>
          <w:sz w:val="22"/>
          <w:szCs w:val="22"/>
        </w:rPr>
      </w:pPr>
    </w:p>
    <w:p w:rsidR="005A7EA3" w:rsidRPr="00BA0969" w:rsidRDefault="005A7EA3">
      <w:pPr>
        <w:rPr>
          <w:rFonts w:ascii="Arial" w:hAnsi="Arial" w:cs="Arial"/>
          <w:sz w:val="22"/>
          <w:szCs w:val="22"/>
        </w:rPr>
      </w:pPr>
    </w:p>
    <w:p w:rsidR="00586B81" w:rsidRPr="00BA0969" w:rsidRDefault="00586B81" w:rsidP="00586B81">
      <w:pPr>
        <w:rPr>
          <w:rFonts w:ascii="Arial" w:eastAsia="Cambria" w:hAnsi="Arial" w:cs="Arial"/>
          <w:sz w:val="22"/>
          <w:szCs w:val="22"/>
        </w:rPr>
      </w:pPr>
    </w:p>
    <w:p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Contact: </w:t>
      </w:r>
      <w:r w:rsidRPr="00BA0969">
        <w:rPr>
          <w:rFonts w:ascii="Arial" w:eastAsia="Cambria" w:hAnsi="Arial" w:cs="Arial"/>
          <w:sz w:val="22"/>
          <w:szCs w:val="22"/>
        </w:rPr>
        <w:tab/>
        <w:t>Olympic Coast National Marine Sanctuary</w:t>
      </w:r>
      <w:r w:rsidRPr="00BA0969">
        <w:rPr>
          <w:rFonts w:ascii="Arial" w:eastAsia="Cambria" w:hAnsi="Arial" w:cs="Arial"/>
          <w:sz w:val="22"/>
          <w:szCs w:val="22"/>
        </w:rPr>
        <w:tab/>
        <w:t>FOR IMMEDIATE RELEASE</w:t>
      </w:r>
    </w:p>
    <w:p w:rsidR="00586B81" w:rsidRPr="00BA0969" w:rsidRDefault="00772A26" w:rsidP="00586B81">
      <w:pPr>
        <w:ind w:left="720" w:firstLine="720"/>
        <w:rPr>
          <w:rFonts w:ascii="Arial" w:eastAsia="Cambria" w:hAnsi="Arial" w:cs="Arial"/>
          <w:sz w:val="22"/>
          <w:szCs w:val="22"/>
        </w:rPr>
      </w:pP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proofErr w:type="gramStart"/>
      <w:r w:rsidRPr="00BA0969">
        <w:rPr>
          <w:rFonts w:ascii="Arial" w:eastAsia="Cambria" w:hAnsi="Arial" w:cs="Arial"/>
          <w:sz w:val="22"/>
          <w:szCs w:val="22"/>
          <w:highlight w:val="yellow"/>
        </w:rPr>
        <w:t>August  XX</w:t>
      </w:r>
      <w:proofErr w:type="gramEnd"/>
      <w:r w:rsidRPr="00BA0969">
        <w:rPr>
          <w:rFonts w:ascii="Arial" w:eastAsia="Cambria" w:hAnsi="Arial" w:cs="Arial"/>
          <w:sz w:val="22"/>
          <w:szCs w:val="22"/>
          <w:highlight w:val="yellow"/>
        </w:rPr>
        <w:t>, 2015</w:t>
      </w:r>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Liam Antrim at 360-457-6622 x 16</w:t>
      </w:r>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 xml:space="preserve">Email:  </w:t>
      </w:r>
      <w:hyperlink r:id="rId8" w:history="1">
        <w:r w:rsidRPr="00BA0969">
          <w:rPr>
            <w:rFonts w:ascii="Arial" w:eastAsia="Cambria" w:hAnsi="Arial" w:cs="Arial"/>
            <w:color w:val="0000FF"/>
            <w:sz w:val="22"/>
            <w:szCs w:val="22"/>
            <w:u w:val="single"/>
          </w:rPr>
          <w:t>Liam.Antrim@noaa.gov</w:t>
        </w:r>
      </w:hyperlink>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Research Coordinator</w:t>
      </w:r>
    </w:p>
    <w:p w:rsidR="00586B81" w:rsidRPr="00BA0969" w:rsidRDefault="00586B81" w:rsidP="00586B81">
      <w:pPr>
        <w:rPr>
          <w:rFonts w:ascii="Arial" w:eastAsia="Cambria" w:hAnsi="Arial" w:cs="Arial"/>
          <w:sz w:val="22"/>
          <w:szCs w:val="22"/>
        </w:rPr>
      </w:pPr>
    </w:p>
    <w:p w:rsidR="00586B81" w:rsidRPr="00BA0969" w:rsidRDefault="00586B81" w:rsidP="00586B81">
      <w:pPr>
        <w:rPr>
          <w:rFonts w:ascii="Arial" w:eastAsia="Cambria" w:hAnsi="Arial" w:cs="Arial"/>
          <w:b/>
          <w:sz w:val="22"/>
          <w:szCs w:val="22"/>
        </w:rPr>
      </w:pPr>
    </w:p>
    <w:p w:rsidR="00586B81" w:rsidRPr="00BA0969" w:rsidRDefault="00BA0969" w:rsidP="00772A26">
      <w:pPr>
        <w:rPr>
          <w:rFonts w:ascii="Arial" w:eastAsia="Cambria" w:hAnsi="Arial" w:cs="Arial"/>
          <w:b/>
          <w:sz w:val="22"/>
          <w:szCs w:val="22"/>
        </w:rPr>
      </w:pPr>
      <w:r>
        <w:rPr>
          <w:rFonts w:ascii="Arial" w:eastAsia="Cambria" w:hAnsi="Arial" w:cs="Arial"/>
          <w:b/>
          <w:sz w:val="22"/>
          <w:szCs w:val="22"/>
        </w:rPr>
        <w:t xml:space="preserve">NOAA </w:t>
      </w:r>
      <w:r w:rsidR="00772A26" w:rsidRPr="00BA0969">
        <w:rPr>
          <w:rFonts w:ascii="Arial" w:eastAsia="Cambria" w:hAnsi="Arial" w:cs="Arial"/>
          <w:b/>
          <w:sz w:val="22"/>
          <w:szCs w:val="22"/>
        </w:rPr>
        <w:t>S</w:t>
      </w:r>
      <w:r>
        <w:rPr>
          <w:rFonts w:ascii="Arial" w:eastAsia="Cambria" w:hAnsi="Arial" w:cs="Arial"/>
          <w:b/>
          <w:sz w:val="22"/>
          <w:szCs w:val="22"/>
        </w:rPr>
        <w:t>ubtidal s</w:t>
      </w:r>
      <w:r w:rsidR="00772A26" w:rsidRPr="00BA0969">
        <w:rPr>
          <w:rFonts w:ascii="Arial" w:eastAsia="Cambria" w:hAnsi="Arial" w:cs="Arial"/>
          <w:b/>
          <w:sz w:val="22"/>
          <w:szCs w:val="22"/>
        </w:rPr>
        <w:t xml:space="preserve">urveys </w:t>
      </w:r>
      <w:r>
        <w:rPr>
          <w:rFonts w:ascii="Arial" w:eastAsia="Cambria" w:hAnsi="Arial" w:cs="Arial"/>
          <w:b/>
          <w:sz w:val="22"/>
          <w:szCs w:val="22"/>
        </w:rPr>
        <w:t>a</w:t>
      </w:r>
      <w:r w:rsidRPr="00BA0969">
        <w:rPr>
          <w:rFonts w:ascii="Arial" w:eastAsia="Cambria" w:hAnsi="Arial" w:cs="Arial"/>
          <w:b/>
          <w:sz w:val="22"/>
          <w:szCs w:val="22"/>
        </w:rPr>
        <w:t xml:space="preserve">ssess sea otter </w:t>
      </w:r>
      <w:r w:rsidR="00877BAD">
        <w:rPr>
          <w:rFonts w:ascii="Arial" w:eastAsia="Cambria" w:hAnsi="Arial" w:cs="Arial"/>
          <w:b/>
          <w:sz w:val="22"/>
          <w:szCs w:val="22"/>
        </w:rPr>
        <w:t>effects on nearshore habitats</w:t>
      </w:r>
      <w:r w:rsidRPr="00BA0969">
        <w:rPr>
          <w:rFonts w:ascii="Arial" w:eastAsia="Cambria" w:hAnsi="Arial" w:cs="Arial"/>
          <w:b/>
          <w:sz w:val="22"/>
          <w:szCs w:val="22"/>
        </w:rPr>
        <w:t xml:space="preserve">  </w:t>
      </w:r>
    </w:p>
    <w:p w:rsidR="00772A26" w:rsidRPr="00BA0969" w:rsidRDefault="00772A26" w:rsidP="00772A26">
      <w:pPr>
        <w:rPr>
          <w:rFonts w:ascii="Arial" w:eastAsia="Cambria" w:hAnsi="Arial" w:cs="Arial"/>
          <w:sz w:val="22"/>
          <w:szCs w:val="22"/>
        </w:rPr>
      </w:pPr>
    </w:p>
    <w:p w:rsidR="00623708" w:rsidRDefault="002F48C3" w:rsidP="008E726E">
      <w:pPr>
        <w:rPr>
          <w:rFonts w:ascii="Arial" w:eastAsia="Cambria" w:hAnsi="Arial" w:cs="Arial"/>
          <w:sz w:val="22"/>
          <w:szCs w:val="22"/>
        </w:rPr>
      </w:pPr>
      <w:r>
        <w:rPr>
          <w:rFonts w:ascii="Arial" w:eastAsia="Cambria" w:hAnsi="Arial" w:cs="Arial"/>
          <w:sz w:val="22"/>
          <w:szCs w:val="22"/>
        </w:rPr>
        <w:t>Two</w:t>
      </w:r>
      <w:r w:rsidR="00794AAD" w:rsidRPr="00BA0969">
        <w:rPr>
          <w:rFonts w:ascii="Arial" w:eastAsia="Cambria" w:hAnsi="Arial" w:cs="Arial"/>
          <w:sz w:val="22"/>
          <w:szCs w:val="22"/>
        </w:rPr>
        <w:t xml:space="preserve"> team</w:t>
      </w:r>
      <w:r>
        <w:rPr>
          <w:rFonts w:ascii="Arial" w:eastAsia="Cambria" w:hAnsi="Arial" w:cs="Arial"/>
          <w:sz w:val="22"/>
          <w:szCs w:val="22"/>
        </w:rPr>
        <w:t>s</w:t>
      </w:r>
      <w:r w:rsidR="00794AAD" w:rsidRPr="00BA0969">
        <w:rPr>
          <w:rFonts w:ascii="Arial" w:eastAsia="Cambria" w:hAnsi="Arial" w:cs="Arial"/>
          <w:sz w:val="22"/>
          <w:szCs w:val="22"/>
        </w:rPr>
        <w:t xml:space="preserve"> of </w:t>
      </w:r>
      <w:r w:rsidR="00BA0969">
        <w:rPr>
          <w:rFonts w:ascii="Arial" w:eastAsia="Cambria" w:hAnsi="Arial" w:cs="Arial"/>
          <w:sz w:val="22"/>
          <w:szCs w:val="22"/>
        </w:rPr>
        <w:t xml:space="preserve">NOAA </w:t>
      </w:r>
      <w:r w:rsidR="00794AAD" w:rsidRPr="00BA0969">
        <w:rPr>
          <w:rFonts w:ascii="Arial" w:eastAsia="Cambria" w:hAnsi="Arial" w:cs="Arial"/>
          <w:sz w:val="22"/>
          <w:szCs w:val="22"/>
        </w:rPr>
        <w:t>scientists joined forces</w:t>
      </w:r>
      <w:r w:rsidR="00623708">
        <w:rPr>
          <w:rFonts w:ascii="Arial" w:eastAsia="Cambria" w:hAnsi="Arial" w:cs="Arial"/>
          <w:sz w:val="22"/>
          <w:szCs w:val="22"/>
        </w:rPr>
        <w:t xml:space="preserve"> on</w:t>
      </w:r>
      <w:r w:rsidR="007A0CCA" w:rsidRPr="00BA0969">
        <w:rPr>
          <w:rFonts w:ascii="Arial" w:eastAsia="Cambria" w:hAnsi="Arial" w:cs="Arial"/>
          <w:sz w:val="22"/>
          <w:szCs w:val="22"/>
        </w:rPr>
        <w:t xml:space="preserve"> August 3-7</w:t>
      </w:r>
      <w:r w:rsidR="00794AAD" w:rsidRPr="00BA0969">
        <w:rPr>
          <w:rFonts w:ascii="Arial" w:eastAsia="Cambria" w:hAnsi="Arial" w:cs="Arial"/>
          <w:sz w:val="22"/>
          <w:szCs w:val="22"/>
        </w:rPr>
        <w:t xml:space="preserve"> to conduct s</w:t>
      </w:r>
      <w:r w:rsidR="00772A26" w:rsidRPr="00BA0969">
        <w:rPr>
          <w:rFonts w:ascii="Arial" w:eastAsia="Cambria" w:hAnsi="Arial" w:cs="Arial"/>
          <w:sz w:val="22"/>
          <w:szCs w:val="22"/>
        </w:rPr>
        <w:t xml:space="preserve">ubtidal </w:t>
      </w:r>
      <w:r w:rsidR="00023402">
        <w:rPr>
          <w:rFonts w:ascii="Arial" w:eastAsia="Cambria" w:hAnsi="Arial" w:cs="Arial"/>
          <w:sz w:val="22"/>
          <w:szCs w:val="22"/>
        </w:rPr>
        <w:t xml:space="preserve">dive </w:t>
      </w:r>
      <w:r w:rsidR="00772A26" w:rsidRPr="00BA0969">
        <w:rPr>
          <w:rFonts w:ascii="Arial" w:eastAsia="Cambria" w:hAnsi="Arial" w:cs="Arial"/>
          <w:sz w:val="22"/>
          <w:szCs w:val="22"/>
        </w:rPr>
        <w:t>surveys in Olympic Coast National Marine Sanctuary</w:t>
      </w:r>
      <w:r w:rsidR="00794AAD" w:rsidRPr="00BA0969">
        <w:rPr>
          <w:rFonts w:ascii="Arial" w:eastAsia="Cambria" w:hAnsi="Arial" w:cs="Arial"/>
          <w:sz w:val="22"/>
          <w:szCs w:val="22"/>
        </w:rPr>
        <w:t xml:space="preserve">.  </w:t>
      </w:r>
      <w:r w:rsidR="00623708" w:rsidRPr="00623708">
        <w:rPr>
          <w:rFonts w:ascii="Arial" w:eastAsia="Cambria" w:hAnsi="Arial" w:cs="Arial"/>
          <w:sz w:val="22"/>
          <w:szCs w:val="22"/>
        </w:rPr>
        <w:t xml:space="preserve">Survey transects replicated work completed </w:t>
      </w:r>
      <w:r w:rsidR="008D522C">
        <w:rPr>
          <w:rFonts w:ascii="Arial" w:eastAsia="Cambria" w:hAnsi="Arial" w:cs="Arial"/>
          <w:sz w:val="22"/>
          <w:szCs w:val="22"/>
        </w:rPr>
        <w:t>in decades past</w:t>
      </w:r>
      <w:r w:rsidR="00623708" w:rsidRPr="00623708">
        <w:rPr>
          <w:rFonts w:ascii="Arial" w:eastAsia="Cambria" w:hAnsi="Arial" w:cs="Arial"/>
          <w:sz w:val="22"/>
          <w:szCs w:val="22"/>
        </w:rPr>
        <w:t xml:space="preserve"> to evaluate changes associated with re-introduction and expansion of the sea otter population along the outer coast of Washington.  </w:t>
      </w:r>
    </w:p>
    <w:p w:rsidR="00623708" w:rsidRDefault="00623708" w:rsidP="008E726E">
      <w:pPr>
        <w:rPr>
          <w:rFonts w:ascii="Arial" w:eastAsia="Cambria" w:hAnsi="Arial" w:cs="Arial"/>
          <w:sz w:val="22"/>
          <w:szCs w:val="22"/>
        </w:rPr>
      </w:pPr>
    </w:p>
    <w:p w:rsidR="00623708" w:rsidRDefault="008E726E" w:rsidP="008E726E">
      <w:pPr>
        <w:rPr>
          <w:rFonts w:ascii="Arial" w:eastAsia="Cambria" w:hAnsi="Arial" w:cs="Arial"/>
          <w:sz w:val="22"/>
          <w:szCs w:val="22"/>
        </w:rPr>
      </w:pPr>
      <w:r w:rsidRPr="007E0DB2">
        <w:rPr>
          <w:rFonts w:ascii="Arial" w:eastAsia="Cambria" w:hAnsi="Arial" w:cs="Arial"/>
          <w:sz w:val="22"/>
          <w:szCs w:val="22"/>
        </w:rPr>
        <w:t>Th</w:t>
      </w:r>
      <w:r w:rsidR="002F48C3">
        <w:rPr>
          <w:rFonts w:ascii="Arial" w:eastAsia="Cambria" w:hAnsi="Arial" w:cs="Arial"/>
          <w:sz w:val="22"/>
          <w:szCs w:val="22"/>
        </w:rPr>
        <w:t>is</w:t>
      </w:r>
      <w:r w:rsidRPr="007E0DB2">
        <w:rPr>
          <w:rFonts w:ascii="Arial" w:eastAsia="Cambria" w:hAnsi="Arial" w:cs="Arial"/>
          <w:sz w:val="22"/>
          <w:szCs w:val="22"/>
        </w:rPr>
        <w:t xml:space="preserve"> </w:t>
      </w:r>
      <w:r w:rsidR="004B61A3">
        <w:rPr>
          <w:rFonts w:ascii="Arial" w:eastAsia="Cambria" w:hAnsi="Arial" w:cs="Arial"/>
          <w:sz w:val="22"/>
          <w:szCs w:val="22"/>
        </w:rPr>
        <w:t xml:space="preserve">research is </w:t>
      </w:r>
      <w:proofErr w:type="gramStart"/>
      <w:r w:rsidR="004B61A3">
        <w:rPr>
          <w:rFonts w:ascii="Arial" w:eastAsia="Cambria" w:hAnsi="Arial" w:cs="Arial"/>
          <w:sz w:val="22"/>
          <w:szCs w:val="22"/>
        </w:rPr>
        <w:t xml:space="preserve">a </w:t>
      </w:r>
      <w:r w:rsidRPr="007E0DB2">
        <w:rPr>
          <w:rFonts w:ascii="Arial" w:eastAsia="Cambria" w:hAnsi="Arial" w:cs="Arial"/>
          <w:sz w:val="22"/>
          <w:szCs w:val="22"/>
        </w:rPr>
        <w:t>collaboration</w:t>
      </w:r>
      <w:proofErr w:type="gramEnd"/>
      <w:r w:rsidRPr="007E0DB2">
        <w:rPr>
          <w:rFonts w:ascii="Arial" w:eastAsia="Cambria" w:hAnsi="Arial" w:cs="Arial"/>
          <w:sz w:val="22"/>
          <w:szCs w:val="22"/>
        </w:rPr>
        <w:t xml:space="preserve"> between </w:t>
      </w:r>
      <w:r w:rsidR="00623708">
        <w:rPr>
          <w:rFonts w:ascii="Arial" w:eastAsia="Cambria" w:hAnsi="Arial" w:cs="Arial"/>
          <w:sz w:val="22"/>
          <w:szCs w:val="22"/>
        </w:rPr>
        <w:t xml:space="preserve">NOAA’s </w:t>
      </w:r>
      <w:r w:rsidRPr="007E0DB2">
        <w:rPr>
          <w:rFonts w:ascii="Arial" w:eastAsia="Cambria" w:hAnsi="Arial" w:cs="Arial"/>
          <w:sz w:val="22"/>
          <w:szCs w:val="22"/>
        </w:rPr>
        <w:t xml:space="preserve">Olympic Coast National Marine Sanctuary and </w:t>
      </w:r>
      <w:r w:rsidR="00623708" w:rsidRPr="00623708">
        <w:rPr>
          <w:rFonts w:ascii="Arial" w:eastAsia="Cambria" w:hAnsi="Arial" w:cs="Arial"/>
          <w:sz w:val="22"/>
          <w:szCs w:val="22"/>
        </w:rPr>
        <w:t>NOAA Fisheries’ Northwest Fisheries Science Center, who provided staff time and expertise from their scientific dive team</w:t>
      </w:r>
      <w:r w:rsidR="00623708">
        <w:rPr>
          <w:rFonts w:ascii="Arial" w:eastAsia="Cambria" w:hAnsi="Arial" w:cs="Arial"/>
          <w:sz w:val="22"/>
          <w:szCs w:val="22"/>
        </w:rPr>
        <w:t>.</w:t>
      </w:r>
    </w:p>
    <w:p w:rsidR="004B61A3" w:rsidRPr="00BA0969" w:rsidRDefault="004B61A3" w:rsidP="008E726E">
      <w:pPr>
        <w:rPr>
          <w:rFonts w:ascii="Arial" w:eastAsia="Cambria" w:hAnsi="Arial" w:cs="Arial"/>
          <w:sz w:val="22"/>
          <w:szCs w:val="22"/>
        </w:rPr>
      </w:pPr>
    </w:p>
    <w:p w:rsidR="007A0CCA" w:rsidRDefault="002F48C3" w:rsidP="007A0CCA">
      <w:pPr>
        <w:rPr>
          <w:rFonts w:ascii="Arial" w:eastAsia="Cambria" w:hAnsi="Arial" w:cs="Arial"/>
          <w:sz w:val="22"/>
          <w:szCs w:val="22"/>
        </w:rPr>
      </w:pPr>
      <w:r>
        <w:rPr>
          <w:rFonts w:ascii="Arial" w:eastAsia="Cambria" w:hAnsi="Arial" w:cs="Arial"/>
          <w:sz w:val="22"/>
          <w:szCs w:val="22"/>
        </w:rPr>
        <w:t>Dive</w:t>
      </w:r>
      <w:ins w:id="0" w:author="Ruth Howell" w:date="2015-08-14T14:36:00Z">
        <w:r w:rsidR="00821992">
          <w:rPr>
            <w:rFonts w:ascii="Arial" w:eastAsia="Cambria" w:hAnsi="Arial" w:cs="Arial"/>
            <w:sz w:val="22"/>
            <w:szCs w:val="22"/>
          </w:rPr>
          <w:t xml:space="preserve">rs </w:t>
        </w:r>
      </w:ins>
      <w:del w:id="1" w:author="Ruth Howell" w:date="2015-08-14T14:36:00Z">
        <w:r w:rsidDel="00821992">
          <w:rPr>
            <w:rFonts w:ascii="Arial" w:eastAsia="Cambria" w:hAnsi="Arial" w:cs="Arial"/>
            <w:sz w:val="22"/>
            <w:szCs w:val="22"/>
          </w:rPr>
          <w:delText xml:space="preserve"> s</w:delText>
        </w:r>
        <w:r w:rsidR="00772A26" w:rsidRPr="00BA0969" w:rsidDel="00821992">
          <w:rPr>
            <w:rFonts w:ascii="Arial" w:eastAsia="Cambria" w:hAnsi="Arial" w:cs="Arial"/>
            <w:sz w:val="22"/>
            <w:szCs w:val="22"/>
          </w:rPr>
          <w:delText>urvey</w:delText>
        </w:r>
        <w:r w:rsidDel="00821992">
          <w:rPr>
            <w:rFonts w:ascii="Arial" w:eastAsia="Cambria" w:hAnsi="Arial" w:cs="Arial"/>
            <w:sz w:val="22"/>
            <w:szCs w:val="22"/>
          </w:rPr>
          <w:delText>s</w:delText>
        </w:r>
        <w:r w:rsidR="00772A26" w:rsidRPr="00BA0969" w:rsidDel="00821992">
          <w:rPr>
            <w:rFonts w:ascii="Arial" w:eastAsia="Cambria" w:hAnsi="Arial" w:cs="Arial"/>
            <w:sz w:val="22"/>
            <w:szCs w:val="22"/>
          </w:rPr>
          <w:delText xml:space="preserve"> </w:delText>
        </w:r>
      </w:del>
      <w:r w:rsidR="00772A26" w:rsidRPr="00BA0969">
        <w:rPr>
          <w:rFonts w:ascii="Arial" w:eastAsia="Cambria" w:hAnsi="Arial" w:cs="Arial"/>
          <w:sz w:val="22"/>
          <w:szCs w:val="22"/>
        </w:rPr>
        <w:t>re</w:t>
      </w:r>
      <w:r>
        <w:rPr>
          <w:rFonts w:ascii="Arial" w:eastAsia="Cambria" w:hAnsi="Arial" w:cs="Arial"/>
          <w:sz w:val="22"/>
          <w:szCs w:val="22"/>
        </w:rPr>
        <w:t>turned to locations</w:t>
      </w:r>
      <w:r w:rsidR="00877BAD">
        <w:rPr>
          <w:rFonts w:ascii="Arial" w:eastAsia="Cambria" w:hAnsi="Arial" w:cs="Arial"/>
          <w:sz w:val="22"/>
          <w:szCs w:val="22"/>
        </w:rPr>
        <w:t xml:space="preserve"> visited </w:t>
      </w:r>
      <w:r w:rsidR="00772A26" w:rsidRPr="00BA0969">
        <w:rPr>
          <w:rFonts w:ascii="Arial" w:eastAsia="Cambria" w:hAnsi="Arial" w:cs="Arial"/>
          <w:sz w:val="22"/>
          <w:szCs w:val="22"/>
        </w:rPr>
        <w:t>in 1987, 1995 and 1999 to evaluate community changes associated with</w:t>
      </w:r>
      <w:r w:rsidR="007A0CCA" w:rsidRPr="00BA0969">
        <w:rPr>
          <w:rFonts w:ascii="Arial" w:eastAsia="Cambria" w:hAnsi="Arial" w:cs="Arial"/>
          <w:sz w:val="22"/>
          <w:szCs w:val="22"/>
        </w:rPr>
        <w:t xml:space="preserve"> grow</w:t>
      </w:r>
      <w:r w:rsidR="004B61A3">
        <w:rPr>
          <w:rFonts w:ascii="Arial" w:eastAsia="Cambria" w:hAnsi="Arial" w:cs="Arial"/>
          <w:sz w:val="22"/>
          <w:szCs w:val="22"/>
        </w:rPr>
        <w:t>ing</w:t>
      </w:r>
      <w:r w:rsidR="007A0CCA" w:rsidRPr="00BA0969">
        <w:rPr>
          <w:rFonts w:ascii="Arial" w:eastAsia="Cambria" w:hAnsi="Arial" w:cs="Arial"/>
          <w:sz w:val="22"/>
          <w:szCs w:val="22"/>
        </w:rPr>
        <w:t xml:space="preserve"> sea otter </w:t>
      </w:r>
      <w:r w:rsidR="004B61A3">
        <w:rPr>
          <w:rFonts w:ascii="Arial" w:eastAsia="Cambria" w:hAnsi="Arial" w:cs="Arial"/>
          <w:sz w:val="22"/>
          <w:szCs w:val="22"/>
        </w:rPr>
        <w:t>numbers</w:t>
      </w:r>
      <w:r w:rsidR="00091800">
        <w:rPr>
          <w:rFonts w:ascii="Arial" w:eastAsia="Cambria" w:hAnsi="Arial" w:cs="Arial"/>
          <w:sz w:val="22"/>
          <w:szCs w:val="22"/>
        </w:rPr>
        <w:t>, expansion of the</w:t>
      </w:r>
      <w:r>
        <w:rPr>
          <w:rFonts w:ascii="Arial" w:eastAsia="Cambria" w:hAnsi="Arial" w:cs="Arial"/>
          <w:sz w:val="22"/>
          <w:szCs w:val="22"/>
        </w:rPr>
        <w:t>ir range</w:t>
      </w:r>
      <w:r w:rsidR="00794AAD" w:rsidRPr="00BA0969">
        <w:rPr>
          <w:rFonts w:ascii="Arial" w:eastAsia="Cambria" w:hAnsi="Arial" w:cs="Arial"/>
          <w:sz w:val="22"/>
          <w:szCs w:val="22"/>
        </w:rPr>
        <w:t xml:space="preserve"> and changes in availability</w:t>
      </w:r>
      <w:r w:rsidR="00091800">
        <w:rPr>
          <w:rFonts w:ascii="Arial" w:eastAsia="Cambria" w:hAnsi="Arial" w:cs="Arial"/>
          <w:sz w:val="22"/>
          <w:szCs w:val="22"/>
        </w:rPr>
        <w:t xml:space="preserve"> of their food sources, or prey</w:t>
      </w:r>
      <w:r w:rsidR="00794AAD" w:rsidRPr="00BA0969">
        <w:rPr>
          <w:rFonts w:ascii="Arial" w:eastAsia="Cambria" w:hAnsi="Arial" w:cs="Arial"/>
          <w:sz w:val="22"/>
          <w:szCs w:val="22"/>
        </w:rPr>
        <w:t xml:space="preserve">.  </w:t>
      </w:r>
      <w:r w:rsidR="00023402">
        <w:rPr>
          <w:rFonts w:ascii="Arial" w:eastAsia="Cambria" w:hAnsi="Arial" w:cs="Arial"/>
          <w:sz w:val="22"/>
          <w:szCs w:val="22"/>
        </w:rPr>
        <w:t xml:space="preserve">Long-term monitoring is essential to understand the health of marine populations as well as changes that occur in response to </w:t>
      </w:r>
      <w:r w:rsidR="00B13F56">
        <w:rPr>
          <w:rFonts w:ascii="Arial" w:eastAsia="Cambria" w:hAnsi="Arial" w:cs="Arial"/>
          <w:sz w:val="22"/>
          <w:szCs w:val="22"/>
        </w:rPr>
        <w:t>predation by sea otters</w:t>
      </w:r>
      <w:r w:rsidR="00023402">
        <w:rPr>
          <w:rFonts w:ascii="Arial" w:eastAsia="Cambria" w:hAnsi="Arial" w:cs="Arial"/>
          <w:sz w:val="22"/>
          <w:szCs w:val="22"/>
        </w:rPr>
        <w:t xml:space="preserve"> and other pressures on marine resources. </w:t>
      </w:r>
    </w:p>
    <w:p w:rsidR="00D97446" w:rsidRDefault="00D97446" w:rsidP="007A0CCA">
      <w:pPr>
        <w:rPr>
          <w:rFonts w:ascii="Arial" w:eastAsia="Cambria" w:hAnsi="Arial" w:cs="Arial"/>
          <w:sz w:val="22"/>
          <w:szCs w:val="22"/>
        </w:rPr>
      </w:pPr>
    </w:p>
    <w:p w:rsidR="00BA0969" w:rsidRPr="00BA0969" w:rsidRDefault="009A3850" w:rsidP="00BA0969">
      <w:pPr>
        <w:rPr>
          <w:rFonts w:ascii="Arial" w:eastAsia="Cambria" w:hAnsi="Arial" w:cs="Arial"/>
          <w:sz w:val="22"/>
          <w:szCs w:val="22"/>
        </w:rPr>
      </w:pPr>
      <w:r w:rsidRPr="009A3850">
        <w:rPr>
          <w:rFonts w:ascii="Arial" w:eastAsia="Cambria" w:hAnsi="Arial" w:cs="Arial"/>
          <w:sz w:val="22"/>
          <w:szCs w:val="22"/>
        </w:rPr>
        <w:t>Sea otters are voracious feeders, eating more than 12 pounds of seafood (25% or mo</w:t>
      </w:r>
      <w:r>
        <w:rPr>
          <w:rFonts w:ascii="Arial" w:eastAsia="Cambria" w:hAnsi="Arial" w:cs="Arial"/>
          <w:sz w:val="22"/>
          <w:szCs w:val="22"/>
        </w:rPr>
        <w:t>re of their body weight)</w:t>
      </w:r>
      <w:r w:rsidR="002F48C3">
        <w:rPr>
          <w:rFonts w:ascii="Arial" w:eastAsia="Cambria" w:hAnsi="Arial" w:cs="Arial"/>
          <w:sz w:val="22"/>
          <w:szCs w:val="22"/>
        </w:rPr>
        <w:t xml:space="preserve"> daily</w:t>
      </w:r>
      <w:r w:rsidR="00BA0969" w:rsidRPr="00BA0969">
        <w:rPr>
          <w:rFonts w:ascii="Arial" w:eastAsia="Cambria" w:hAnsi="Arial" w:cs="Arial"/>
          <w:sz w:val="22"/>
          <w:szCs w:val="22"/>
        </w:rPr>
        <w:t xml:space="preserve">. </w:t>
      </w:r>
      <w:r w:rsidR="00B13F56">
        <w:rPr>
          <w:rFonts w:ascii="Arial" w:eastAsia="Cambria" w:hAnsi="Arial" w:cs="Arial"/>
          <w:sz w:val="22"/>
          <w:szCs w:val="22"/>
        </w:rPr>
        <w:t>Washington</w:t>
      </w:r>
      <w:r w:rsidR="008D522C">
        <w:rPr>
          <w:rFonts w:ascii="Arial" w:eastAsia="Cambria" w:hAnsi="Arial" w:cs="Arial"/>
          <w:sz w:val="22"/>
          <w:szCs w:val="22"/>
        </w:rPr>
        <w:t xml:space="preserve"> s</w:t>
      </w:r>
      <w:r w:rsidRPr="009A3850">
        <w:rPr>
          <w:rFonts w:ascii="Arial" w:eastAsia="Cambria" w:hAnsi="Arial" w:cs="Arial"/>
          <w:sz w:val="22"/>
          <w:szCs w:val="22"/>
        </w:rPr>
        <w:t>ea otters’ diets consist of a variety of invertebrate species, including crabs, mussels, clams, scallops, abalone, sea urchins, octopus, squid, sna</w:t>
      </w:r>
      <w:r>
        <w:rPr>
          <w:rFonts w:ascii="Arial" w:eastAsia="Cambria" w:hAnsi="Arial" w:cs="Arial"/>
          <w:sz w:val="22"/>
          <w:szCs w:val="22"/>
        </w:rPr>
        <w:t>ils, and sea stars</w:t>
      </w:r>
      <w:r w:rsidR="00BA0969" w:rsidRPr="00BA0969">
        <w:rPr>
          <w:rFonts w:ascii="Arial" w:eastAsia="Cambria" w:hAnsi="Arial" w:cs="Arial"/>
          <w:sz w:val="22"/>
          <w:szCs w:val="22"/>
        </w:rPr>
        <w:t>.</w:t>
      </w:r>
      <w:r w:rsidR="00C70ECB">
        <w:rPr>
          <w:rFonts w:ascii="Arial" w:eastAsia="Cambria" w:hAnsi="Arial" w:cs="Arial"/>
          <w:sz w:val="22"/>
          <w:szCs w:val="22"/>
        </w:rPr>
        <w:t xml:space="preserve">  They can dive to over 100 </w:t>
      </w:r>
      <w:del w:id="2" w:author="Ruth Howell" w:date="2015-08-14T14:40:00Z">
        <w:r w:rsidR="00C70ECB" w:rsidDel="00821992">
          <w:rPr>
            <w:rFonts w:ascii="Arial" w:eastAsia="Cambria" w:hAnsi="Arial" w:cs="Arial"/>
            <w:sz w:val="22"/>
            <w:szCs w:val="22"/>
          </w:rPr>
          <w:delText xml:space="preserve">foot </w:delText>
        </w:r>
      </w:del>
      <w:ins w:id="3" w:author="Ruth Howell" w:date="2015-08-14T14:40:00Z">
        <w:r w:rsidR="00821992">
          <w:rPr>
            <w:rFonts w:ascii="Arial" w:eastAsia="Cambria" w:hAnsi="Arial" w:cs="Arial"/>
            <w:sz w:val="22"/>
            <w:szCs w:val="22"/>
          </w:rPr>
          <w:t>feet</w:t>
        </w:r>
        <w:r w:rsidR="00821992">
          <w:rPr>
            <w:rFonts w:ascii="Arial" w:eastAsia="Cambria" w:hAnsi="Arial" w:cs="Arial"/>
            <w:sz w:val="22"/>
            <w:szCs w:val="22"/>
          </w:rPr>
          <w:t xml:space="preserve"> </w:t>
        </w:r>
      </w:ins>
      <w:del w:id="4" w:author="Ruth Howell" w:date="2015-08-14T14:40:00Z">
        <w:r w:rsidR="00C70ECB" w:rsidDel="00821992">
          <w:rPr>
            <w:rFonts w:ascii="Arial" w:eastAsia="Cambria" w:hAnsi="Arial" w:cs="Arial"/>
            <w:sz w:val="22"/>
            <w:szCs w:val="22"/>
          </w:rPr>
          <w:delText xml:space="preserve">depth </w:delText>
        </w:r>
      </w:del>
      <w:r w:rsidR="00C70ECB">
        <w:rPr>
          <w:rFonts w:ascii="Arial" w:eastAsia="Cambria" w:hAnsi="Arial" w:cs="Arial"/>
          <w:sz w:val="22"/>
          <w:szCs w:val="22"/>
        </w:rPr>
        <w:t>in search of food.</w:t>
      </w:r>
      <w:r w:rsidR="00623708">
        <w:rPr>
          <w:rFonts w:ascii="Arial" w:eastAsia="Cambria" w:hAnsi="Arial" w:cs="Arial"/>
          <w:sz w:val="22"/>
          <w:szCs w:val="22"/>
        </w:rPr>
        <w:t xml:space="preserve">  </w:t>
      </w:r>
      <w:r w:rsidRPr="009A3850">
        <w:rPr>
          <w:rFonts w:ascii="Arial" w:eastAsia="Cambria" w:hAnsi="Arial" w:cs="Arial"/>
          <w:sz w:val="22"/>
          <w:szCs w:val="22"/>
        </w:rPr>
        <w:t>As the number of sea otters grows and their consumption of prey increases</w:t>
      </w:r>
      <w:r w:rsidR="00623708" w:rsidRPr="00623708">
        <w:rPr>
          <w:rFonts w:ascii="Arial" w:eastAsia="Cambria" w:hAnsi="Arial" w:cs="Arial"/>
          <w:sz w:val="22"/>
          <w:szCs w:val="22"/>
        </w:rPr>
        <w:t xml:space="preserve">, scientists expect to see a </w:t>
      </w:r>
      <w:r>
        <w:rPr>
          <w:rFonts w:ascii="Arial" w:eastAsia="Cambria" w:hAnsi="Arial" w:cs="Arial"/>
          <w:sz w:val="22"/>
          <w:szCs w:val="22"/>
        </w:rPr>
        <w:t xml:space="preserve">corresponding </w:t>
      </w:r>
      <w:r w:rsidR="00623708" w:rsidRPr="00623708">
        <w:rPr>
          <w:rFonts w:ascii="Arial" w:eastAsia="Cambria" w:hAnsi="Arial" w:cs="Arial"/>
          <w:sz w:val="22"/>
          <w:szCs w:val="22"/>
        </w:rPr>
        <w:t>shift in marine com</w:t>
      </w:r>
      <w:r>
        <w:rPr>
          <w:rFonts w:ascii="Arial" w:eastAsia="Cambria" w:hAnsi="Arial" w:cs="Arial"/>
          <w:sz w:val="22"/>
          <w:szCs w:val="22"/>
        </w:rPr>
        <w:t>munities</w:t>
      </w:r>
      <w:r w:rsidRPr="009A3850">
        <w:rPr>
          <w:rFonts w:ascii="Arial" w:eastAsia="Cambria" w:hAnsi="Arial" w:cs="Arial"/>
          <w:sz w:val="22"/>
          <w:szCs w:val="22"/>
        </w:rPr>
        <w:t>, an</w:t>
      </w:r>
      <w:r>
        <w:rPr>
          <w:rFonts w:ascii="Arial" w:eastAsia="Cambria" w:hAnsi="Arial" w:cs="Arial"/>
          <w:sz w:val="22"/>
          <w:szCs w:val="22"/>
        </w:rPr>
        <w:t xml:space="preserve">d potentially </w:t>
      </w:r>
      <w:r w:rsidR="00D97446">
        <w:rPr>
          <w:rFonts w:ascii="Arial" w:eastAsia="Cambria" w:hAnsi="Arial" w:cs="Arial"/>
          <w:sz w:val="22"/>
          <w:szCs w:val="22"/>
        </w:rPr>
        <w:t xml:space="preserve">in </w:t>
      </w:r>
      <w:r>
        <w:rPr>
          <w:rFonts w:ascii="Arial" w:eastAsia="Cambria" w:hAnsi="Arial" w:cs="Arial"/>
          <w:sz w:val="22"/>
          <w:szCs w:val="22"/>
        </w:rPr>
        <w:t>kelp bed habitats</w:t>
      </w:r>
      <w:r w:rsidR="00623708" w:rsidRPr="00623708">
        <w:rPr>
          <w:rFonts w:ascii="Arial" w:eastAsia="Cambria" w:hAnsi="Arial" w:cs="Arial"/>
          <w:sz w:val="22"/>
          <w:szCs w:val="22"/>
        </w:rPr>
        <w:t xml:space="preserve">. Data gathered through the subtidal SCUBA surveys will provide important information about the condition of </w:t>
      </w:r>
      <w:r>
        <w:rPr>
          <w:rFonts w:ascii="Arial" w:eastAsia="Cambria" w:hAnsi="Arial" w:cs="Arial"/>
          <w:sz w:val="22"/>
          <w:szCs w:val="22"/>
        </w:rPr>
        <w:t>sanctuary</w:t>
      </w:r>
      <w:r w:rsidR="00623708" w:rsidRPr="00623708">
        <w:rPr>
          <w:rFonts w:ascii="Arial" w:eastAsia="Cambria" w:hAnsi="Arial" w:cs="Arial"/>
          <w:sz w:val="22"/>
          <w:szCs w:val="22"/>
        </w:rPr>
        <w:t xml:space="preserve"> subtidal communities, </w:t>
      </w:r>
      <w:r w:rsidRPr="009A3850">
        <w:rPr>
          <w:rFonts w:ascii="Arial" w:eastAsia="Cambria" w:hAnsi="Arial" w:cs="Arial"/>
          <w:sz w:val="22"/>
          <w:szCs w:val="22"/>
        </w:rPr>
        <w:t>and Pacific Northwest coastal ecosystems in genera</w:t>
      </w:r>
      <w:r>
        <w:rPr>
          <w:rFonts w:ascii="Arial" w:eastAsia="Cambria" w:hAnsi="Arial" w:cs="Arial"/>
          <w:sz w:val="22"/>
          <w:szCs w:val="22"/>
        </w:rPr>
        <w:t>l</w:t>
      </w:r>
      <w:r w:rsidR="00623708" w:rsidRPr="00623708">
        <w:rPr>
          <w:rFonts w:ascii="Arial" w:eastAsia="Cambria" w:hAnsi="Arial" w:cs="Arial"/>
          <w:sz w:val="22"/>
          <w:szCs w:val="22"/>
        </w:rPr>
        <w:t>.</w:t>
      </w:r>
    </w:p>
    <w:p w:rsidR="00BA0969" w:rsidRPr="00BA0969" w:rsidRDefault="00BA0969" w:rsidP="00BA0969">
      <w:pPr>
        <w:rPr>
          <w:rFonts w:ascii="Arial" w:eastAsia="Cambria" w:hAnsi="Arial" w:cs="Arial"/>
          <w:sz w:val="22"/>
          <w:szCs w:val="22"/>
        </w:rPr>
      </w:pPr>
    </w:p>
    <w:p w:rsidR="00BA0969" w:rsidRPr="00BA0969" w:rsidRDefault="00BA0969" w:rsidP="00BA0969">
      <w:pPr>
        <w:rPr>
          <w:rFonts w:ascii="Arial" w:eastAsia="Cambria" w:hAnsi="Arial" w:cs="Arial"/>
          <w:sz w:val="22"/>
          <w:szCs w:val="22"/>
        </w:rPr>
      </w:pPr>
      <w:r>
        <w:rPr>
          <w:rFonts w:ascii="Arial" w:eastAsia="Cambria" w:hAnsi="Arial" w:cs="Arial"/>
          <w:sz w:val="22"/>
          <w:szCs w:val="22"/>
        </w:rPr>
        <w:t xml:space="preserve">The northern sea otter </w:t>
      </w:r>
      <w:r w:rsidRPr="00BA0969">
        <w:rPr>
          <w:rFonts w:ascii="Arial" w:eastAsia="Cambria" w:hAnsi="Arial" w:cs="Arial"/>
          <w:sz w:val="22"/>
          <w:szCs w:val="22"/>
        </w:rPr>
        <w:t>(</w:t>
      </w:r>
      <w:proofErr w:type="spellStart"/>
      <w:r w:rsidRPr="00B871F6">
        <w:rPr>
          <w:rFonts w:ascii="Arial" w:eastAsia="Cambria" w:hAnsi="Arial" w:cs="Arial"/>
          <w:i/>
          <w:sz w:val="22"/>
          <w:szCs w:val="22"/>
        </w:rPr>
        <w:t>Enhydra</w:t>
      </w:r>
      <w:proofErr w:type="spellEnd"/>
      <w:r w:rsidRPr="00B871F6">
        <w:rPr>
          <w:rFonts w:ascii="Arial" w:eastAsia="Cambria" w:hAnsi="Arial" w:cs="Arial"/>
          <w:i/>
          <w:sz w:val="22"/>
          <w:szCs w:val="22"/>
        </w:rPr>
        <w:t xml:space="preserve"> </w:t>
      </w:r>
      <w:proofErr w:type="spellStart"/>
      <w:r w:rsidRPr="00B871F6">
        <w:rPr>
          <w:rFonts w:ascii="Arial" w:eastAsia="Cambria" w:hAnsi="Arial" w:cs="Arial"/>
          <w:i/>
          <w:sz w:val="22"/>
          <w:szCs w:val="22"/>
        </w:rPr>
        <w:t>lutris</w:t>
      </w:r>
      <w:proofErr w:type="spellEnd"/>
      <w:r w:rsidRPr="00B871F6">
        <w:rPr>
          <w:rFonts w:ascii="Arial" w:eastAsia="Cambria" w:hAnsi="Arial" w:cs="Arial"/>
          <w:i/>
          <w:sz w:val="22"/>
          <w:szCs w:val="22"/>
        </w:rPr>
        <w:t xml:space="preserve"> </w:t>
      </w:r>
      <w:proofErr w:type="spellStart"/>
      <w:r w:rsidRPr="00B871F6">
        <w:rPr>
          <w:rFonts w:ascii="Arial" w:eastAsia="Cambria" w:hAnsi="Arial" w:cs="Arial"/>
          <w:i/>
          <w:sz w:val="22"/>
          <w:szCs w:val="22"/>
        </w:rPr>
        <w:t>kenyoni</w:t>
      </w:r>
      <w:proofErr w:type="spellEnd"/>
      <w:r w:rsidRPr="00BA0969">
        <w:rPr>
          <w:rFonts w:ascii="Arial" w:eastAsia="Cambria" w:hAnsi="Arial" w:cs="Arial"/>
          <w:sz w:val="22"/>
          <w:szCs w:val="22"/>
        </w:rPr>
        <w:t>) w</w:t>
      </w:r>
      <w:r>
        <w:rPr>
          <w:rFonts w:ascii="Arial" w:eastAsia="Cambria" w:hAnsi="Arial" w:cs="Arial"/>
          <w:sz w:val="22"/>
          <w:szCs w:val="22"/>
        </w:rPr>
        <w:t>as</w:t>
      </w:r>
      <w:r w:rsidRPr="00BA0969">
        <w:rPr>
          <w:rFonts w:ascii="Arial" w:eastAsia="Cambria" w:hAnsi="Arial" w:cs="Arial"/>
          <w:sz w:val="22"/>
          <w:szCs w:val="22"/>
        </w:rPr>
        <w:t xml:space="preserve"> </w:t>
      </w:r>
      <w:r w:rsidR="002F48C3">
        <w:rPr>
          <w:rFonts w:ascii="Arial" w:eastAsia="Cambria" w:hAnsi="Arial" w:cs="Arial"/>
          <w:sz w:val="22"/>
          <w:szCs w:val="22"/>
        </w:rPr>
        <w:t xml:space="preserve">hunted to local extinction </w:t>
      </w:r>
      <w:r w:rsidRPr="00BA0969">
        <w:rPr>
          <w:rFonts w:ascii="Arial" w:eastAsia="Cambria" w:hAnsi="Arial" w:cs="Arial"/>
          <w:sz w:val="22"/>
          <w:szCs w:val="22"/>
        </w:rPr>
        <w:t xml:space="preserve">in the early 1900s as a result of the fur trade. </w:t>
      </w:r>
      <w:r w:rsidR="002F48C3">
        <w:rPr>
          <w:rFonts w:ascii="Arial" w:eastAsia="Cambria" w:hAnsi="Arial" w:cs="Arial"/>
          <w:sz w:val="22"/>
          <w:szCs w:val="22"/>
        </w:rPr>
        <w:t xml:space="preserve">To reintroduce the species to </w:t>
      </w:r>
      <w:r w:rsidR="006F07D0">
        <w:rPr>
          <w:rFonts w:ascii="Arial" w:eastAsia="Cambria" w:hAnsi="Arial" w:cs="Arial"/>
          <w:sz w:val="22"/>
          <w:szCs w:val="22"/>
        </w:rPr>
        <w:t xml:space="preserve">the outer coast of </w:t>
      </w:r>
      <w:r w:rsidR="002F48C3">
        <w:rPr>
          <w:rFonts w:ascii="Arial" w:eastAsia="Cambria" w:hAnsi="Arial" w:cs="Arial"/>
          <w:sz w:val="22"/>
          <w:szCs w:val="22"/>
        </w:rPr>
        <w:t xml:space="preserve">Washington, </w:t>
      </w:r>
      <w:r w:rsidRPr="00BA0969">
        <w:rPr>
          <w:rFonts w:ascii="Arial" w:eastAsia="Cambria" w:hAnsi="Arial" w:cs="Arial"/>
          <w:sz w:val="22"/>
          <w:szCs w:val="22"/>
        </w:rPr>
        <w:t>59 sea otters from Alaska</w:t>
      </w:r>
      <w:r w:rsidR="002F48C3" w:rsidRPr="002F48C3">
        <w:rPr>
          <w:rFonts w:ascii="Arial" w:eastAsia="Cambria" w:hAnsi="Arial" w:cs="Arial"/>
          <w:sz w:val="22"/>
          <w:szCs w:val="22"/>
        </w:rPr>
        <w:t xml:space="preserve"> </w:t>
      </w:r>
      <w:r w:rsidR="002F48C3">
        <w:rPr>
          <w:rFonts w:ascii="Arial" w:eastAsia="Cambria" w:hAnsi="Arial" w:cs="Arial"/>
          <w:sz w:val="22"/>
          <w:szCs w:val="22"/>
        </w:rPr>
        <w:t xml:space="preserve">were released </w:t>
      </w:r>
      <w:r w:rsidR="002F48C3" w:rsidRPr="00BA0969">
        <w:rPr>
          <w:rFonts w:ascii="Arial" w:eastAsia="Cambria" w:hAnsi="Arial" w:cs="Arial"/>
          <w:sz w:val="22"/>
          <w:szCs w:val="22"/>
        </w:rPr>
        <w:t>near La Push and Point Greenville</w:t>
      </w:r>
      <w:r w:rsidR="006F07D0" w:rsidRPr="006F07D0">
        <w:rPr>
          <w:rFonts w:ascii="Arial" w:eastAsia="Cambria" w:hAnsi="Arial" w:cs="Arial"/>
          <w:sz w:val="22"/>
          <w:szCs w:val="22"/>
        </w:rPr>
        <w:t xml:space="preserve"> </w:t>
      </w:r>
      <w:r w:rsidR="006F07D0">
        <w:rPr>
          <w:rFonts w:ascii="Arial" w:eastAsia="Cambria" w:hAnsi="Arial" w:cs="Arial"/>
          <w:sz w:val="22"/>
          <w:szCs w:val="22"/>
        </w:rPr>
        <w:t>between 1969 and 1970.  T</w:t>
      </w:r>
      <w:r w:rsidRPr="00BA0969">
        <w:rPr>
          <w:rFonts w:ascii="Arial" w:eastAsia="Cambria" w:hAnsi="Arial" w:cs="Arial"/>
          <w:sz w:val="22"/>
          <w:szCs w:val="22"/>
        </w:rPr>
        <w:t>h</w:t>
      </w:r>
      <w:r w:rsidR="006F07D0">
        <w:rPr>
          <w:rFonts w:ascii="Arial" w:eastAsia="Cambria" w:hAnsi="Arial" w:cs="Arial"/>
          <w:sz w:val="22"/>
          <w:szCs w:val="22"/>
        </w:rPr>
        <w:t>is</w:t>
      </w:r>
      <w:r w:rsidRPr="00BA0969">
        <w:rPr>
          <w:rFonts w:ascii="Arial" w:eastAsia="Cambria" w:hAnsi="Arial" w:cs="Arial"/>
          <w:sz w:val="22"/>
          <w:szCs w:val="22"/>
        </w:rPr>
        <w:t xml:space="preserve"> sea otter populat</w:t>
      </w:r>
      <w:r w:rsidR="00CF66F2">
        <w:rPr>
          <w:rFonts w:ascii="Arial" w:eastAsia="Cambria" w:hAnsi="Arial" w:cs="Arial"/>
          <w:sz w:val="22"/>
          <w:szCs w:val="22"/>
        </w:rPr>
        <w:t xml:space="preserve">ion </w:t>
      </w:r>
      <w:r w:rsidRPr="00BA0969">
        <w:rPr>
          <w:rFonts w:ascii="Arial" w:eastAsia="Cambria" w:hAnsi="Arial" w:cs="Arial"/>
          <w:sz w:val="22"/>
          <w:szCs w:val="22"/>
        </w:rPr>
        <w:t>has grown to approximately 1,</w:t>
      </w:r>
      <w:r w:rsidR="002F48C3">
        <w:rPr>
          <w:rFonts w:ascii="Arial" w:eastAsia="Cambria" w:hAnsi="Arial" w:cs="Arial"/>
          <w:sz w:val="22"/>
          <w:szCs w:val="22"/>
        </w:rPr>
        <w:t>600</w:t>
      </w:r>
      <w:r w:rsidRPr="00BA0969">
        <w:rPr>
          <w:rFonts w:ascii="Arial" w:eastAsia="Cambria" w:hAnsi="Arial" w:cs="Arial"/>
          <w:sz w:val="22"/>
          <w:szCs w:val="22"/>
        </w:rPr>
        <w:t xml:space="preserve"> individuals</w:t>
      </w:r>
      <w:r w:rsidR="002F48C3">
        <w:rPr>
          <w:rFonts w:ascii="Arial" w:eastAsia="Cambria" w:hAnsi="Arial" w:cs="Arial"/>
          <w:sz w:val="22"/>
          <w:szCs w:val="22"/>
        </w:rPr>
        <w:t xml:space="preserve"> (based on the 2014 census)</w:t>
      </w:r>
      <w:r w:rsidR="006F07D0">
        <w:rPr>
          <w:rFonts w:ascii="Arial" w:eastAsia="Cambria" w:hAnsi="Arial" w:cs="Arial"/>
          <w:sz w:val="22"/>
          <w:szCs w:val="22"/>
        </w:rPr>
        <w:t>, and</w:t>
      </w:r>
      <w:r w:rsidRPr="00BA0969">
        <w:rPr>
          <w:rFonts w:ascii="Arial" w:eastAsia="Cambria" w:hAnsi="Arial" w:cs="Arial"/>
          <w:sz w:val="22"/>
          <w:szCs w:val="22"/>
        </w:rPr>
        <w:t xml:space="preserve"> northern sea otters now occupy a </w:t>
      </w:r>
      <w:r w:rsidR="006F07D0">
        <w:rPr>
          <w:rFonts w:ascii="Arial" w:eastAsia="Cambria" w:hAnsi="Arial" w:cs="Arial"/>
          <w:sz w:val="22"/>
          <w:szCs w:val="22"/>
        </w:rPr>
        <w:t xml:space="preserve">primary </w:t>
      </w:r>
      <w:r w:rsidRPr="00BA0969">
        <w:rPr>
          <w:rFonts w:ascii="Arial" w:eastAsia="Cambria" w:hAnsi="Arial" w:cs="Arial"/>
          <w:sz w:val="22"/>
          <w:szCs w:val="22"/>
        </w:rPr>
        <w:t xml:space="preserve">range north of Cape Elizabeth to </w:t>
      </w:r>
      <w:proofErr w:type="spellStart"/>
      <w:r w:rsidRPr="00BA0969">
        <w:rPr>
          <w:rFonts w:ascii="Arial" w:eastAsia="Cambria" w:hAnsi="Arial" w:cs="Arial"/>
          <w:sz w:val="22"/>
          <w:szCs w:val="22"/>
        </w:rPr>
        <w:t>Tatoosh</w:t>
      </w:r>
      <w:proofErr w:type="spellEnd"/>
      <w:r w:rsidRPr="00BA0969">
        <w:rPr>
          <w:rFonts w:ascii="Arial" w:eastAsia="Cambria" w:hAnsi="Arial" w:cs="Arial"/>
          <w:sz w:val="22"/>
          <w:szCs w:val="22"/>
        </w:rPr>
        <w:t xml:space="preserve"> Island</w:t>
      </w:r>
      <w:r w:rsidR="006F07D0">
        <w:rPr>
          <w:rFonts w:ascii="Arial" w:eastAsia="Cambria" w:hAnsi="Arial" w:cs="Arial"/>
          <w:sz w:val="22"/>
          <w:szCs w:val="22"/>
        </w:rPr>
        <w:t>, with some venturing into the Strait of Juan de Fuca and Salish Sea</w:t>
      </w:r>
      <w:r w:rsidRPr="00BA0969">
        <w:rPr>
          <w:rFonts w:ascii="Arial" w:eastAsia="Cambria" w:hAnsi="Arial" w:cs="Arial"/>
          <w:sz w:val="22"/>
          <w:szCs w:val="22"/>
        </w:rPr>
        <w:t>.</w:t>
      </w:r>
      <w:r w:rsidR="006F07D0">
        <w:rPr>
          <w:rFonts w:ascii="Arial" w:eastAsia="Cambria" w:hAnsi="Arial" w:cs="Arial"/>
          <w:sz w:val="22"/>
          <w:szCs w:val="22"/>
        </w:rPr>
        <w:t xml:space="preserve">  Sea otters are a well-documented keystone species, with feeding habits that have a significant influence on nearshore marine communities. </w:t>
      </w:r>
    </w:p>
    <w:p w:rsidR="00586B81" w:rsidRPr="00BA0969" w:rsidRDefault="00586B81" w:rsidP="00586B81">
      <w:pPr>
        <w:rPr>
          <w:rFonts w:ascii="Arial" w:eastAsia="Cambria" w:hAnsi="Arial" w:cs="Arial"/>
          <w:sz w:val="22"/>
          <w:szCs w:val="22"/>
        </w:rPr>
      </w:pPr>
    </w:p>
    <w:p w:rsidR="00586B81" w:rsidRDefault="00586B81" w:rsidP="00586B81">
      <w:pPr>
        <w:rPr>
          <w:ins w:id="5" w:author="Ruth Howell" w:date="2015-08-14T14:41:00Z"/>
          <w:rFonts w:ascii="Arial" w:eastAsia="Cambria" w:hAnsi="Arial" w:cs="Arial"/>
          <w:sz w:val="22"/>
          <w:szCs w:val="22"/>
        </w:rPr>
      </w:pPr>
      <w:r w:rsidRPr="00BA0969">
        <w:rPr>
          <w:rFonts w:ascii="Arial" w:eastAsia="Cambria" w:hAnsi="Arial" w:cs="Arial"/>
          <w:sz w:val="22"/>
          <w:szCs w:val="22"/>
        </w:rPr>
        <w:t xml:space="preserve">Olympic Coast National Marine Sanctuary is administered by the National Oceanic and Atmospheric Administration (NOAA) and was designated in 1994 as the first national marine sanctuary in the Pacific Northwest. It encompasses about 3,189 square miles off the Washington coast, extending from Cape Flattery to the </w:t>
      </w:r>
      <w:proofErr w:type="spellStart"/>
      <w:r w:rsidRPr="00BA0969">
        <w:rPr>
          <w:rFonts w:ascii="Arial" w:eastAsia="Cambria" w:hAnsi="Arial" w:cs="Arial"/>
          <w:sz w:val="22"/>
          <w:szCs w:val="22"/>
        </w:rPr>
        <w:t>Copalis</w:t>
      </w:r>
      <w:proofErr w:type="spellEnd"/>
      <w:r w:rsidRPr="00BA0969">
        <w:rPr>
          <w:rFonts w:ascii="Arial" w:eastAsia="Cambria" w:hAnsi="Arial" w:cs="Arial"/>
          <w:sz w:val="22"/>
          <w:szCs w:val="22"/>
        </w:rPr>
        <w:t xml:space="preserve"> River. Significant natural and cultural resources include 29 species of whales, dolphins and porpoises, large populations of nesting seabirds, shipwrecks, and some of the most spectacular wilderness coastline in the lower 48 states.</w:t>
      </w:r>
      <w:bookmarkStart w:id="6" w:name="_GoBack"/>
      <w:bookmarkEnd w:id="6"/>
    </w:p>
    <w:p w:rsidR="00821992" w:rsidRDefault="00821992" w:rsidP="00586B81">
      <w:pPr>
        <w:rPr>
          <w:ins w:id="7" w:author="Ruth Howell" w:date="2015-08-14T14:41:00Z"/>
          <w:rFonts w:ascii="Arial" w:eastAsia="Cambria" w:hAnsi="Arial" w:cs="Arial"/>
          <w:sz w:val="22"/>
          <w:szCs w:val="22"/>
        </w:rPr>
      </w:pPr>
    </w:p>
    <w:p w:rsidR="00821992" w:rsidRPr="00821992" w:rsidRDefault="00821992" w:rsidP="00586B81">
      <w:pPr>
        <w:rPr>
          <w:rFonts w:ascii="Arial" w:eastAsia="Cambria" w:hAnsi="Arial" w:cs="Arial"/>
          <w:sz w:val="22"/>
          <w:szCs w:val="22"/>
        </w:rPr>
      </w:pPr>
      <w:ins w:id="8" w:author="Ruth Howell" w:date="2015-08-14T14:41:00Z">
        <w:r w:rsidRPr="00821992">
          <w:rPr>
            <w:rFonts w:ascii="Arial" w:eastAsia="Times New Roman" w:hAnsi="Arial" w:cs="Arial"/>
            <w:iCs/>
            <w:color w:val="231F20"/>
            <w:sz w:val="22"/>
            <w:szCs w:val="22"/>
            <w:rPrChange w:id="9" w:author="Ruth Howell" w:date="2015-08-14T14:42:00Z">
              <w:rPr>
                <w:rFonts w:ascii="Book Antiqua" w:eastAsia="Times New Roman" w:hAnsi="Book Antiqua"/>
                <w:iCs/>
                <w:color w:val="231F20"/>
              </w:rPr>
            </w:rPrChange>
          </w:rPr>
          <w:t>NOAA’s Northwest Fisheries Science Center conducts the science necessary to conserve marine and anadromous species and their habitats off the Washington, Oregon, and California coasts and in freshwater rivers of Washington, Oregon, and Idaho. Our research provides reliable, relevant, and credible information to help decision-makers and natural resource managers build sustainable fisheries, recover endangered and threatened species, maintain healthy ecosystems, and protect human health. The Center is also dedicated to enhancing public awareness, education, and stewardship of our marine resources.</w:t>
        </w:r>
      </w:ins>
    </w:p>
    <w:p w:rsidR="00586B81" w:rsidRPr="00BA0969" w:rsidRDefault="00586B81" w:rsidP="00586B81">
      <w:pPr>
        <w:rPr>
          <w:rFonts w:ascii="Arial" w:eastAsia="Cambria" w:hAnsi="Arial" w:cs="Arial"/>
          <w:sz w:val="22"/>
          <w:szCs w:val="22"/>
        </w:rPr>
      </w:pP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NOAA’s mission is to understand and predict changes in the Earth's environment, from the depths of the ocean to the surface of the sun, and to conserve and manage our coastal and marine resources. Join us on </w:t>
      </w:r>
      <w:r w:rsidR="00821992">
        <w:fldChar w:fldCharType="begin"/>
      </w:r>
      <w:r w:rsidR="00821992">
        <w:instrText xml:space="preserve"> HYPERLINK "http://www.noaanews.noaa.gov/exit.html?https%3A%2F%2Fwww.facebook.com%2FNOAA" \t "_blank" </w:instrText>
      </w:r>
      <w:r w:rsidR="00821992">
        <w:fldChar w:fldCharType="separate"/>
      </w:r>
      <w:r w:rsidRPr="00BA0969">
        <w:rPr>
          <w:rFonts w:ascii="Arial" w:eastAsia="Times New Roman" w:hAnsi="Arial" w:cs="Arial"/>
          <w:b/>
          <w:bCs/>
          <w:color w:val="1155CC"/>
          <w:sz w:val="22"/>
          <w:szCs w:val="22"/>
          <w:u w:val="single"/>
        </w:rPr>
        <w:t>Facebook</w:t>
      </w:r>
      <w:r w:rsidR="00821992">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w:t>
      </w:r>
      <w:r w:rsidR="00821992">
        <w:fldChar w:fldCharType="begin"/>
      </w:r>
      <w:r w:rsidR="00821992">
        <w:instrText xml:space="preserve"> HYPERLINK "http://www.noaane</w:instrText>
      </w:r>
      <w:r w:rsidR="00821992">
        <w:instrText xml:space="preserve">ws.noaa.gov/exit.html?https%3A%2F%2Ftwitter.com%2FNOAA" \t "_blank" </w:instrText>
      </w:r>
      <w:r w:rsidR="00821992">
        <w:fldChar w:fldCharType="separate"/>
      </w:r>
      <w:r w:rsidRPr="00BA0969">
        <w:rPr>
          <w:rFonts w:ascii="Arial" w:eastAsia="Times New Roman" w:hAnsi="Arial" w:cs="Arial"/>
          <w:b/>
          <w:bCs/>
          <w:color w:val="1155CC"/>
          <w:sz w:val="22"/>
          <w:szCs w:val="22"/>
          <w:u w:val="single"/>
        </w:rPr>
        <w:t>Twitter</w:t>
      </w:r>
      <w:r w:rsidR="00821992">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w:t>
      </w:r>
      <w:r w:rsidR="00821992">
        <w:fldChar w:fldCharType="begin"/>
      </w:r>
      <w:r w:rsidR="00821992">
        <w:instrText xml:space="preserve"> HYPERLINK "http://www.noaanews.noaa.gov/exit.html?http%3A%2F%2Finstagram.com%2Fnoaa%3Fref%3Dbadge" \t "_blank" </w:instrText>
      </w:r>
      <w:r w:rsidR="00821992">
        <w:fldChar w:fldCharType="separate"/>
      </w:r>
      <w:r w:rsidRPr="00BA0969">
        <w:rPr>
          <w:rFonts w:ascii="Arial" w:eastAsia="Times New Roman" w:hAnsi="Arial" w:cs="Arial"/>
          <w:b/>
          <w:bCs/>
          <w:color w:val="1155CC"/>
          <w:sz w:val="22"/>
          <w:szCs w:val="22"/>
          <w:u w:val="single"/>
        </w:rPr>
        <w:t>Instagram</w:t>
      </w:r>
      <w:r w:rsidR="00821992">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and our other </w:t>
      </w:r>
      <w:r w:rsidR="00821992">
        <w:fldChar w:fldCharType="begin"/>
      </w:r>
      <w:r w:rsidR="00821992">
        <w:instrText xml:space="preserve"> HYPERLINK "http://www.noaa.gov/socialmedia/" \t "_blank" </w:instrText>
      </w:r>
      <w:r w:rsidR="00821992">
        <w:fldChar w:fldCharType="separate"/>
      </w:r>
      <w:r w:rsidRPr="00BA0969">
        <w:rPr>
          <w:rFonts w:ascii="Arial" w:eastAsia="Times New Roman" w:hAnsi="Arial" w:cs="Arial"/>
          <w:b/>
          <w:bCs/>
          <w:color w:val="1155CC"/>
          <w:sz w:val="22"/>
          <w:szCs w:val="22"/>
          <w:u w:val="single"/>
        </w:rPr>
        <w:t>social media channels</w:t>
      </w:r>
      <w:r w:rsidR="00821992">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w:t>
      </w: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 </w:t>
      </w: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 # # </w:t>
      </w:r>
    </w:p>
    <w:p w:rsidR="00586B81" w:rsidRPr="00BA0969" w:rsidRDefault="00586B81" w:rsidP="00586B81">
      <w:pPr>
        <w:rPr>
          <w:rFonts w:ascii="Arial" w:eastAsia="Cambria" w:hAnsi="Arial" w:cs="Arial"/>
          <w:sz w:val="22"/>
          <w:szCs w:val="22"/>
        </w:rPr>
      </w:pPr>
    </w:p>
    <w:p w:rsidR="00B06A46" w:rsidRPr="00B06A46" w:rsidRDefault="00586B81" w:rsidP="00586B81">
      <w:pPr>
        <w:rPr>
          <w:rFonts w:ascii="Arial" w:eastAsia="Cambria" w:hAnsi="Arial" w:cs="Arial"/>
          <w:b/>
          <w:bCs/>
          <w:sz w:val="22"/>
          <w:szCs w:val="22"/>
        </w:rPr>
      </w:pPr>
      <w:r w:rsidRPr="00BA0969">
        <w:rPr>
          <w:rFonts w:ascii="Arial" w:eastAsia="Cambria" w:hAnsi="Arial" w:cs="Arial"/>
          <w:b/>
          <w:bCs/>
          <w:sz w:val="22"/>
          <w:szCs w:val="22"/>
        </w:rPr>
        <w:t>On the Web:</w:t>
      </w:r>
    </w:p>
    <w:p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NOAA Office of National Marine Sanctuaries: </w:t>
      </w:r>
      <w:hyperlink r:id="rId9" w:history="1">
        <w:r w:rsidRPr="00BA0969">
          <w:rPr>
            <w:rFonts w:ascii="Arial" w:eastAsia="Cambria" w:hAnsi="Arial" w:cs="Arial"/>
            <w:color w:val="0000FF"/>
            <w:sz w:val="22"/>
            <w:szCs w:val="22"/>
            <w:u w:val="single"/>
          </w:rPr>
          <w:t>http://sanctuaries.noaa.gov</w:t>
        </w:r>
      </w:hyperlink>
    </w:p>
    <w:p w:rsidR="00586B81" w:rsidRDefault="00586B81" w:rsidP="00586B81">
      <w:pPr>
        <w:rPr>
          <w:rFonts w:ascii="Arial" w:eastAsia="Cambria" w:hAnsi="Arial" w:cs="Arial"/>
          <w:sz w:val="22"/>
          <w:szCs w:val="22"/>
        </w:rPr>
      </w:pPr>
      <w:r w:rsidRPr="00BA0969">
        <w:rPr>
          <w:rFonts w:ascii="Arial" w:eastAsia="Cambria" w:hAnsi="Arial" w:cs="Arial"/>
          <w:sz w:val="22"/>
          <w:szCs w:val="22"/>
        </w:rPr>
        <w:t xml:space="preserve">NOAA Olympic Coast National Marine Sanctuary: </w:t>
      </w:r>
      <w:hyperlink r:id="rId10" w:history="1">
        <w:r w:rsidRPr="00BA0969">
          <w:rPr>
            <w:rFonts w:ascii="Arial" w:eastAsia="Cambria" w:hAnsi="Arial" w:cs="Arial"/>
            <w:color w:val="0000FF"/>
            <w:sz w:val="22"/>
            <w:szCs w:val="22"/>
            <w:u w:val="single"/>
          </w:rPr>
          <w:t>http://olympiccoast.noaa.gov/</w:t>
        </w:r>
      </w:hyperlink>
      <w:r w:rsidRPr="00BA0969">
        <w:rPr>
          <w:rFonts w:ascii="Arial" w:eastAsia="Cambria" w:hAnsi="Arial" w:cs="Arial"/>
          <w:sz w:val="22"/>
          <w:szCs w:val="22"/>
        </w:rPr>
        <w:t xml:space="preserve"> </w:t>
      </w:r>
    </w:p>
    <w:p w:rsidR="00B06A46" w:rsidRPr="00BA0969" w:rsidRDefault="00B06A46" w:rsidP="00586B81">
      <w:pPr>
        <w:rPr>
          <w:rFonts w:ascii="Arial" w:eastAsia="Cambria" w:hAnsi="Arial" w:cs="Arial"/>
          <w:sz w:val="22"/>
          <w:szCs w:val="22"/>
        </w:rPr>
      </w:pPr>
      <w:r>
        <w:rPr>
          <w:rFonts w:ascii="Arial" w:eastAsia="Cambria" w:hAnsi="Arial" w:cs="Arial"/>
          <w:sz w:val="22"/>
          <w:szCs w:val="22"/>
        </w:rPr>
        <w:t xml:space="preserve">NOAA Fisheries, Northwest Fisheries Science Center </w:t>
      </w:r>
      <w:hyperlink r:id="rId11" w:history="1">
        <w:r w:rsidRPr="00825E62">
          <w:rPr>
            <w:rStyle w:val="Hyperlink"/>
            <w:rFonts w:ascii="Arial" w:eastAsia="Cambria" w:hAnsi="Arial" w:cs="Arial"/>
            <w:sz w:val="22"/>
            <w:szCs w:val="22"/>
          </w:rPr>
          <w:t>http://www.nwfsc.noaa.gov/</w:t>
        </w:r>
      </w:hyperlink>
      <w:r>
        <w:rPr>
          <w:rFonts w:ascii="Arial" w:eastAsia="Cambria" w:hAnsi="Arial" w:cs="Arial"/>
          <w:sz w:val="22"/>
          <w:szCs w:val="22"/>
        </w:rPr>
        <w:t xml:space="preserve"> </w:t>
      </w:r>
    </w:p>
    <w:p w:rsidR="00586B81" w:rsidRPr="00BA0969" w:rsidRDefault="00586B81" w:rsidP="00586B81">
      <w:pPr>
        <w:rPr>
          <w:rFonts w:ascii="Arial" w:eastAsia="Cambria" w:hAnsi="Arial" w:cs="Arial"/>
          <w:sz w:val="22"/>
          <w:szCs w:val="22"/>
        </w:rPr>
      </w:pPr>
    </w:p>
    <w:p w:rsidR="00F32B5E" w:rsidRDefault="00586B81" w:rsidP="00E7720F">
      <w:pPr>
        <w:rPr>
          <w:rFonts w:ascii="Arial" w:eastAsia="Cambria" w:hAnsi="Arial" w:cs="Arial"/>
          <w:sz w:val="22"/>
          <w:szCs w:val="22"/>
        </w:rPr>
      </w:pPr>
      <w:r w:rsidRPr="00BA0969">
        <w:rPr>
          <w:rFonts w:ascii="Arial" w:eastAsia="Cambria" w:hAnsi="Arial" w:cs="Arial"/>
          <w:sz w:val="22"/>
          <w:szCs w:val="22"/>
        </w:rPr>
        <w:t xml:space="preserve"> ###</w:t>
      </w:r>
    </w:p>
    <w:p w:rsidR="00877BAD" w:rsidRDefault="00877BAD" w:rsidP="00E7720F">
      <w:pPr>
        <w:rPr>
          <w:rFonts w:ascii="Arial" w:eastAsia="Cambria" w:hAnsi="Arial" w:cs="Arial"/>
          <w:sz w:val="22"/>
          <w:szCs w:val="22"/>
        </w:rPr>
      </w:pPr>
    </w:p>
    <w:p w:rsidR="00877BAD" w:rsidRPr="00E7720F" w:rsidRDefault="00877BAD" w:rsidP="00E7720F">
      <w:pPr>
        <w:rPr>
          <w:rFonts w:ascii="Arial" w:eastAsia="Cambria" w:hAnsi="Arial" w:cs="Arial"/>
          <w:sz w:val="22"/>
          <w:szCs w:val="22"/>
        </w:rPr>
      </w:pPr>
    </w:p>
    <w:sectPr w:rsidR="00877BAD" w:rsidRPr="00E7720F" w:rsidSect="002513C1">
      <w:headerReference w:type="even" r:id="rId12"/>
      <w:headerReference w:type="default" r:id="rId13"/>
      <w:footerReference w:type="even" r:id="rId14"/>
      <w:footerReference w:type="default" r:id="rId15"/>
      <w:headerReference w:type="first" r:id="rId16"/>
      <w:footerReference w:type="first" r:id="rId1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26" w:rsidRDefault="00772A26" w:rsidP="00772A26">
      <w:r>
        <w:separator/>
      </w:r>
    </w:p>
  </w:endnote>
  <w:endnote w:type="continuationSeparator" w:id="0">
    <w:p w:rsidR="00772A26" w:rsidRDefault="00772A26" w:rsidP="0077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772A26" w:rsidRDefault="00772A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772A26" w:rsidRDefault="00772A2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772A26" w:rsidRDefault="00772A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26" w:rsidRDefault="00772A26" w:rsidP="00772A26">
      <w:r>
        <w:separator/>
      </w:r>
    </w:p>
  </w:footnote>
  <w:footnote w:type="continuationSeparator" w:id="0">
    <w:p w:rsidR="00772A26" w:rsidRDefault="00772A26" w:rsidP="00772A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772A26" w:rsidRDefault="00772A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3429108"/>
      <w:docPartObj>
        <w:docPartGallery w:val="Watermarks"/>
        <w:docPartUnique/>
      </w:docPartObj>
    </w:sdtPr>
    <w:sdtEndPr/>
    <w:sdtContent>
      <w:p w:rsidR="00772A26" w:rsidRDefault="00821992">
        <w:pPr>
          <w:pStyle w:val="Header"/>
        </w:pPr>
        <w:r>
          <w:rPr>
            <w:noProof/>
            <w:lang w:eastAsia="zh-TW"/>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772A26" w:rsidRDefault="00772A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2F93"/>
    <w:multiLevelType w:val="hybridMultilevel"/>
    <w:tmpl w:val="98DE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52D8A"/>
    <w:multiLevelType w:val="hybridMultilevel"/>
    <w:tmpl w:val="775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6D"/>
    <w:rsid w:val="00022CE7"/>
    <w:rsid w:val="00023402"/>
    <w:rsid w:val="00042B4B"/>
    <w:rsid w:val="00062C2E"/>
    <w:rsid w:val="0006609F"/>
    <w:rsid w:val="00074B63"/>
    <w:rsid w:val="00091800"/>
    <w:rsid w:val="000927B7"/>
    <w:rsid w:val="000B4B8B"/>
    <w:rsid w:val="000D013E"/>
    <w:rsid w:val="00136D7A"/>
    <w:rsid w:val="00140F13"/>
    <w:rsid w:val="00152C95"/>
    <w:rsid w:val="00187921"/>
    <w:rsid w:val="00193552"/>
    <w:rsid w:val="001C55D6"/>
    <w:rsid w:val="001E26DF"/>
    <w:rsid w:val="002371D2"/>
    <w:rsid w:val="002513C1"/>
    <w:rsid w:val="0025744E"/>
    <w:rsid w:val="002A67C9"/>
    <w:rsid w:val="002A6D27"/>
    <w:rsid w:val="002B2E73"/>
    <w:rsid w:val="002F43FD"/>
    <w:rsid w:val="002F48C3"/>
    <w:rsid w:val="003034CA"/>
    <w:rsid w:val="00365E76"/>
    <w:rsid w:val="003833C2"/>
    <w:rsid w:val="003A4D09"/>
    <w:rsid w:val="003C3635"/>
    <w:rsid w:val="003E7B6F"/>
    <w:rsid w:val="004019FA"/>
    <w:rsid w:val="0042048F"/>
    <w:rsid w:val="00424EF8"/>
    <w:rsid w:val="00475879"/>
    <w:rsid w:val="004762EF"/>
    <w:rsid w:val="00484158"/>
    <w:rsid w:val="00490507"/>
    <w:rsid w:val="004955A9"/>
    <w:rsid w:val="004A4535"/>
    <w:rsid w:val="004B61A3"/>
    <w:rsid w:val="004B7788"/>
    <w:rsid w:val="004D238D"/>
    <w:rsid w:val="004E674C"/>
    <w:rsid w:val="00535AEE"/>
    <w:rsid w:val="00541ECA"/>
    <w:rsid w:val="00564FC4"/>
    <w:rsid w:val="00565919"/>
    <w:rsid w:val="00584D29"/>
    <w:rsid w:val="00586B81"/>
    <w:rsid w:val="0058727B"/>
    <w:rsid w:val="00593048"/>
    <w:rsid w:val="005A7EA3"/>
    <w:rsid w:val="005C65BB"/>
    <w:rsid w:val="005D0CB1"/>
    <w:rsid w:val="005F36A1"/>
    <w:rsid w:val="00607419"/>
    <w:rsid w:val="006077E0"/>
    <w:rsid w:val="00611D13"/>
    <w:rsid w:val="00623708"/>
    <w:rsid w:val="00642085"/>
    <w:rsid w:val="006435C0"/>
    <w:rsid w:val="00646078"/>
    <w:rsid w:val="006469A8"/>
    <w:rsid w:val="00646A8C"/>
    <w:rsid w:val="0065456B"/>
    <w:rsid w:val="00657C79"/>
    <w:rsid w:val="00670802"/>
    <w:rsid w:val="00673BDB"/>
    <w:rsid w:val="006B60BF"/>
    <w:rsid w:val="006E0599"/>
    <w:rsid w:val="006E51CA"/>
    <w:rsid w:val="006F07D0"/>
    <w:rsid w:val="006F56F7"/>
    <w:rsid w:val="00702937"/>
    <w:rsid w:val="007050D8"/>
    <w:rsid w:val="0075076A"/>
    <w:rsid w:val="007636B1"/>
    <w:rsid w:val="00772A26"/>
    <w:rsid w:val="00774215"/>
    <w:rsid w:val="007866DA"/>
    <w:rsid w:val="00791E4E"/>
    <w:rsid w:val="00794AAD"/>
    <w:rsid w:val="007A0CCA"/>
    <w:rsid w:val="007E0DB2"/>
    <w:rsid w:val="007E6559"/>
    <w:rsid w:val="007F7183"/>
    <w:rsid w:val="00821992"/>
    <w:rsid w:val="00822A73"/>
    <w:rsid w:val="00833E72"/>
    <w:rsid w:val="00871969"/>
    <w:rsid w:val="00877B4B"/>
    <w:rsid w:val="00877BAD"/>
    <w:rsid w:val="00884F58"/>
    <w:rsid w:val="008C62BF"/>
    <w:rsid w:val="008D0AC0"/>
    <w:rsid w:val="008D188C"/>
    <w:rsid w:val="008D3B0E"/>
    <w:rsid w:val="008D522C"/>
    <w:rsid w:val="008E726E"/>
    <w:rsid w:val="008E7AF9"/>
    <w:rsid w:val="00946DD7"/>
    <w:rsid w:val="0095798E"/>
    <w:rsid w:val="00984C75"/>
    <w:rsid w:val="00985BFC"/>
    <w:rsid w:val="00994085"/>
    <w:rsid w:val="009A3850"/>
    <w:rsid w:val="009E5D15"/>
    <w:rsid w:val="00A010F7"/>
    <w:rsid w:val="00A05FF0"/>
    <w:rsid w:val="00A20DB3"/>
    <w:rsid w:val="00A32F62"/>
    <w:rsid w:val="00A563F4"/>
    <w:rsid w:val="00A57754"/>
    <w:rsid w:val="00A62CB6"/>
    <w:rsid w:val="00A71E98"/>
    <w:rsid w:val="00A930DD"/>
    <w:rsid w:val="00AA5A2D"/>
    <w:rsid w:val="00AB53FD"/>
    <w:rsid w:val="00AC77DD"/>
    <w:rsid w:val="00AD634D"/>
    <w:rsid w:val="00AF7E65"/>
    <w:rsid w:val="00B06A46"/>
    <w:rsid w:val="00B13F56"/>
    <w:rsid w:val="00B22878"/>
    <w:rsid w:val="00B35AFF"/>
    <w:rsid w:val="00B502AF"/>
    <w:rsid w:val="00B53759"/>
    <w:rsid w:val="00B76B8A"/>
    <w:rsid w:val="00B77BC7"/>
    <w:rsid w:val="00B85D7A"/>
    <w:rsid w:val="00B871F6"/>
    <w:rsid w:val="00B910C7"/>
    <w:rsid w:val="00B92177"/>
    <w:rsid w:val="00B96FAD"/>
    <w:rsid w:val="00BA0969"/>
    <w:rsid w:val="00BF29ED"/>
    <w:rsid w:val="00C029A6"/>
    <w:rsid w:val="00C1647B"/>
    <w:rsid w:val="00C1686D"/>
    <w:rsid w:val="00C43388"/>
    <w:rsid w:val="00C70ECB"/>
    <w:rsid w:val="00C92435"/>
    <w:rsid w:val="00CA11F2"/>
    <w:rsid w:val="00CB6324"/>
    <w:rsid w:val="00CC4CC8"/>
    <w:rsid w:val="00CF66F2"/>
    <w:rsid w:val="00CF6FBD"/>
    <w:rsid w:val="00D23B85"/>
    <w:rsid w:val="00D90FA6"/>
    <w:rsid w:val="00D9199D"/>
    <w:rsid w:val="00D97446"/>
    <w:rsid w:val="00DC1160"/>
    <w:rsid w:val="00DD20B1"/>
    <w:rsid w:val="00DD304D"/>
    <w:rsid w:val="00E069E3"/>
    <w:rsid w:val="00E157F3"/>
    <w:rsid w:val="00E31230"/>
    <w:rsid w:val="00E33CD2"/>
    <w:rsid w:val="00E43155"/>
    <w:rsid w:val="00E51ABE"/>
    <w:rsid w:val="00E53256"/>
    <w:rsid w:val="00E72EA8"/>
    <w:rsid w:val="00E7720F"/>
    <w:rsid w:val="00E93103"/>
    <w:rsid w:val="00EC4399"/>
    <w:rsid w:val="00EC525E"/>
    <w:rsid w:val="00F00E94"/>
    <w:rsid w:val="00F03430"/>
    <w:rsid w:val="00F0520A"/>
    <w:rsid w:val="00F22B48"/>
    <w:rsid w:val="00F30D83"/>
    <w:rsid w:val="00F32B5E"/>
    <w:rsid w:val="00F36277"/>
    <w:rsid w:val="00F37414"/>
    <w:rsid w:val="00F40C41"/>
    <w:rsid w:val="00F52B40"/>
    <w:rsid w:val="00F5362D"/>
    <w:rsid w:val="00F63DC9"/>
    <w:rsid w:val="00F815BD"/>
    <w:rsid w:val="00F846E4"/>
    <w:rsid w:val="00F944D1"/>
    <w:rsid w:val="00F94CEE"/>
    <w:rsid w:val="00FA5F06"/>
    <w:rsid w:val="00FF1E3D"/>
    <w:rsid w:val="00FF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 w:type="paragraph" w:styleId="Revision">
    <w:name w:val="Revision"/>
    <w:hidden/>
    <w:uiPriority w:val="99"/>
    <w:semiHidden/>
    <w:rsid w:val="004B61A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 w:type="paragraph" w:styleId="Revision">
    <w:name w:val="Revision"/>
    <w:hidden/>
    <w:uiPriority w:val="99"/>
    <w:semiHidden/>
    <w:rsid w:val="004B61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48792">
      <w:bodyDiv w:val="1"/>
      <w:marLeft w:val="0"/>
      <w:marRight w:val="0"/>
      <w:marTop w:val="0"/>
      <w:marBottom w:val="0"/>
      <w:divBdr>
        <w:top w:val="none" w:sz="0" w:space="0" w:color="auto"/>
        <w:left w:val="none" w:sz="0" w:space="0" w:color="auto"/>
        <w:bottom w:val="none" w:sz="0" w:space="0" w:color="auto"/>
        <w:right w:val="none" w:sz="0" w:space="0" w:color="auto"/>
      </w:divBdr>
    </w:div>
    <w:div w:id="11088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wfsc.noaa.gov/"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iam.Antrim@noaa.gov" TargetMode="External"/><Relationship Id="rId9" Type="http://schemas.openxmlformats.org/officeDocument/2006/relationships/hyperlink" Target="http://sanctuaries.noaa.gov/" TargetMode="External"/><Relationship Id="rId10" Type="http://schemas.openxmlformats.org/officeDocument/2006/relationships/hyperlink" Target="http://olympiccoast.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4881</CharactersWithSpaces>
  <SharedDoc>false</SharedDoc>
  <HLinks>
    <vt:vector size="24" baseType="variant">
      <vt:variant>
        <vt:i4>5177429</vt:i4>
      </vt:variant>
      <vt:variant>
        <vt:i4>9</vt:i4>
      </vt:variant>
      <vt:variant>
        <vt:i4>0</vt:i4>
      </vt:variant>
      <vt:variant>
        <vt:i4>5</vt:i4>
      </vt:variant>
      <vt:variant>
        <vt:lpwstr>http://www.facebook.com/usolympiccoastgov</vt:lpwstr>
      </vt:variant>
      <vt:variant>
        <vt:lpwstr/>
      </vt:variant>
      <vt:variant>
        <vt:i4>196697</vt:i4>
      </vt:variant>
      <vt:variant>
        <vt:i4>6</vt:i4>
      </vt:variant>
      <vt:variant>
        <vt:i4>0</vt:i4>
      </vt:variant>
      <vt:variant>
        <vt:i4>5</vt:i4>
      </vt:variant>
      <vt:variant>
        <vt:lpwstr>http://olympiccoast.noaa.gov/</vt:lpwstr>
      </vt:variant>
      <vt:variant>
        <vt:lpwstr/>
      </vt:variant>
      <vt:variant>
        <vt:i4>1507441</vt:i4>
      </vt:variant>
      <vt:variant>
        <vt:i4>3</vt:i4>
      </vt:variant>
      <vt:variant>
        <vt:i4>0</vt:i4>
      </vt:variant>
      <vt:variant>
        <vt:i4>5</vt:i4>
      </vt:variant>
      <vt:variant>
        <vt:lpwstr>http://olympiccoast.noaa.gov/involved/sac/sac_welcome.html</vt:lpwstr>
      </vt:variant>
      <vt:variant>
        <vt:lpwstr/>
      </vt:variant>
      <vt:variant>
        <vt:i4>8257563</vt:i4>
      </vt:variant>
      <vt:variant>
        <vt:i4>0</vt:i4>
      </vt:variant>
      <vt:variant>
        <vt:i4>0</vt:i4>
      </vt:variant>
      <vt:variant>
        <vt:i4>5</vt:i4>
      </vt:variant>
      <vt:variant>
        <vt:lpwstr>mailto:liam.antrim@noaa.gov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 Antrim</dc:creator>
  <cp:lastModifiedBy>Ruth Howell</cp:lastModifiedBy>
  <cp:revision>2</cp:revision>
  <dcterms:created xsi:type="dcterms:W3CDTF">2015-08-14T21:44:00Z</dcterms:created>
  <dcterms:modified xsi:type="dcterms:W3CDTF">2015-08-14T21:44:00Z</dcterms:modified>
</cp:coreProperties>
</file>