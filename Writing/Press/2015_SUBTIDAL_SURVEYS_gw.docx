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EA3" w:rsidRPr="00BA0969" w:rsidRDefault="005A7EA3" w:rsidP="00586B81">
      <w:pPr>
        <w:rPr>
          <w:rFonts w:ascii="Arial" w:hAnsi="Arial" w:cs="Arial"/>
          <w:sz w:val="22"/>
          <w:szCs w:val="22"/>
        </w:rPr>
      </w:pPr>
    </w:p>
    <w:p w:rsidR="005A7EA3" w:rsidRPr="00BA0969" w:rsidRDefault="005A7EA3">
      <w:pPr>
        <w:rPr>
          <w:rFonts w:ascii="Arial" w:hAnsi="Arial" w:cs="Arial"/>
          <w:sz w:val="22"/>
          <w:szCs w:val="22"/>
        </w:rPr>
      </w:pPr>
    </w:p>
    <w:p w:rsidR="00586B81" w:rsidRPr="00BA0969" w:rsidRDefault="00586B81" w:rsidP="00586B81">
      <w:pPr>
        <w:rPr>
          <w:rFonts w:ascii="Arial" w:eastAsia="Cambria" w:hAnsi="Arial" w:cs="Arial"/>
          <w:sz w:val="22"/>
          <w:szCs w:val="22"/>
        </w:rPr>
      </w:pPr>
    </w:p>
    <w:p w:rsidR="00586B81" w:rsidRPr="00BA0969" w:rsidRDefault="00586B81" w:rsidP="00586B81">
      <w:pPr>
        <w:rPr>
          <w:rFonts w:ascii="Arial" w:eastAsia="Cambria" w:hAnsi="Arial" w:cs="Arial"/>
          <w:sz w:val="22"/>
          <w:szCs w:val="22"/>
        </w:rPr>
      </w:pPr>
      <w:r w:rsidRPr="00BA0969">
        <w:rPr>
          <w:rFonts w:ascii="Arial" w:eastAsia="Cambria" w:hAnsi="Arial" w:cs="Arial"/>
          <w:sz w:val="22"/>
          <w:szCs w:val="22"/>
        </w:rPr>
        <w:t xml:space="preserve">Contact: </w:t>
      </w:r>
      <w:r w:rsidRPr="00BA0969">
        <w:rPr>
          <w:rFonts w:ascii="Arial" w:eastAsia="Cambria" w:hAnsi="Arial" w:cs="Arial"/>
          <w:sz w:val="22"/>
          <w:szCs w:val="22"/>
        </w:rPr>
        <w:tab/>
        <w:t>Olympic Coast National Marine Sanctuary</w:t>
      </w:r>
      <w:r w:rsidRPr="00BA0969">
        <w:rPr>
          <w:rFonts w:ascii="Arial" w:eastAsia="Cambria" w:hAnsi="Arial" w:cs="Arial"/>
          <w:sz w:val="22"/>
          <w:szCs w:val="22"/>
        </w:rPr>
        <w:tab/>
        <w:t>FOR IMMEDIATE RELEASE</w:t>
      </w:r>
    </w:p>
    <w:p w:rsidR="00586B81" w:rsidRPr="00BA0969" w:rsidRDefault="00772A26" w:rsidP="00586B81">
      <w:pPr>
        <w:ind w:left="720" w:firstLine="720"/>
        <w:rPr>
          <w:rFonts w:ascii="Arial" w:eastAsia="Cambria" w:hAnsi="Arial" w:cs="Arial"/>
          <w:sz w:val="22"/>
          <w:szCs w:val="22"/>
        </w:rPr>
      </w:pPr>
      <w:r w:rsidRPr="00BA0969">
        <w:rPr>
          <w:rFonts w:ascii="Arial" w:eastAsia="Cambria" w:hAnsi="Arial" w:cs="Arial"/>
          <w:sz w:val="22"/>
          <w:szCs w:val="22"/>
        </w:rPr>
        <w:tab/>
      </w:r>
      <w:r w:rsidRPr="00BA0969">
        <w:rPr>
          <w:rFonts w:ascii="Arial" w:eastAsia="Cambria" w:hAnsi="Arial" w:cs="Arial"/>
          <w:sz w:val="22"/>
          <w:szCs w:val="22"/>
        </w:rPr>
        <w:tab/>
      </w:r>
      <w:r w:rsidRPr="00BA0969">
        <w:rPr>
          <w:rFonts w:ascii="Arial" w:eastAsia="Cambria" w:hAnsi="Arial" w:cs="Arial"/>
          <w:sz w:val="22"/>
          <w:szCs w:val="22"/>
        </w:rPr>
        <w:tab/>
      </w:r>
      <w:r w:rsidRPr="00BA0969">
        <w:rPr>
          <w:rFonts w:ascii="Arial" w:eastAsia="Cambria" w:hAnsi="Arial" w:cs="Arial"/>
          <w:sz w:val="22"/>
          <w:szCs w:val="22"/>
        </w:rPr>
        <w:tab/>
      </w:r>
      <w:r w:rsidRPr="00BA0969">
        <w:rPr>
          <w:rFonts w:ascii="Arial" w:eastAsia="Cambria" w:hAnsi="Arial" w:cs="Arial"/>
          <w:sz w:val="22"/>
          <w:szCs w:val="22"/>
        </w:rPr>
        <w:tab/>
      </w:r>
      <w:r w:rsidRPr="00BA0969">
        <w:rPr>
          <w:rFonts w:ascii="Arial" w:eastAsia="Cambria" w:hAnsi="Arial" w:cs="Arial"/>
          <w:sz w:val="22"/>
          <w:szCs w:val="22"/>
        </w:rPr>
        <w:tab/>
      </w:r>
      <w:proofErr w:type="gramStart"/>
      <w:r w:rsidRPr="00BA0969">
        <w:rPr>
          <w:rFonts w:ascii="Arial" w:eastAsia="Cambria" w:hAnsi="Arial" w:cs="Arial"/>
          <w:sz w:val="22"/>
          <w:szCs w:val="22"/>
          <w:highlight w:val="yellow"/>
        </w:rPr>
        <w:t>August  XX</w:t>
      </w:r>
      <w:proofErr w:type="gramEnd"/>
      <w:r w:rsidRPr="00BA0969">
        <w:rPr>
          <w:rFonts w:ascii="Arial" w:eastAsia="Cambria" w:hAnsi="Arial" w:cs="Arial"/>
          <w:sz w:val="22"/>
          <w:szCs w:val="22"/>
          <w:highlight w:val="yellow"/>
        </w:rPr>
        <w:t>, 2015</w:t>
      </w:r>
    </w:p>
    <w:p w:rsidR="00586B81" w:rsidRPr="00BA0969" w:rsidRDefault="00586B81" w:rsidP="00586B81">
      <w:pPr>
        <w:ind w:left="720" w:firstLine="720"/>
        <w:rPr>
          <w:rFonts w:ascii="Arial" w:eastAsia="Cambria" w:hAnsi="Arial" w:cs="Arial"/>
          <w:sz w:val="22"/>
          <w:szCs w:val="22"/>
        </w:rPr>
      </w:pPr>
      <w:r w:rsidRPr="00BA0969">
        <w:rPr>
          <w:rFonts w:ascii="Arial" w:eastAsia="Cambria" w:hAnsi="Arial" w:cs="Arial"/>
          <w:sz w:val="22"/>
          <w:szCs w:val="22"/>
        </w:rPr>
        <w:t>Liam Antrim at 360-457-6622 x 16</w:t>
      </w:r>
    </w:p>
    <w:p w:rsidR="00586B81" w:rsidRPr="00BA0969" w:rsidRDefault="00586B81" w:rsidP="00586B81">
      <w:pPr>
        <w:ind w:left="720" w:firstLine="720"/>
        <w:rPr>
          <w:rFonts w:ascii="Arial" w:eastAsia="Cambria" w:hAnsi="Arial" w:cs="Arial"/>
          <w:sz w:val="22"/>
          <w:szCs w:val="22"/>
        </w:rPr>
      </w:pPr>
      <w:r w:rsidRPr="00BA0969">
        <w:rPr>
          <w:rFonts w:ascii="Arial" w:eastAsia="Cambria" w:hAnsi="Arial" w:cs="Arial"/>
          <w:sz w:val="22"/>
          <w:szCs w:val="22"/>
        </w:rPr>
        <w:t xml:space="preserve">Email:  </w:t>
      </w:r>
      <w:hyperlink r:id="rId8" w:history="1">
        <w:r w:rsidRPr="00BA0969">
          <w:rPr>
            <w:rFonts w:ascii="Arial" w:eastAsia="Cambria" w:hAnsi="Arial" w:cs="Arial"/>
            <w:color w:val="0000FF"/>
            <w:sz w:val="22"/>
            <w:szCs w:val="22"/>
            <w:u w:val="single"/>
          </w:rPr>
          <w:t>Liam.Antrim@noaa.gov</w:t>
        </w:r>
      </w:hyperlink>
    </w:p>
    <w:p w:rsidR="00586B81" w:rsidRPr="00BA0969" w:rsidRDefault="00586B81" w:rsidP="00586B81">
      <w:pPr>
        <w:ind w:left="720" w:firstLine="720"/>
        <w:rPr>
          <w:rFonts w:ascii="Arial" w:eastAsia="Cambria" w:hAnsi="Arial" w:cs="Arial"/>
          <w:sz w:val="22"/>
          <w:szCs w:val="22"/>
        </w:rPr>
      </w:pPr>
      <w:r w:rsidRPr="00BA0969">
        <w:rPr>
          <w:rFonts w:ascii="Arial" w:eastAsia="Cambria" w:hAnsi="Arial" w:cs="Arial"/>
          <w:sz w:val="22"/>
          <w:szCs w:val="22"/>
        </w:rPr>
        <w:t>Research Coordinator</w:t>
      </w:r>
    </w:p>
    <w:p w:rsidR="00586B81" w:rsidRPr="00BA0969" w:rsidRDefault="00586B81" w:rsidP="00586B81">
      <w:pPr>
        <w:rPr>
          <w:rFonts w:ascii="Arial" w:eastAsia="Cambria" w:hAnsi="Arial" w:cs="Arial"/>
          <w:sz w:val="22"/>
          <w:szCs w:val="22"/>
        </w:rPr>
      </w:pPr>
    </w:p>
    <w:p w:rsidR="00586B81" w:rsidRPr="00BA0969" w:rsidRDefault="00586B81" w:rsidP="00586B81">
      <w:pPr>
        <w:rPr>
          <w:rFonts w:ascii="Arial" w:eastAsia="Cambria" w:hAnsi="Arial" w:cs="Arial"/>
          <w:b/>
          <w:sz w:val="22"/>
          <w:szCs w:val="22"/>
        </w:rPr>
      </w:pPr>
    </w:p>
    <w:p w:rsidR="00586B81" w:rsidRPr="00BA0969" w:rsidRDefault="00BA0969" w:rsidP="00772A26">
      <w:pPr>
        <w:rPr>
          <w:rFonts w:ascii="Arial" w:eastAsia="Cambria" w:hAnsi="Arial" w:cs="Arial"/>
          <w:b/>
          <w:sz w:val="22"/>
          <w:szCs w:val="22"/>
        </w:rPr>
      </w:pPr>
      <w:r>
        <w:rPr>
          <w:rFonts w:ascii="Arial" w:eastAsia="Cambria" w:hAnsi="Arial" w:cs="Arial"/>
          <w:b/>
          <w:sz w:val="22"/>
          <w:szCs w:val="22"/>
        </w:rPr>
        <w:t xml:space="preserve">NOAA </w:t>
      </w:r>
      <w:r w:rsidR="00772A26" w:rsidRPr="00BA0969">
        <w:rPr>
          <w:rFonts w:ascii="Arial" w:eastAsia="Cambria" w:hAnsi="Arial" w:cs="Arial"/>
          <w:b/>
          <w:sz w:val="22"/>
          <w:szCs w:val="22"/>
        </w:rPr>
        <w:t>S</w:t>
      </w:r>
      <w:r>
        <w:rPr>
          <w:rFonts w:ascii="Arial" w:eastAsia="Cambria" w:hAnsi="Arial" w:cs="Arial"/>
          <w:b/>
          <w:sz w:val="22"/>
          <w:szCs w:val="22"/>
        </w:rPr>
        <w:t>ubtidal SCUBA s</w:t>
      </w:r>
      <w:r w:rsidR="00772A26" w:rsidRPr="00BA0969">
        <w:rPr>
          <w:rFonts w:ascii="Arial" w:eastAsia="Cambria" w:hAnsi="Arial" w:cs="Arial"/>
          <w:b/>
          <w:sz w:val="22"/>
          <w:szCs w:val="22"/>
        </w:rPr>
        <w:t xml:space="preserve">urveys </w:t>
      </w:r>
      <w:r>
        <w:rPr>
          <w:rFonts w:ascii="Arial" w:eastAsia="Cambria" w:hAnsi="Arial" w:cs="Arial"/>
          <w:b/>
          <w:sz w:val="22"/>
          <w:szCs w:val="22"/>
        </w:rPr>
        <w:t>a</w:t>
      </w:r>
      <w:r w:rsidRPr="00BA0969">
        <w:rPr>
          <w:rFonts w:ascii="Arial" w:eastAsia="Cambria" w:hAnsi="Arial" w:cs="Arial"/>
          <w:b/>
          <w:sz w:val="22"/>
          <w:szCs w:val="22"/>
        </w:rPr>
        <w:t xml:space="preserve">ssess sea otter prey availability  </w:t>
      </w:r>
    </w:p>
    <w:p w:rsidR="00772A26" w:rsidRPr="00BA0969" w:rsidRDefault="00772A26" w:rsidP="00772A26">
      <w:pPr>
        <w:rPr>
          <w:rFonts w:ascii="Arial" w:eastAsia="Cambria" w:hAnsi="Arial" w:cs="Arial"/>
          <w:sz w:val="22"/>
          <w:szCs w:val="22"/>
        </w:rPr>
      </w:pPr>
    </w:p>
    <w:p w:rsidR="007A0CCA" w:rsidRDefault="00794AAD" w:rsidP="007A0CCA">
      <w:pPr>
        <w:rPr>
          <w:rFonts w:ascii="Arial" w:eastAsia="Cambria" w:hAnsi="Arial" w:cs="Arial"/>
          <w:sz w:val="22"/>
          <w:szCs w:val="22"/>
        </w:rPr>
      </w:pPr>
      <w:r w:rsidRPr="00BA0969">
        <w:rPr>
          <w:rFonts w:ascii="Arial" w:eastAsia="Cambria" w:hAnsi="Arial" w:cs="Arial"/>
          <w:sz w:val="22"/>
          <w:szCs w:val="22"/>
        </w:rPr>
        <w:t xml:space="preserve">A team of </w:t>
      </w:r>
      <w:r w:rsidR="00BA0969">
        <w:rPr>
          <w:rFonts w:ascii="Arial" w:eastAsia="Cambria" w:hAnsi="Arial" w:cs="Arial"/>
          <w:sz w:val="22"/>
          <w:szCs w:val="22"/>
        </w:rPr>
        <w:t xml:space="preserve">NOAA </w:t>
      </w:r>
      <w:r w:rsidRPr="00BA0969">
        <w:rPr>
          <w:rFonts w:ascii="Arial" w:eastAsia="Cambria" w:hAnsi="Arial" w:cs="Arial"/>
          <w:sz w:val="22"/>
          <w:szCs w:val="22"/>
        </w:rPr>
        <w:t>scientists joined forces</w:t>
      </w:r>
      <w:ins w:id="0" w:author="Ruth Howell" w:date="2015-08-12T10:03:00Z">
        <w:r w:rsidR="0066686C">
          <w:rPr>
            <w:rFonts w:ascii="Arial" w:eastAsia="Cambria" w:hAnsi="Arial" w:cs="Arial"/>
            <w:sz w:val="22"/>
            <w:szCs w:val="22"/>
          </w:rPr>
          <w:t xml:space="preserve"> on</w:t>
        </w:r>
      </w:ins>
      <w:del w:id="1" w:author="Ruth Howell" w:date="2015-08-12T10:03:00Z">
        <w:r w:rsidR="00BA0969" w:rsidDel="0066686C">
          <w:rPr>
            <w:rFonts w:ascii="Arial" w:eastAsia="Cambria" w:hAnsi="Arial" w:cs="Arial"/>
            <w:sz w:val="22"/>
            <w:szCs w:val="22"/>
          </w:rPr>
          <w:delText>,</w:delText>
        </w:r>
      </w:del>
      <w:r w:rsidR="007A0CCA" w:rsidRPr="00BA0969">
        <w:rPr>
          <w:rFonts w:ascii="Arial" w:eastAsia="Cambria" w:hAnsi="Arial" w:cs="Arial"/>
          <w:sz w:val="22"/>
          <w:szCs w:val="22"/>
        </w:rPr>
        <w:t xml:space="preserve"> August 3-7</w:t>
      </w:r>
      <w:del w:id="2" w:author="Ruth Howell" w:date="2015-08-12T10:03:00Z">
        <w:r w:rsidR="00BA0969" w:rsidDel="0066686C">
          <w:rPr>
            <w:rFonts w:ascii="Arial" w:eastAsia="Cambria" w:hAnsi="Arial" w:cs="Arial"/>
            <w:sz w:val="22"/>
            <w:szCs w:val="22"/>
          </w:rPr>
          <w:delText>,</w:delText>
        </w:r>
      </w:del>
      <w:r w:rsidRPr="00BA0969">
        <w:rPr>
          <w:rFonts w:ascii="Arial" w:eastAsia="Cambria" w:hAnsi="Arial" w:cs="Arial"/>
          <w:sz w:val="22"/>
          <w:szCs w:val="22"/>
        </w:rPr>
        <w:t xml:space="preserve"> to conduct s</w:t>
      </w:r>
      <w:r w:rsidR="00772A26" w:rsidRPr="00BA0969">
        <w:rPr>
          <w:rFonts w:ascii="Arial" w:eastAsia="Cambria" w:hAnsi="Arial" w:cs="Arial"/>
          <w:sz w:val="22"/>
          <w:szCs w:val="22"/>
        </w:rPr>
        <w:t xml:space="preserve">ubtidal </w:t>
      </w:r>
      <w:r w:rsidRPr="00BA0969">
        <w:rPr>
          <w:rFonts w:ascii="Arial" w:eastAsia="Cambria" w:hAnsi="Arial" w:cs="Arial"/>
          <w:sz w:val="22"/>
          <w:szCs w:val="22"/>
        </w:rPr>
        <w:t xml:space="preserve">SCUBA </w:t>
      </w:r>
      <w:r w:rsidR="00772A26" w:rsidRPr="00BA0969">
        <w:rPr>
          <w:rFonts w:ascii="Arial" w:eastAsia="Cambria" w:hAnsi="Arial" w:cs="Arial"/>
          <w:sz w:val="22"/>
          <w:szCs w:val="22"/>
        </w:rPr>
        <w:t>surveys in Olympic Coast National Marine Sanctuary</w:t>
      </w:r>
      <w:r w:rsidRPr="00BA0969">
        <w:rPr>
          <w:rFonts w:ascii="Arial" w:eastAsia="Cambria" w:hAnsi="Arial" w:cs="Arial"/>
          <w:sz w:val="22"/>
          <w:szCs w:val="22"/>
        </w:rPr>
        <w:t xml:space="preserve">.  </w:t>
      </w:r>
      <w:r w:rsidR="00772A26" w:rsidRPr="00BA0969">
        <w:rPr>
          <w:rFonts w:ascii="Arial" w:eastAsia="Cambria" w:hAnsi="Arial" w:cs="Arial"/>
          <w:sz w:val="22"/>
          <w:szCs w:val="22"/>
        </w:rPr>
        <w:t>Survey transects replicated work completed in 1987, 1995 and 1999 to evaluate the community changes associated with</w:t>
      </w:r>
      <w:r w:rsidR="007A0CCA" w:rsidRPr="00BA0969">
        <w:rPr>
          <w:rFonts w:ascii="Arial" w:eastAsia="Cambria" w:hAnsi="Arial" w:cs="Arial"/>
          <w:sz w:val="22"/>
          <w:szCs w:val="22"/>
        </w:rPr>
        <w:t xml:space="preserve"> growth of </w:t>
      </w:r>
      <w:ins w:id="3" w:author="Ruth Howell" w:date="2015-08-12T09:53:00Z">
        <w:r w:rsidR="0066686C">
          <w:rPr>
            <w:rFonts w:ascii="Arial" w:eastAsia="Cambria" w:hAnsi="Arial" w:cs="Arial"/>
            <w:sz w:val="22"/>
            <w:szCs w:val="22"/>
          </w:rPr>
          <w:t xml:space="preserve">the </w:t>
        </w:r>
      </w:ins>
      <w:r w:rsidR="007A0CCA" w:rsidRPr="00BA0969">
        <w:rPr>
          <w:rFonts w:ascii="Arial" w:eastAsia="Cambria" w:hAnsi="Arial" w:cs="Arial"/>
          <w:sz w:val="22"/>
          <w:szCs w:val="22"/>
        </w:rPr>
        <w:t>sea otter population</w:t>
      </w:r>
      <w:r w:rsidRPr="00BA0969">
        <w:rPr>
          <w:rFonts w:ascii="Arial" w:eastAsia="Cambria" w:hAnsi="Arial" w:cs="Arial"/>
          <w:sz w:val="22"/>
          <w:szCs w:val="22"/>
        </w:rPr>
        <w:t xml:space="preserve"> and changes in their prey availability.  </w:t>
      </w:r>
    </w:p>
    <w:p w:rsidR="007E0DB2" w:rsidRDefault="007E0DB2" w:rsidP="007A0CCA">
      <w:pPr>
        <w:rPr>
          <w:rFonts w:ascii="Arial" w:eastAsia="Cambria" w:hAnsi="Arial" w:cs="Arial"/>
          <w:sz w:val="22"/>
          <w:szCs w:val="22"/>
        </w:rPr>
      </w:pPr>
    </w:p>
    <w:p w:rsidR="007E0DB2" w:rsidRPr="00BA0969" w:rsidRDefault="007E0DB2" w:rsidP="007A0CCA">
      <w:pPr>
        <w:rPr>
          <w:rFonts w:ascii="Arial" w:eastAsia="Cambria" w:hAnsi="Arial" w:cs="Arial"/>
          <w:sz w:val="22"/>
          <w:szCs w:val="22"/>
        </w:rPr>
      </w:pPr>
      <w:r w:rsidRPr="007E0DB2">
        <w:rPr>
          <w:rFonts w:ascii="Arial" w:eastAsia="Cambria" w:hAnsi="Arial" w:cs="Arial"/>
          <w:sz w:val="22"/>
          <w:szCs w:val="22"/>
        </w:rPr>
        <w:t xml:space="preserve">The surveys are collaboration between </w:t>
      </w:r>
      <w:ins w:id="4" w:author="Ruth Howell" w:date="2015-08-12T09:46:00Z">
        <w:r w:rsidR="0066686C">
          <w:rPr>
            <w:rFonts w:ascii="Arial" w:eastAsia="Cambria" w:hAnsi="Arial" w:cs="Arial"/>
            <w:sz w:val="22"/>
            <w:szCs w:val="22"/>
          </w:rPr>
          <w:t xml:space="preserve">NOAA’s </w:t>
        </w:r>
      </w:ins>
      <w:r w:rsidRPr="007E0DB2">
        <w:rPr>
          <w:rFonts w:ascii="Arial" w:eastAsia="Cambria" w:hAnsi="Arial" w:cs="Arial"/>
          <w:sz w:val="22"/>
          <w:szCs w:val="22"/>
        </w:rPr>
        <w:t xml:space="preserve">Olympic Coast National Marine Sanctuary and </w:t>
      </w:r>
      <w:del w:id="5" w:author="Ruth Howell" w:date="2015-08-12T09:46:00Z">
        <w:r w:rsidRPr="007E0DB2" w:rsidDel="0066686C">
          <w:rPr>
            <w:rFonts w:ascii="Arial" w:eastAsia="Cambria" w:hAnsi="Arial" w:cs="Arial"/>
            <w:sz w:val="22"/>
            <w:szCs w:val="22"/>
          </w:rPr>
          <w:delText xml:space="preserve">NOAA </w:delText>
        </w:r>
      </w:del>
      <w:ins w:id="6" w:author="Ruth Howell" w:date="2015-08-12T10:02:00Z">
        <w:r w:rsidR="0066686C">
          <w:rPr>
            <w:rFonts w:ascii="Arial" w:eastAsia="Cambria" w:hAnsi="Arial" w:cs="Arial"/>
            <w:sz w:val="22"/>
            <w:szCs w:val="22"/>
          </w:rPr>
          <w:t>NOAA Fisheries’</w:t>
        </w:r>
      </w:ins>
      <w:ins w:id="7" w:author="Ruth Howell" w:date="2015-08-12T09:46:00Z">
        <w:r w:rsidR="0066686C" w:rsidRPr="007E0DB2">
          <w:rPr>
            <w:rFonts w:ascii="Arial" w:eastAsia="Cambria" w:hAnsi="Arial" w:cs="Arial"/>
            <w:sz w:val="22"/>
            <w:szCs w:val="22"/>
          </w:rPr>
          <w:t xml:space="preserve"> </w:t>
        </w:r>
      </w:ins>
      <w:del w:id="8" w:author="Ruth Howell" w:date="2015-08-12T09:46:00Z">
        <w:r w:rsidRPr="007E0DB2" w:rsidDel="0066686C">
          <w:rPr>
            <w:rFonts w:ascii="Arial" w:eastAsia="Cambria" w:hAnsi="Arial" w:cs="Arial"/>
            <w:sz w:val="22"/>
            <w:szCs w:val="22"/>
          </w:rPr>
          <w:delText xml:space="preserve">Fisheries, </w:delText>
        </w:r>
      </w:del>
      <w:r w:rsidRPr="007E0DB2">
        <w:rPr>
          <w:rFonts w:ascii="Arial" w:eastAsia="Cambria" w:hAnsi="Arial" w:cs="Arial"/>
          <w:sz w:val="22"/>
          <w:szCs w:val="22"/>
        </w:rPr>
        <w:t>Northwest Fisheries Science Center</w:t>
      </w:r>
      <w:ins w:id="9" w:author="Ruth Howell" w:date="2015-08-12T14:37:00Z">
        <w:r w:rsidR="00BF13F0">
          <w:rPr>
            <w:rFonts w:ascii="Arial" w:eastAsia="Cambria" w:hAnsi="Arial" w:cs="Arial"/>
            <w:sz w:val="22"/>
            <w:szCs w:val="22"/>
          </w:rPr>
          <w:t>, who provided staff time and expertise from their scientific dive team.</w:t>
        </w:r>
      </w:ins>
      <w:del w:id="10" w:author="Ruth Howell" w:date="2015-08-12T09:46:00Z">
        <w:r w:rsidRPr="007E0DB2" w:rsidDel="0066686C">
          <w:rPr>
            <w:rFonts w:ascii="Arial" w:eastAsia="Cambria" w:hAnsi="Arial" w:cs="Arial"/>
            <w:sz w:val="22"/>
            <w:szCs w:val="22"/>
          </w:rPr>
          <w:delText>, Conservation Biology Division</w:delText>
        </w:r>
      </w:del>
      <w:r w:rsidRPr="007E0DB2">
        <w:rPr>
          <w:rFonts w:ascii="Arial" w:eastAsia="Cambria" w:hAnsi="Arial" w:cs="Arial"/>
          <w:sz w:val="22"/>
          <w:szCs w:val="22"/>
        </w:rPr>
        <w:t xml:space="preserve">. </w:t>
      </w:r>
      <w:del w:id="11" w:author="Ruth Howell" w:date="2015-08-12T14:37:00Z">
        <w:r w:rsidRPr="007E0DB2" w:rsidDel="00BF13F0">
          <w:rPr>
            <w:rFonts w:ascii="Arial" w:eastAsia="Cambria" w:hAnsi="Arial" w:cs="Arial"/>
            <w:sz w:val="22"/>
            <w:szCs w:val="22"/>
          </w:rPr>
          <w:delText xml:space="preserve"> </w:delText>
        </w:r>
      </w:del>
    </w:p>
    <w:p w:rsidR="00BA0969" w:rsidRPr="00BA0969" w:rsidRDefault="00BA0969" w:rsidP="007A0CCA">
      <w:pPr>
        <w:rPr>
          <w:rFonts w:ascii="Arial" w:eastAsia="Cambria" w:hAnsi="Arial" w:cs="Arial"/>
          <w:sz w:val="22"/>
          <w:szCs w:val="22"/>
        </w:rPr>
      </w:pPr>
    </w:p>
    <w:p w:rsidR="00BA0969" w:rsidRPr="00BA0969" w:rsidRDefault="00BA0969" w:rsidP="00BA0969">
      <w:pPr>
        <w:rPr>
          <w:rFonts w:ascii="Arial" w:eastAsia="Cambria" w:hAnsi="Arial" w:cs="Arial"/>
          <w:sz w:val="22"/>
          <w:szCs w:val="22"/>
        </w:rPr>
      </w:pPr>
      <w:r>
        <w:rPr>
          <w:rFonts w:ascii="Arial" w:eastAsia="Cambria" w:hAnsi="Arial" w:cs="Arial"/>
          <w:sz w:val="22"/>
          <w:szCs w:val="22"/>
        </w:rPr>
        <w:t>S</w:t>
      </w:r>
      <w:r w:rsidRPr="00BA0969">
        <w:rPr>
          <w:rFonts w:ascii="Arial" w:eastAsia="Cambria" w:hAnsi="Arial" w:cs="Arial"/>
          <w:sz w:val="22"/>
          <w:szCs w:val="22"/>
        </w:rPr>
        <w:t>ea otter</w:t>
      </w:r>
      <w:r>
        <w:rPr>
          <w:rFonts w:ascii="Arial" w:eastAsia="Cambria" w:hAnsi="Arial" w:cs="Arial"/>
          <w:sz w:val="22"/>
          <w:szCs w:val="22"/>
        </w:rPr>
        <w:t>s</w:t>
      </w:r>
      <w:r w:rsidRPr="00BA0969">
        <w:rPr>
          <w:rFonts w:ascii="Arial" w:eastAsia="Cambria" w:hAnsi="Arial" w:cs="Arial"/>
          <w:sz w:val="22"/>
          <w:szCs w:val="22"/>
        </w:rPr>
        <w:t xml:space="preserve"> are voracious feeders, eating 25% or more of their body weight</w:t>
      </w:r>
      <w:del w:id="12" w:author="Ruth Howell" w:date="2015-08-12T09:47:00Z">
        <w:r w:rsidRPr="00BA0969" w:rsidDel="0066686C">
          <w:rPr>
            <w:rFonts w:ascii="Arial" w:eastAsia="Cambria" w:hAnsi="Arial" w:cs="Arial"/>
            <w:sz w:val="22"/>
            <w:szCs w:val="22"/>
          </w:rPr>
          <w:delText xml:space="preserve"> a day</w:delText>
        </w:r>
      </w:del>
      <w:r w:rsidRPr="00BA0969">
        <w:rPr>
          <w:rFonts w:ascii="Arial" w:eastAsia="Cambria" w:hAnsi="Arial" w:cs="Arial"/>
          <w:sz w:val="22"/>
          <w:szCs w:val="22"/>
        </w:rPr>
        <w:t>, or more than 12 pounds of seafood</w:t>
      </w:r>
      <w:ins w:id="13" w:author="Ruth Howell" w:date="2015-08-12T09:47:00Z">
        <w:r w:rsidR="0066686C">
          <w:rPr>
            <w:rFonts w:ascii="Arial" w:eastAsia="Cambria" w:hAnsi="Arial" w:cs="Arial"/>
            <w:sz w:val="22"/>
            <w:szCs w:val="22"/>
          </w:rPr>
          <w:t xml:space="preserve">, </w:t>
        </w:r>
        <w:r w:rsidR="0066686C" w:rsidRPr="00BA0969">
          <w:rPr>
            <w:rFonts w:ascii="Arial" w:eastAsia="Cambria" w:hAnsi="Arial" w:cs="Arial"/>
            <w:sz w:val="22"/>
            <w:szCs w:val="22"/>
          </w:rPr>
          <w:t>a day</w:t>
        </w:r>
      </w:ins>
      <w:r w:rsidRPr="00BA0969">
        <w:rPr>
          <w:rFonts w:ascii="Arial" w:eastAsia="Cambria" w:hAnsi="Arial" w:cs="Arial"/>
          <w:sz w:val="22"/>
          <w:szCs w:val="22"/>
        </w:rPr>
        <w:t xml:space="preserve">. Sea otters’ diets </w:t>
      </w:r>
      <w:del w:id="14" w:author="Ruth Howell" w:date="2015-08-12T09:47:00Z">
        <w:r w:rsidRPr="00BA0969" w:rsidDel="0066686C">
          <w:rPr>
            <w:rFonts w:ascii="Arial" w:eastAsia="Cambria" w:hAnsi="Arial" w:cs="Arial"/>
            <w:sz w:val="22"/>
            <w:szCs w:val="22"/>
          </w:rPr>
          <w:delText xml:space="preserve">can </w:delText>
        </w:r>
      </w:del>
      <w:r w:rsidRPr="00BA0969">
        <w:rPr>
          <w:rFonts w:ascii="Arial" w:eastAsia="Cambria" w:hAnsi="Arial" w:cs="Arial"/>
          <w:sz w:val="22"/>
          <w:szCs w:val="22"/>
        </w:rPr>
        <w:t xml:space="preserve">consist of </w:t>
      </w:r>
      <w:ins w:id="15" w:author="Williams, Greg" w:date="2015-08-12T15:39:00Z">
        <w:r w:rsidR="00542662">
          <w:rPr>
            <w:rFonts w:ascii="Arial" w:eastAsia="Cambria" w:hAnsi="Arial" w:cs="Arial"/>
            <w:sz w:val="22"/>
            <w:szCs w:val="22"/>
          </w:rPr>
          <w:t xml:space="preserve">a variety of invertebrate species, including </w:t>
        </w:r>
      </w:ins>
      <w:r w:rsidRPr="00BA0969">
        <w:rPr>
          <w:rFonts w:ascii="Arial" w:eastAsia="Cambria" w:hAnsi="Arial" w:cs="Arial"/>
          <w:sz w:val="22"/>
          <w:szCs w:val="22"/>
        </w:rPr>
        <w:t xml:space="preserve">crabs, mussels, clams, scallops, abalone, sea urchins, octopus, squid, snails, </w:t>
      </w:r>
      <w:ins w:id="16" w:author="Williams, Greg" w:date="2015-08-12T15:46:00Z">
        <w:r w:rsidR="00A53770">
          <w:rPr>
            <w:rFonts w:ascii="Arial" w:eastAsia="Cambria" w:hAnsi="Arial" w:cs="Arial"/>
            <w:sz w:val="22"/>
            <w:szCs w:val="22"/>
          </w:rPr>
          <w:t xml:space="preserve">and </w:t>
        </w:r>
      </w:ins>
      <w:r w:rsidRPr="00BA0969">
        <w:rPr>
          <w:rFonts w:ascii="Arial" w:eastAsia="Cambria" w:hAnsi="Arial" w:cs="Arial"/>
          <w:sz w:val="22"/>
          <w:szCs w:val="22"/>
        </w:rPr>
        <w:t>sea stars</w:t>
      </w:r>
      <w:ins w:id="17" w:author="Williams, Greg" w:date="2015-08-12T15:46:00Z">
        <w:r w:rsidR="00A53770">
          <w:rPr>
            <w:rFonts w:ascii="Arial" w:eastAsia="Cambria" w:hAnsi="Arial" w:cs="Arial"/>
            <w:sz w:val="22"/>
            <w:szCs w:val="22"/>
          </w:rPr>
          <w:t>.</w:t>
        </w:r>
      </w:ins>
      <w:del w:id="18" w:author="Williams, Greg" w:date="2015-08-12T15:46:00Z">
        <w:r w:rsidRPr="00BA0969" w:rsidDel="00A53770">
          <w:rPr>
            <w:rFonts w:ascii="Arial" w:eastAsia="Cambria" w:hAnsi="Arial" w:cs="Arial"/>
            <w:sz w:val="22"/>
            <w:szCs w:val="22"/>
          </w:rPr>
          <w:delText>, and fat innkeeper worms</w:delText>
        </w:r>
      </w:del>
      <w:ins w:id="19" w:author="Williams, Greg" w:date="2015-08-12T15:40:00Z">
        <w:r w:rsidR="00542662">
          <w:rPr>
            <w:rFonts w:ascii="Arial" w:eastAsia="Cambria" w:hAnsi="Arial" w:cs="Arial"/>
            <w:sz w:val="22"/>
            <w:szCs w:val="22"/>
          </w:rPr>
          <w:t>. M</w:t>
        </w:r>
      </w:ins>
      <w:ins w:id="20" w:author="Williams, Greg" w:date="2015-08-12T15:39:00Z">
        <w:r w:rsidR="00A53770">
          <w:rPr>
            <w:rFonts w:ascii="Arial" w:eastAsia="Cambria" w:hAnsi="Arial" w:cs="Arial"/>
            <w:sz w:val="22"/>
            <w:szCs w:val="22"/>
          </w:rPr>
          <w:t>any of these species</w:t>
        </w:r>
      </w:ins>
      <w:ins w:id="21" w:author="Williams, Greg" w:date="2015-08-12T15:41:00Z">
        <w:r w:rsidR="00A53770">
          <w:rPr>
            <w:rFonts w:ascii="Arial" w:eastAsia="Cambria" w:hAnsi="Arial" w:cs="Arial"/>
            <w:sz w:val="22"/>
            <w:szCs w:val="22"/>
          </w:rPr>
          <w:t xml:space="preserve">, in turn, </w:t>
        </w:r>
      </w:ins>
      <w:ins w:id="22" w:author="Williams, Greg" w:date="2015-08-12T15:43:00Z">
        <w:r w:rsidR="00A53770">
          <w:rPr>
            <w:rFonts w:ascii="Arial" w:eastAsia="Cambria" w:hAnsi="Arial" w:cs="Arial"/>
            <w:sz w:val="22"/>
            <w:szCs w:val="22"/>
          </w:rPr>
          <w:t>consume</w:t>
        </w:r>
      </w:ins>
      <w:ins w:id="23" w:author="Williams, Greg" w:date="2015-08-12T15:42:00Z">
        <w:r w:rsidR="00A53770">
          <w:rPr>
            <w:rFonts w:ascii="Arial" w:eastAsia="Cambria" w:hAnsi="Arial" w:cs="Arial"/>
            <w:sz w:val="22"/>
            <w:szCs w:val="22"/>
          </w:rPr>
          <w:t xml:space="preserve"> kelp, </w:t>
        </w:r>
      </w:ins>
      <w:ins w:id="24" w:author="Williams, Greg" w:date="2015-08-12T15:43:00Z">
        <w:r w:rsidR="00A53770">
          <w:rPr>
            <w:rFonts w:ascii="Arial" w:eastAsia="Cambria" w:hAnsi="Arial" w:cs="Arial"/>
            <w:sz w:val="22"/>
            <w:szCs w:val="22"/>
          </w:rPr>
          <w:t xml:space="preserve">an important </w:t>
        </w:r>
      </w:ins>
      <w:ins w:id="25" w:author="Williams, Greg" w:date="2015-08-12T15:44:00Z">
        <w:r w:rsidR="00A53770">
          <w:rPr>
            <w:rFonts w:ascii="Arial" w:eastAsia="Cambria" w:hAnsi="Arial" w:cs="Arial"/>
            <w:sz w:val="22"/>
            <w:szCs w:val="22"/>
          </w:rPr>
          <w:t xml:space="preserve">structure-forming habitat in these </w:t>
        </w:r>
      </w:ins>
      <w:ins w:id="26" w:author="Williams, Greg" w:date="2015-08-12T15:43:00Z">
        <w:r w:rsidR="00A53770">
          <w:rPr>
            <w:rFonts w:ascii="Arial" w:eastAsia="Cambria" w:hAnsi="Arial" w:cs="Arial"/>
            <w:sz w:val="22"/>
            <w:szCs w:val="22"/>
          </w:rPr>
          <w:t xml:space="preserve">coastal </w:t>
        </w:r>
      </w:ins>
      <w:ins w:id="27" w:author="Williams, Greg" w:date="2015-08-12T15:44:00Z">
        <w:r w:rsidR="00A53770">
          <w:rPr>
            <w:rFonts w:ascii="Arial" w:eastAsia="Cambria" w:hAnsi="Arial" w:cs="Arial"/>
            <w:sz w:val="22"/>
            <w:szCs w:val="22"/>
          </w:rPr>
          <w:t>areas</w:t>
        </w:r>
      </w:ins>
      <w:r w:rsidRPr="00BA0969">
        <w:rPr>
          <w:rFonts w:ascii="Arial" w:eastAsia="Cambria" w:hAnsi="Arial" w:cs="Arial"/>
          <w:sz w:val="22"/>
          <w:szCs w:val="22"/>
        </w:rPr>
        <w:t>.</w:t>
      </w:r>
      <w:ins w:id="28" w:author="Ruth Howell" w:date="2015-08-12T09:55:00Z">
        <w:r w:rsidR="0066686C">
          <w:rPr>
            <w:rFonts w:ascii="Arial" w:eastAsia="Cambria" w:hAnsi="Arial" w:cs="Arial"/>
            <w:sz w:val="22"/>
            <w:szCs w:val="22"/>
          </w:rPr>
          <w:t xml:space="preserve"> As the number of sea otters grows</w:t>
        </w:r>
      </w:ins>
      <w:ins w:id="29" w:author="Williams, Greg" w:date="2015-08-12T15:38:00Z">
        <w:r w:rsidR="00A53770">
          <w:rPr>
            <w:rFonts w:ascii="Arial" w:eastAsia="Cambria" w:hAnsi="Arial" w:cs="Arial"/>
            <w:sz w:val="22"/>
            <w:szCs w:val="22"/>
          </w:rPr>
          <w:t xml:space="preserve"> and predation </w:t>
        </w:r>
      </w:ins>
      <w:ins w:id="30" w:author="Williams, Greg" w:date="2015-08-12T15:48:00Z">
        <w:r w:rsidR="00A53770">
          <w:rPr>
            <w:rFonts w:ascii="Arial" w:eastAsia="Cambria" w:hAnsi="Arial" w:cs="Arial"/>
            <w:sz w:val="22"/>
            <w:szCs w:val="22"/>
          </w:rPr>
          <w:t>pressure</w:t>
        </w:r>
      </w:ins>
      <w:ins w:id="31" w:author="Williams, Greg" w:date="2015-08-12T15:38:00Z">
        <w:r w:rsidR="00A53770">
          <w:rPr>
            <w:rFonts w:ascii="Arial" w:eastAsia="Cambria" w:hAnsi="Arial" w:cs="Arial"/>
            <w:sz w:val="22"/>
            <w:szCs w:val="22"/>
          </w:rPr>
          <w:t xml:space="preserve"> </w:t>
        </w:r>
        <w:r w:rsidR="00542662">
          <w:rPr>
            <w:rFonts w:ascii="Arial" w:eastAsia="Cambria" w:hAnsi="Arial" w:cs="Arial"/>
            <w:sz w:val="22"/>
            <w:szCs w:val="22"/>
          </w:rPr>
          <w:t>increases</w:t>
        </w:r>
      </w:ins>
      <w:ins w:id="32" w:author="Ruth Howell" w:date="2015-08-12T09:55:00Z">
        <w:r w:rsidR="0066686C">
          <w:rPr>
            <w:rFonts w:ascii="Arial" w:eastAsia="Cambria" w:hAnsi="Arial" w:cs="Arial"/>
            <w:sz w:val="22"/>
            <w:szCs w:val="22"/>
          </w:rPr>
          <w:t xml:space="preserve">, scientists expect </w:t>
        </w:r>
      </w:ins>
      <w:ins w:id="33" w:author="Ruth Howell" w:date="2015-08-12T10:00:00Z">
        <w:r w:rsidR="0066686C">
          <w:rPr>
            <w:rFonts w:ascii="Arial" w:eastAsia="Cambria" w:hAnsi="Arial" w:cs="Arial"/>
            <w:sz w:val="22"/>
            <w:szCs w:val="22"/>
          </w:rPr>
          <w:t xml:space="preserve">to see a </w:t>
        </w:r>
      </w:ins>
      <w:ins w:id="34" w:author="Williams, Greg" w:date="2015-08-12T15:38:00Z">
        <w:r w:rsidR="00542662">
          <w:rPr>
            <w:rFonts w:ascii="Arial" w:eastAsia="Cambria" w:hAnsi="Arial" w:cs="Arial"/>
            <w:sz w:val="22"/>
            <w:szCs w:val="22"/>
          </w:rPr>
          <w:t xml:space="preserve">corresponding </w:t>
        </w:r>
      </w:ins>
      <w:ins w:id="35" w:author="Ruth Howell" w:date="2015-08-12T10:00:00Z">
        <w:r w:rsidR="0066686C">
          <w:rPr>
            <w:rFonts w:ascii="Arial" w:eastAsia="Cambria" w:hAnsi="Arial" w:cs="Arial"/>
            <w:sz w:val="22"/>
            <w:szCs w:val="22"/>
          </w:rPr>
          <w:t>shift in the</w:t>
        </w:r>
      </w:ins>
      <w:ins w:id="36" w:author="Ruth Howell" w:date="2015-08-12T09:55:00Z">
        <w:r w:rsidR="0066686C">
          <w:rPr>
            <w:rFonts w:ascii="Arial" w:eastAsia="Cambria" w:hAnsi="Arial" w:cs="Arial"/>
            <w:sz w:val="22"/>
            <w:szCs w:val="22"/>
          </w:rPr>
          <w:t xml:space="preserve"> marine communit</w:t>
        </w:r>
      </w:ins>
      <w:ins w:id="37" w:author="Williams, Greg" w:date="2015-08-12T15:38:00Z">
        <w:r w:rsidR="00542662">
          <w:rPr>
            <w:rFonts w:ascii="Arial" w:eastAsia="Cambria" w:hAnsi="Arial" w:cs="Arial"/>
            <w:sz w:val="22"/>
            <w:szCs w:val="22"/>
          </w:rPr>
          <w:t>ies</w:t>
        </w:r>
      </w:ins>
      <w:ins w:id="38" w:author="Williams, Greg" w:date="2015-08-12T15:48:00Z">
        <w:r w:rsidR="00A53770">
          <w:rPr>
            <w:rFonts w:ascii="Arial" w:eastAsia="Cambria" w:hAnsi="Arial" w:cs="Arial"/>
            <w:sz w:val="22"/>
            <w:szCs w:val="22"/>
          </w:rPr>
          <w:t>,</w:t>
        </w:r>
      </w:ins>
      <w:ins w:id="39" w:author="Williams, Greg" w:date="2015-08-12T15:44:00Z">
        <w:r w:rsidR="00A53770">
          <w:rPr>
            <w:rFonts w:ascii="Arial" w:eastAsia="Cambria" w:hAnsi="Arial" w:cs="Arial"/>
            <w:sz w:val="22"/>
            <w:szCs w:val="22"/>
          </w:rPr>
          <w:t xml:space="preserve"> and</w:t>
        </w:r>
      </w:ins>
      <w:ins w:id="40" w:author="Williams, Greg" w:date="2015-08-12T15:48:00Z">
        <w:r w:rsidR="00A53770">
          <w:rPr>
            <w:rFonts w:ascii="Arial" w:eastAsia="Cambria" w:hAnsi="Arial" w:cs="Arial"/>
            <w:sz w:val="22"/>
            <w:szCs w:val="22"/>
          </w:rPr>
          <w:t xml:space="preserve"> potentially</w:t>
        </w:r>
      </w:ins>
      <w:ins w:id="41" w:author="Williams, Greg" w:date="2015-08-12T15:44:00Z">
        <w:r w:rsidR="00A53770">
          <w:rPr>
            <w:rFonts w:ascii="Arial" w:eastAsia="Cambria" w:hAnsi="Arial" w:cs="Arial"/>
            <w:sz w:val="22"/>
            <w:szCs w:val="22"/>
          </w:rPr>
          <w:t xml:space="preserve"> kelp bed</w:t>
        </w:r>
      </w:ins>
      <w:ins w:id="42" w:author="Williams, Greg" w:date="2015-08-12T15:51:00Z">
        <w:r w:rsidR="00F235B7">
          <w:rPr>
            <w:rFonts w:ascii="Arial" w:eastAsia="Cambria" w:hAnsi="Arial" w:cs="Arial"/>
            <w:sz w:val="22"/>
            <w:szCs w:val="22"/>
          </w:rPr>
          <w:t xml:space="preserve"> habitats</w:t>
        </w:r>
      </w:ins>
      <w:ins w:id="43" w:author="Ruth Howell" w:date="2015-08-12T09:55:00Z">
        <w:del w:id="44" w:author="Williams, Greg" w:date="2015-08-12T15:38:00Z">
          <w:r w:rsidR="0066686C" w:rsidDel="00542662">
            <w:rPr>
              <w:rFonts w:ascii="Arial" w:eastAsia="Cambria" w:hAnsi="Arial" w:cs="Arial"/>
              <w:sz w:val="22"/>
              <w:szCs w:val="22"/>
            </w:rPr>
            <w:delText xml:space="preserve">y in response to </w:delText>
          </w:r>
        </w:del>
      </w:ins>
      <w:ins w:id="45" w:author="Ruth Howell" w:date="2015-08-12T10:00:00Z">
        <w:del w:id="46" w:author="Williams, Greg" w:date="2015-08-12T15:38:00Z">
          <w:r w:rsidR="0066686C" w:rsidDel="00542662">
            <w:rPr>
              <w:rFonts w:ascii="Arial" w:eastAsia="Cambria" w:hAnsi="Arial" w:cs="Arial"/>
              <w:sz w:val="22"/>
              <w:szCs w:val="22"/>
            </w:rPr>
            <w:delText>increased</w:delText>
          </w:r>
        </w:del>
      </w:ins>
      <w:ins w:id="47" w:author="Ruth Howell" w:date="2015-08-12T09:55:00Z">
        <w:del w:id="48" w:author="Williams, Greg" w:date="2015-08-12T15:38:00Z">
          <w:r w:rsidR="0066686C" w:rsidDel="00542662">
            <w:rPr>
              <w:rFonts w:ascii="Arial" w:eastAsia="Cambria" w:hAnsi="Arial" w:cs="Arial"/>
              <w:sz w:val="22"/>
              <w:szCs w:val="22"/>
            </w:rPr>
            <w:delText xml:space="preserve"> </w:delText>
          </w:r>
        </w:del>
      </w:ins>
      <w:ins w:id="49" w:author="Ruth Howell" w:date="2015-08-12T09:56:00Z">
        <w:del w:id="50" w:author="Williams, Greg" w:date="2015-08-12T15:38:00Z">
          <w:r w:rsidR="0066686C" w:rsidDel="00542662">
            <w:rPr>
              <w:rFonts w:ascii="Arial" w:eastAsia="Cambria" w:hAnsi="Arial" w:cs="Arial"/>
              <w:sz w:val="22"/>
              <w:szCs w:val="22"/>
            </w:rPr>
            <w:delText>predation</w:delText>
          </w:r>
        </w:del>
        <w:r w:rsidR="0066686C">
          <w:rPr>
            <w:rFonts w:ascii="Arial" w:eastAsia="Cambria" w:hAnsi="Arial" w:cs="Arial"/>
            <w:sz w:val="22"/>
            <w:szCs w:val="22"/>
          </w:rPr>
          <w:t xml:space="preserve">. </w:t>
        </w:r>
      </w:ins>
      <w:ins w:id="51" w:author="Ruth Howell" w:date="2015-08-12T09:59:00Z">
        <w:r w:rsidR="0066686C">
          <w:rPr>
            <w:rFonts w:ascii="Arial" w:eastAsia="Cambria" w:hAnsi="Arial" w:cs="Arial"/>
            <w:sz w:val="22"/>
            <w:szCs w:val="22"/>
          </w:rPr>
          <w:t>Data</w:t>
        </w:r>
      </w:ins>
      <w:ins w:id="52" w:author="Ruth Howell" w:date="2015-08-12T09:56:00Z">
        <w:r w:rsidR="0066686C">
          <w:rPr>
            <w:rFonts w:ascii="Arial" w:eastAsia="Cambria" w:hAnsi="Arial" w:cs="Arial"/>
            <w:sz w:val="22"/>
            <w:szCs w:val="22"/>
          </w:rPr>
          <w:t xml:space="preserve"> gathered through the subtidal SCUBA surveys</w:t>
        </w:r>
      </w:ins>
      <w:ins w:id="53" w:author="Ruth Howell" w:date="2015-08-12T09:57:00Z">
        <w:r w:rsidR="0066686C">
          <w:rPr>
            <w:rFonts w:ascii="Arial" w:eastAsia="Cambria" w:hAnsi="Arial" w:cs="Arial"/>
            <w:sz w:val="22"/>
            <w:szCs w:val="22"/>
          </w:rPr>
          <w:t xml:space="preserve"> will provide important </w:t>
        </w:r>
      </w:ins>
      <w:ins w:id="54" w:author="Ruth Howell" w:date="2015-08-12T09:59:00Z">
        <w:r w:rsidR="0066686C">
          <w:rPr>
            <w:rFonts w:ascii="Arial" w:eastAsia="Cambria" w:hAnsi="Arial" w:cs="Arial"/>
            <w:sz w:val="22"/>
            <w:szCs w:val="22"/>
          </w:rPr>
          <w:t xml:space="preserve">information about the condition of </w:t>
        </w:r>
      </w:ins>
      <w:ins w:id="55" w:author="Williams, Greg" w:date="2015-08-12T15:49:00Z">
        <w:r w:rsidR="00A53770">
          <w:rPr>
            <w:rFonts w:ascii="Arial" w:eastAsia="Cambria" w:hAnsi="Arial" w:cs="Arial"/>
            <w:sz w:val="22"/>
            <w:szCs w:val="22"/>
          </w:rPr>
          <w:t>Sanctuary</w:t>
        </w:r>
        <w:r w:rsidR="00A53770">
          <w:rPr>
            <w:rFonts w:ascii="Arial" w:eastAsia="Cambria" w:hAnsi="Arial" w:cs="Arial"/>
            <w:sz w:val="22"/>
            <w:szCs w:val="22"/>
          </w:rPr>
          <w:t xml:space="preserve"> subtid</w:t>
        </w:r>
      </w:ins>
      <w:ins w:id="56" w:author="Williams, Greg" w:date="2015-08-12T15:50:00Z">
        <w:r w:rsidR="00A53770">
          <w:rPr>
            <w:rFonts w:ascii="Arial" w:eastAsia="Cambria" w:hAnsi="Arial" w:cs="Arial"/>
            <w:sz w:val="22"/>
            <w:szCs w:val="22"/>
          </w:rPr>
          <w:t>al communities, and Pacific Northwest coastal ecosystems in general</w:t>
        </w:r>
      </w:ins>
      <w:ins w:id="57" w:author="Ruth Howell" w:date="2015-08-12T09:59:00Z">
        <w:del w:id="58" w:author="Williams, Greg" w:date="2015-08-12T15:49:00Z">
          <w:r w:rsidR="0066686C" w:rsidDel="00A53770">
            <w:rPr>
              <w:rFonts w:ascii="Arial" w:eastAsia="Cambria" w:hAnsi="Arial" w:cs="Arial"/>
              <w:sz w:val="22"/>
              <w:szCs w:val="22"/>
            </w:rPr>
            <w:delText>the</w:delText>
          </w:r>
        </w:del>
        <w:r w:rsidR="0066686C">
          <w:rPr>
            <w:rFonts w:ascii="Arial" w:eastAsia="Cambria" w:hAnsi="Arial" w:cs="Arial"/>
            <w:sz w:val="22"/>
            <w:szCs w:val="22"/>
          </w:rPr>
          <w:t xml:space="preserve"> </w:t>
        </w:r>
        <w:del w:id="59" w:author="Williams, Greg" w:date="2015-08-12T15:49:00Z">
          <w:r w:rsidR="0066686C" w:rsidDel="00A53770">
            <w:rPr>
              <w:rFonts w:ascii="Arial" w:eastAsia="Cambria" w:hAnsi="Arial" w:cs="Arial"/>
              <w:sz w:val="22"/>
              <w:szCs w:val="22"/>
            </w:rPr>
            <w:delText>subtidal communities</w:delText>
          </w:r>
        </w:del>
      </w:ins>
      <w:ins w:id="60" w:author="Ruth Howell" w:date="2015-08-12T10:00:00Z">
        <w:del w:id="61" w:author="Williams, Greg" w:date="2015-08-12T15:49:00Z">
          <w:r w:rsidR="0066686C" w:rsidDel="00A53770">
            <w:rPr>
              <w:rFonts w:ascii="Arial" w:eastAsia="Cambria" w:hAnsi="Arial" w:cs="Arial"/>
              <w:sz w:val="22"/>
              <w:szCs w:val="22"/>
            </w:rPr>
            <w:delText>,</w:delText>
          </w:r>
        </w:del>
      </w:ins>
      <w:ins w:id="62" w:author="Ruth Howell" w:date="2015-08-12T09:59:00Z">
        <w:del w:id="63" w:author="Williams, Greg" w:date="2015-08-12T15:42:00Z">
          <w:r w:rsidR="0066686C" w:rsidDel="00A53770">
            <w:rPr>
              <w:rFonts w:ascii="Arial" w:eastAsia="Cambria" w:hAnsi="Arial" w:cs="Arial"/>
              <w:sz w:val="22"/>
              <w:szCs w:val="22"/>
            </w:rPr>
            <w:delText xml:space="preserve"> which is </w:delText>
          </w:r>
        </w:del>
      </w:ins>
      <w:ins w:id="64" w:author="Ruth Howell" w:date="2015-08-12T10:01:00Z">
        <w:del w:id="65" w:author="Williams, Greg" w:date="2015-08-12T15:42:00Z">
          <w:r w:rsidR="0066686C" w:rsidDel="00A53770">
            <w:rPr>
              <w:rFonts w:ascii="Arial" w:eastAsia="Cambria" w:hAnsi="Arial" w:cs="Arial"/>
              <w:sz w:val="22"/>
              <w:szCs w:val="22"/>
            </w:rPr>
            <w:delText>difficult to obtain</w:delText>
          </w:r>
        </w:del>
      </w:ins>
      <w:ins w:id="66" w:author="Ruth Howell" w:date="2015-08-12T09:59:00Z">
        <w:del w:id="67" w:author="Williams, Greg" w:date="2015-08-12T15:42:00Z">
          <w:r w:rsidR="0066686C" w:rsidDel="00A53770">
            <w:rPr>
              <w:rFonts w:ascii="Arial" w:eastAsia="Cambria" w:hAnsi="Arial" w:cs="Arial"/>
              <w:sz w:val="22"/>
              <w:szCs w:val="22"/>
            </w:rPr>
            <w:delText xml:space="preserve"> due to the remote </w:delText>
          </w:r>
        </w:del>
      </w:ins>
      <w:ins w:id="68" w:author="Ruth Howell" w:date="2015-08-12T10:00:00Z">
        <w:del w:id="69" w:author="Williams, Greg" w:date="2015-08-12T15:42:00Z">
          <w:r w:rsidR="0066686C" w:rsidDel="00A53770">
            <w:rPr>
              <w:rFonts w:ascii="Arial" w:eastAsia="Cambria" w:hAnsi="Arial" w:cs="Arial"/>
              <w:sz w:val="22"/>
              <w:szCs w:val="22"/>
            </w:rPr>
            <w:delText xml:space="preserve">and challenging </w:delText>
          </w:r>
        </w:del>
      </w:ins>
      <w:ins w:id="70" w:author="Ruth Howell" w:date="2015-08-12T09:59:00Z">
        <w:del w:id="71" w:author="Williams, Greg" w:date="2015-08-12T15:42:00Z">
          <w:r w:rsidR="0066686C" w:rsidDel="00A53770">
            <w:rPr>
              <w:rFonts w:ascii="Arial" w:eastAsia="Cambria" w:hAnsi="Arial" w:cs="Arial"/>
              <w:sz w:val="22"/>
              <w:szCs w:val="22"/>
            </w:rPr>
            <w:delText>location</w:delText>
          </w:r>
        </w:del>
      </w:ins>
      <w:ins w:id="72" w:author="Ruth Howell" w:date="2015-08-12T10:00:00Z">
        <w:r w:rsidR="0066686C">
          <w:rPr>
            <w:rFonts w:ascii="Arial" w:eastAsia="Cambria" w:hAnsi="Arial" w:cs="Arial"/>
            <w:sz w:val="22"/>
            <w:szCs w:val="22"/>
          </w:rPr>
          <w:t>.</w:t>
        </w:r>
      </w:ins>
    </w:p>
    <w:p w:rsidR="00BA0969" w:rsidRPr="00BA0969" w:rsidRDefault="00BA0969" w:rsidP="00BA0969">
      <w:pPr>
        <w:rPr>
          <w:rFonts w:ascii="Arial" w:eastAsia="Cambria" w:hAnsi="Arial" w:cs="Arial"/>
          <w:sz w:val="22"/>
          <w:szCs w:val="22"/>
        </w:rPr>
      </w:pPr>
    </w:p>
    <w:p w:rsidR="00BA0969" w:rsidRPr="00BA0969" w:rsidRDefault="00BA0969" w:rsidP="00BA0969">
      <w:pPr>
        <w:rPr>
          <w:rFonts w:ascii="Arial" w:eastAsia="Cambria" w:hAnsi="Arial" w:cs="Arial"/>
          <w:sz w:val="22"/>
          <w:szCs w:val="22"/>
        </w:rPr>
      </w:pPr>
      <w:r>
        <w:rPr>
          <w:rFonts w:ascii="Arial" w:eastAsia="Cambria" w:hAnsi="Arial" w:cs="Arial"/>
          <w:sz w:val="22"/>
          <w:szCs w:val="22"/>
        </w:rPr>
        <w:t xml:space="preserve">The northern sea otter </w:t>
      </w:r>
      <w:r w:rsidRPr="00BA0969">
        <w:rPr>
          <w:rFonts w:ascii="Arial" w:eastAsia="Cambria" w:hAnsi="Arial" w:cs="Arial"/>
          <w:sz w:val="22"/>
          <w:szCs w:val="22"/>
        </w:rPr>
        <w:t>(</w:t>
      </w:r>
      <w:proofErr w:type="spellStart"/>
      <w:r w:rsidRPr="0066686C">
        <w:rPr>
          <w:rFonts w:ascii="Arial" w:eastAsia="Cambria" w:hAnsi="Arial" w:cs="Arial"/>
          <w:i/>
          <w:sz w:val="22"/>
          <w:szCs w:val="22"/>
          <w:rPrChange w:id="73" w:author="Ruth Howell" w:date="2015-08-12T09:47:00Z">
            <w:rPr>
              <w:rFonts w:ascii="Arial" w:eastAsia="Cambria" w:hAnsi="Arial" w:cs="Arial"/>
              <w:sz w:val="22"/>
              <w:szCs w:val="22"/>
            </w:rPr>
          </w:rPrChange>
        </w:rPr>
        <w:t>Enhydra</w:t>
      </w:r>
      <w:proofErr w:type="spellEnd"/>
      <w:r w:rsidRPr="0066686C">
        <w:rPr>
          <w:rFonts w:ascii="Arial" w:eastAsia="Cambria" w:hAnsi="Arial" w:cs="Arial"/>
          <w:i/>
          <w:sz w:val="22"/>
          <w:szCs w:val="22"/>
          <w:rPrChange w:id="74" w:author="Ruth Howell" w:date="2015-08-12T09:47:00Z">
            <w:rPr>
              <w:rFonts w:ascii="Arial" w:eastAsia="Cambria" w:hAnsi="Arial" w:cs="Arial"/>
              <w:sz w:val="22"/>
              <w:szCs w:val="22"/>
            </w:rPr>
          </w:rPrChange>
        </w:rPr>
        <w:t xml:space="preserve"> </w:t>
      </w:r>
      <w:proofErr w:type="spellStart"/>
      <w:r w:rsidRPr="0066686C">
        <w:rPr>
          <w:rFonts w:ascii="Arial" w:eastAsia="Cambria" w:hAnsi="Arial" w:cs="Arial"/>
          <w:i/>
          <w:sz w:val="22"/>
          <w:szCs w:val="22"/>
          <w:rPrChange w:id="75" w:author="Ruth Howell" w:date="2015-08-12T09:47:00Z">
            <w:rPr>
              <w:rFonts w:ascii="Arial" w:eastAsia="Cambria" w:hAnsi="Arial" w:cs="Arial"/>
              <w:sz w:val="22"/>
              <w:szCs w:val="22"/>
            </w:rPr>
          </w:rPrChange>
        </w:rPr>
        <w:t>lutris</w:t>
      </w:r>
      <w:proofErr w:type="spellEnd"/>
      <w:r w:rsidRPr="0066686C">
        <w:rPr>
          <w:rFonts w:ascii="Arial" w:eastAsia="Cambria" w:hAnsi="Arial" w:cs="Arial"/>
          <w:i/>
          <w:sz w:val="22"/>
          <w:szCs w:val="22"/>
          <w:rPrChange w:id="76" w:author="Ruth Howell" w:date="2015-08-12T09:47:00Z">
            <w:rPr>
              <w:rFonts w:ascii="Arial" w:eastAsia="Cambria" w:hAnsi="Arial" w:cs="Arial"/>
              <w:sz w:val="22"/>
              <w:szCs w:val="22"/>
            </w:rPr>
          </w:rPrChange>
        </w:rPr>
        <w:t xml:space="preserve"> </w:t>
      </w:r>
      <w:proofErr w:type="spellStart"/>
      <w:r w:rsidRPr="0066686C">
        <w:rPr>
          <w:rFonts w:ascii="Arial" w:eastAsia="Cambria" w:hAnsi="Arial" w:cs="Arial"/>
          <w:i/>
          <w:sz w:val="22"/>
          <w:szCs w:val="22"/>
          <w:rPrChange w:id="77" w:author="Ruth Howell" w:date="2015-08-12T09:47:00Z">
            <w:rPr>
              <w:rFonts w:ascii="Arial" w:eastAsia="Cambria" w:hAnsi="Arial" w:cs="Arial"/>
              <w:sz w:val="22"/>
              <w:szCs w:val="22"/>
            </w:rPr>
          </w:rPrChange>
        </w:rPr>
        <w:t>kenyoni</w:t>
      </w:r>
      <w:proofErr w:type="spellEnd"/>
      <w:r w:rsidRPr="00BA0969">
        <w:rPr>
          <w:rFonts w:ascii="Arial" w:eastAsia="Cambria" w:hAnsi="Arial" w:cs="Arial"/>
          <w:sz w:val="22"/>
          <w:szCs w:val="22"/>
        </w:rPr>
        <w:t xml:space="preserve">) </w:t>
      </w:r>
      <w:r>
        <w:rPr>
          <w:rFonts w:ascii="Arial" w:eastAsia="Cambria" w:hAnsi="Arial" w:cs="Arial"/>
          <w:sz w:val="22"/>
          <w:szCs w:val="22"/>
        </w:rPr>
        <w:t>is</w:t>
      </w:r>
      <w:r w:rsidRPr="00BA0969">
        <w:rPr>
          <w:rFonts w:ascii="Arial" w:eastAsia="Cambria" w:hAnsi="Arial" w:cs="Arial"/>
          <w:sz w:val="22"/>
          <w:szCs w:val="22"/>
        </w:rPr>
        <w:t xml:space="preserve"> </w:t>
      </w:r>
      <w:r>
        <w:rPr>
          <w:rFonts w:ascii="Arial" w:eastAsia="Cambria" w:hAnsi="Arial" w:cs="Arial"/>
          <w:sz w:val="22"/>
          <w:szCs w:val="22"/>
        </w:rPr>
        <w:t xml:space="preserve">a </w:t>
      </w:r>
      <w:r w:rsidRPr="00BA0969">
        <w:rPr>
          <w:rFonts w:ascii="Arial" w:eastAsia="Cambria" w:hAnsi="Arial" w:cs="Arial"/>
          <w:sz w:val="22"/>
          <w:szCs w:val="22"/>
        </w:rPr>
        <w:t>well-established keystone species that w</w:t>
      </w:r>
      <w:r>
        <w:rPr>
          <w:rFonts w:ascii="Arial" w:eastAsia="Cambria" w:hAnsi="Arial" w:cs="Arial"/>
          <w:sz w:val="22"/>
          <w:szCs w:val="22"/>
        </w:rPr>
        <w:t>as</w:t>
      </w:r>
      <w:r w:rsidRPr="00BA0969">
        <w:rPr>
          <w:rFonts w:ascii="Arial" w:eastAsia="Cambria" w:hAnsi="Arial" w:cs="Arial"/>
          <w:sz w:val="22"/>
          <w:szCs w:val="22"/>
        </w:rPr>
        <w:t xml:space="preserve"> extirpated from Washington State in the early 1900s as a result of the fur trade. After the reintroduction of 59 sea otters from Alaska</w:t>
      </w:r>
      <w:ins w:id="78" w:author="Williams, Greg" w:date="2015-08-12T15:30:00Z">
        <w:r w:rsidR="00542662">
          <w:rPr>
            <w:rFonts w:ascii="Arial" w:eastAsia="Cambria" w:hAnsi="Arial" w:cs="Arial"/>
            <w:sz w:val="22"/>
            <w:szCs w:val="22"/>
          </w:rPr>
          <w:t xml:space="preserve"> in 1969-1970</w:t>
        </w:r>
      </w:ins>
      <w:r w:rsidRPr="00BA0969">
        <w:rPr>
          <w:rFonts w:ascii="Arial" w:eastAsia="Cambria" w:hAnsi="Arial" w:cs="Arial"/>
          <w:sz w:val="22"/>
          <w:szCs w:val="22"/>
        </w:rPr>
        <w:t>, the sea otter populat</w:t>
      </w:r>
      <w:r w:rsidR="00CF66F2">
        <w:rPr>
          <w:rFonts w:ascii="Arial" w:eastAsia="Cambria" w:hAnsi="Arial" w:cs="Arial"/>
          <w:sz w:val="22"/>
          <w:szCs w:val="22"/>
        </w:rPr>
        <w:t>ion on the coast of Washington s</w:t>
      </w:r>
      <w:r w:rsidRPr="00BA0969">
        <w:rPr>
          <w:rFonts w:ascii="Arial" w:eastAsia="Cambria" w:hAnsi="Arial" w:cs="Arial"/>
          <w:sz w:val="22"/>
          <w:szCs w:val="22"/>
        </w:rPr>
        <w:t xml:space="preserve">tate has grown to approximately </w:t>
      </w:r>
      <w:commentRangeStart w:id="79"/>
      <w:r w:rsidRPr="00BA0969">
        <w:rPr>
          <w:rFonts w:ascii="Arial" w:eastAsia="Cambria" w:hAnsi="Arial" w:cs="Arial"/>
          <w:sz w:val="22"/>
          <w:szCs w:val="22"/>
        </w:rPr>
        <w:t xml:space="preserve">1,573 </w:t>
      </w:r>
      <w:commentRangeEnd w:id="79"/>
      <w:r w:rsidR="00542662">
        <w:rPr>
          <w:rStyle w:val="CommentReference"/>
        </w:rPr>
        <w:commentReference w:id="79"/>
      </w:r>
      <w:r w:rsidRPr="00BA0969">
        <w:rPr>
          <w:rFonts w:ascii="Arial" w:eastAsia="Cambria" w:hAnsi="Arial" w:cs="Arial"/>
          <w:sz w:val="22"/>
          <w:szCs w:val="22"/>
        </w:rPr>
        <w:t xml:space="preserve">individuals. After their initial reintroduction near La Push and Point Greenville, northern sea otters now occupy a range north of Cape Elizabeth to </w:t>
      </w:r>
      <w:proofErr w:type="spellStart"/>
      <w:r w:rsidRPr="00BA0969">
        <w:rPr>
          <w:rFonts w:ascii="Arial" w:eastAsia="Cambria" w:hAnsi="Arial" w:cs="Arial"/>
          <w:sz w:val="22"/>
          <w:szCs w:val="22"/>
        </w:rPr>
        <w:t>Tatoosh</w:t>
      </w:r>
      <w:proofErr w:type="spellEnd"/>
      <w:r w:rsidRPr="00BA0969">
        <w:rPr>
          <w:rFonts w:ascii="Arial" w:eastAsia="Cambria" w:hAnsi="Arial" w:cs="Arial"/>
          <w:sz w:val="22"/>
          <w:szCs w:val="22"/>
        </w:rPr>
        <w:t xml:space="preserve"> Island.</w:t>
      </w:r>
    </w:p>
    <w:p w:rsidR="00586B81" w:rsidRPr="00BA0969" w:rsidRDefault="00586B81" w:rsidP="00586B81">
      <w:pPr>
        <w:rPr>
          <w:rFonts w:ascii="Arial" w:eastAsia="Cambria" w:hAnsi="Arial" w:cs="Arial"/>
          <w:sz w:val="22"/>
          <w:szCs w:val="22"/>
        </w:rPr>
      </w:pPr>
    </w:p>
    <w:p w:rsidR="00586B81" w:rsidRPr="00BA0969" w:rsidRDefault="00586B81" w:rsidP="00586B81">
      <w:pPr>
        <w:rPr>
          <w:rFonts w:ascii="Arial" w:eastAsia="Cambria" w:hAnsi="Arial" w:cs="Arial"/>
          <w:sz w:val="22"/>
          <w:szCs w:val="22"/>
        </w:rPr>
      </w:pPr>
      <w:r w:rsidRPr="00BA0969">
        <w:rPr>
          <w:rFonts w:ascii="Arial" w:eastAsia="Cambria" w:hAnsi="Arial" w:cs="Arial"/>
          <w:sz w:val="22"/>
          <w:szCs w:val="22"/>
        </w:rPr>
        <w:t xml:space="preserve">Olympic Coast National Marine Sanctuary is administered by the National Oceanic and Atmospheric Administration (NOAA) and was designated in 1994 as the first national marine sanctuary in the Pacific Northwest. It encompasses about 3,189 square miles off the Washington coast, extending from Cape Flattery to the </w:t>
      </w:r>
      <w:proofErr w:type="spellStart"/>
      <w:r w:rsidRPr="00BA0969">
        <w:rPr>
          <w:rFonts w:ascii="Arial" w:eastAsia="Cambria" w:hAnsi="Arial" w:cs="Arial"/>
          <w:sz w:val="22"/>
          <w:szCs w:val="22"/>
        </w:rPr>
        <w:t>Copalis</w:t>
      </w:r>
      <w:proofErr w:type="spellEnd"/>
      <w:r w:rsidRPr="00BA0969">
        <w:rPr>
          <w:rFonts w:ascii="Arial" w:eastAsia="Cambria" w:hAnsi="Arial" w:cs="Arial"/>
          <w:sz w:val="22"/>
          <w:szCs w:val="22"/>
        </w:rPr>
        <w:t xml:space="preserve"> River. Significant natural and cultural resources include 29 species of whales, dolphins and porpoises, large populations of nesting seabirds, shipwrecks, and some of the most spectacular wilderness coastline in the lower 48 states.</w:t>
      </w:r>
    </w:p>
    <w:p w:rsidR="00586B81" w:rsidRPr="00BA0969" w:rsidRDefault="00586B81" w:rsidP="00586B81">
      <w:pPr>
        <w:rPr>
          <w:rFonts w:ascii="Arial" w:eastAsia="Cambria" w:hAnsi="Arial" w:cs="Arial"/>
          <w:sz w:val="22"/>
          <w:szCs w:val="22"/>
        </w:rPr>
      </w:pPr>
    </w:p>
    <w:p w:rsidR="00586B81" w:rsidRPr="00BA0969" w:rsidRDefault="00586B81" w:rsidP="00586B81">
      <w:pPr>
        <w:shd w:val="clear" w:color="auto" w:fill="FFFFFF"/>
        <w:rPr>
          <w:rFonts w:ascii="Arial" w:eastAsia="Times New Roman" w:hAnsi="Arial" w:cs="Arial"/>
          <w:color w:val="222222"/>
          <w:sz w:val="22"/>
          <w:szCs w:val="22"/>
        </w:rPr>
      </w:pPr>
      <w:r w:rsidRPr="00BA0969">
        <w:rPr>
          <w:rFonts w:ascii="Arial" w:eastAsia="Times New Roman" w:hAnsi="Arial" w:cs="Arial"/>
          <w:color w:val="222222"/>
          <w:sz w:val="22"/>
          <w:szCs w:val="22"/>
        </w:rPr>
        <w:t>NOAA’s mission is to understand and predict changes in the Earth's environment, from the depths of the ocean to the surface of the sun, and to conserve and manage our coastal and marine resources. Join us on </w:t>
      </w:r>
      <w:hyperlink r:id="rId10" w:tgtFrame="_blank" w:history="1">
        <w:r w:rsidRPr="00BA0969">
          <w:rPr>
            <w:rFonts w:ascii="Arial" w:eastAsia="Times New Roman" w:hAnsi="Arial" w:cs="Arial"/>
            <w:b/>
            <w:bCs/>
            <w:color w:val="1155CC"/>
            <w:sz w:val="22"/>
            <w:szCs w:val="22"/>
            <w:u w:val="single"/>
          </w:rPr>
          <w:t>Facebook</w:t>
        </w:r>
      </w:hyperlink>
      <w:r w:rsidRPr="00BA0969">
        <w:rPr>
          <w:rFonts w:ascii="Arial" w:eastAsia="Times New Roman" w:hAnsi="Arial" w:cs="Arial"/>
          <w:color w:val="222222"/>
          <w:sz w:val="22"/>
          <w:szCs w:val="22"/>
        </w:rPr>
        <w:t>, </w:t>
      </w:r>
      <w:hyperlink r:id="rId11" w:tgtFrame="_blank" w:history="1">
        <w:r w:rsidRPr="00BA0969">
          <w:rPr>
            <w:rFonts w:ascii="Arial" w:eastAsia="Times New Roman" w:hAnsi="Arial" w:cs="Arial"/>
            <w:b/>
            <w:bCs/>
            <w:color w:val="1155CC"/>
            <w:sz w:val="22"/>
            <w:szCs w:val="22"/>
            <w:u w:val="single"/>
          </w:rPr>
          <w:t>Twitter</w:t>
        </w:r>
      </w:hyperlink>
      <w:r w:rsidRPr="00BA0969">
        <w:rPr>
          <w:rFonts w:ascii="Arial" w:eastAsia="Times New Roman" w:hAnsi="Arial" w:cs="Arial"/>
          <w:color w:val="222222"/>
          <w:sz w:val="22"/>
          <w:szCs w:val="22"/>
        </w:rPr>
        <w:t>, </w:t>
      </w:r>
      <w:hyperlink r:id="rId12" w:tgtFrame="_blank" w:history="1">
        <w:r w:rsidRPr="00BA0969">
          <w:rPr>
            <w:rFonts w:ascii="Arial" w:eastAsia="Times New Roman" w:hAnsi="Arial" w:cs="Arial"/>
            <w:b/>
            <w:bCs/>
            <w:color w:val="1155CC"/>
            <w:sz w:val="22"/>
            <w:szCs w:val="22"/>
            <w:u w:val="single"/>
          </w:rPr>
          <w:t>Instagram</w:t>
        </w:r>
      </w:hyperlink>
      <w:r w:rsidRPr="00BA0969">
        <w:rPr>
          <w:rFonts w:ascii="Arial" w:eastAsia="Times New Roman" w:hAnsi="Arial" w:cs="Arial"/>
          <w:color w:val="222222"/>
          <w:sz w:val="22"/>
          <w:szCs w:val="22"/>
        </w:rPr>
        <w:t> and our other </w:t>
      </w:r>
      <w:hyperlink r:id="rId13" w:tgtFrame="_blank" w:history="1">
        <w:r w:rsidRPr="00BA0969">
          <w:rPr>
            <w:rFonts w:ascii="Arial" w:eastAsia="Times New Roman" w:hAnsi="Arial" w:cs="Arial"/>
            <w:b/>
            <w:bCs/>
            <w:color w:val="1155CC"/>
            <w:sz w:val="22"/>
            <w:szCs w:val="22"/>
            <w:u w:val="single"/>
          </w:rPr>
          <w:t>social media channels</w:t>
        </w:r>
      </w:hyperlink>
      <w:r w:rsidRPr="00BA0969">
        <w:rPr>
          <w:rFonts w:ascii="Arial" w:eastAsia="Times New Roman" w:hAnsi="Arial" w:cs="Arial"/>
          <w:color w:val="222222"/>
          <w:sz w:val="22"/>
          <w:szCs w:val="22"/>
        </w:rPr>
        <w:t>.</w:t>
      </w:r>
    </w:p>
    <w:p w:rsidR="00586B81" w:rsidRPr="00BA0969" w:rsidRDefault="00586B81" w:rsidP="00586B81">
      <w:pPr>
        <w:shd w:val="clear" w:color="auto" w:fill="FFFFFF"/>
        <w:rPr>
          <w:rFonts w:ascii="Arial" w:eastAsia="Times New Roman" w:hAnsi="Arial" w:cs="Arial"/>
          <w:color w:val="222222"/>
          <w:sz w:val="22"/>
          <w:szCs w:val="22"/>
        </w:rPr>
      </w:pPr>
      <w:r w:rsidRPr="00BA0969">
        <w:rPr>
          <w:rFonts w:ascii="Arial" w:eastAsia="Times New Roman" w:hAnsi="Arial" w:cs="Arial"/>
          <w:color w:val="222222"/>
          <w:sz w:val="22"/>
          <w:szCs w:val="22"/>
        </w:rPr>
        <w:lastRenderedPageBreak/>
        <w:t> </w:t>
      </w:r>
    </w:p>
    <w:p w:rsidR="00586B81" w:rsidRPr="00BA0969" w:rsidRDefault="00586B81" w:rsidP="00586B81">
      <w:pPr>
        <w:shd w:val="clear" w:color="auto" w:fill="FFFFFF"/>
        <w:rPr>
          <w:rFonts w:ascii="Arial" w:eastAsia="Times New Roman" w:hAnsi="Arial" w:cs="Arial"/>
          <w:color w:val="222222"/>
          <w:sz w:val="22"/>
          <w:szCs w:val="22"/>
        </w:rPr>
      </w:pPr>
      <w:r w:rsidRPr="00BA0969">
        <w:rPr>
          <w:rFonts w:ascii="Arial" w:eastAsia="Times New Roman" w:hAnsi="Arial" w:cs="Arial"/>
          <w:color w:val="222222"/>
          <w:sz w:val="22"/>
          <w:szCs w:val="22"/>
        </w:rPr>
        <w:t># # # </w:t>
      </w:r>
    </w:p>
    <w:p w:rsidR="00586B81" w:rsidRPr="00BA0969" w:rsidRDefault="00586B81" w:rsidP="00586B81">
      <w:pPr>
        <w:rPr>
          <w:rFonts w:ascii="Arial" w:eastAsia="Cambria" w:hAnsi="Arial" w:cs="Arial"/>
          <w:sz w:val="22"/>
          <w:szCs w:val="22"/>
        </w:rPr>
      </w:pPr>
    </w:p>
    <w:p w:rsidR="00B06A46" w:rsidRPr="00B06A46" w:rsidRDefault="00586B81" w:rsidP="00586B81">
      <w:pPr>
        <w:rPr>
          <w:rFonts w:ascii="Arial" w:eastAsia="Cambria" w:hAnsi="Arial" w:cs="Arial"/>
          <w:b/>
          <w:bCs/>
          <w:sz w:val="22"/>
          <w:szCs w:val="22"/>
        </w:rPr>
      </w:pPr>
      <w:r w:rsidRPr="00BA0969">
        <w:rPr>
          <w:rFonts w:ascii="Arial" w:eastAsia="Cambria" w:hAnsi="Arial" w:cs="Arial"/>
          <w:b/>
          <w:bCs/>
          <w:sz w:val="22"/>
          <w:szCs w:val="22"/>
        </w:rPr>
        <w:t>On the Web:</w:t>
      </w:r>
    </w:p>
    <w:p w:rsidR="00586B81" w:rsidRPr="00BA0969" w:rsidRDefault="00586B81" w:rsidP="00586B81">
      <w:pPr>
        <w:rPr>
          <w:rFonts w:ascii="Arial" w:eastAsia="Cambria" w:hAnsi="Arial" w:cs="Arial"/>
          <w:sz w:val="22"/>
          <w:szCs w:val="22"/>
        </w:rPr>
      </w:pPr>
      <w:r w:rsidRPr="00BA0969">
        <w:rPr>
          <w:rFonts w:ascii="Arial" w:eastAsia="Cambria" w:hAnsi="Arial" w:cs="Arial"/>
          <w:sz w:val="22"/>
          <w:szCs w:val="22"/>
        </w:rPr>
        <w:t xml:space="preserve">NOAA Office of National Marine Sanctuaries: </w:t>
      </w:r>
      <w:hyperlink r:id="rId14" w:history="1">
        <w:r w:rsidRPr="00BA0969">
          <w:rPr>
            <w:rFonts w:ascii="Arial" w:eastAsia="Cambria" w:hAnsi="Arial" w:cs="Arial"/>
            <w:color w:val="0000FF"/>
            <w:sz w:val="22"/>
            <w:szCs w:val="22"/>
            <w:u w:val="single"/>
          </w:rPr>
          <w:t>http://sanctuaries.noaa.gov</w:t>
        </w:r>
      </w:hyperlink>
    </w:p>
    <w:p w:rsidR="00586B81" w:rsidRDefault="00586B81" w:rsidP="00586B81">
      <w:pPr>
        <w:rPr>
          <w:rFonts w:ascii="Arial" w:eastAsia="Cambria" w:hAnsi="Arial" w:cs="Arial"/>
          <w:sz w:val="22"/>
          <w:szCs w:val="22"/>
        </w:rPr>
      </w:pPr>
      <w:r w:rsidRPr="00BA0969">
        <w:rPr>
          <w:rFonts w:ascii="Arial" w:eastAsia="Cambria" w:hAnsi="Arial" w:cs="Arial"/>
          <w:sz w:val="22"/>
          <w:szCs w:val="22"/>
        </w:rPr>
        <w:t xml:space="preserve">NOAA Olympic Coast National Marine Sanctuary: </w:t>
      </w:r>
      <w:hyperlink r:id="rId15" w:history="1">
        <w:r w:rsidRPr="00BA0969">
          <w:rPr>
            <w:rFonts w:ascii="Arial" w:eastAsia="Cambria" w:hAnsi="Arial" w:cs="Arial"/>
            <w:color w:val="0000FF"/>
            <w:sz w:val="22"/>
            <w:szCs w:val="22"/>
            <w:u w:val="single"/>
          </w:rPr>
          <w:t>http://olympiccoast.noaa.gov/</w:t>
        </w:r>
      </w:hyperlink>
      <w:r w:rsidRPr="00BA0969">
        <w:rPr>
          <w:rFonts w:ascii="Arial" w:eastAsia="Cambria" w:hAnsi="Arial" w:cs="Arial"/>
          <w:sz w:val="22"/>
          <w:szCs w:val="22"/>
        </w:rPr>
        <w:t xml:space="preserve"> </w:t>
      </w:r>
    </w:p>
    <w:p w:rsidR="00B06A46" w:rsidRPr="00BA0969" w:rsidRDefault="00B06A46" w:rsidP="00586B81">
      <w:pPr>
        <w:rPr>
          <w:rFonts w:ascii="Arial" w:eastAsia="Cambria" w:hAnsi="Arial" w:cs="Arial"/>
          <w:sz w:val="22"/>
          <w:szCs w:val="22"/>
        </w:rPr>
      </w:pPr>
      <w:r>
        <w:rPr>
          <w:rFonts w:ascii="Arial" w:eastAsia="Cambria" w:hAnsi="Arial" w:cs="Arial"/>
          <w:sz w:val="22"/>
          <w:szCs w:val="22"/>
        </w:rPr>
        <w:t xml:space="preserve">NOAA Fisheries, Northwest Fisheries Science Center </w:t>
      </w:r>
      <w:hyperlink r:id="rId16" w:history="1">
        <w:r w:rsidRPr="00825E62">
          <w:rPr>
            <w:rStyle w:val="Hyperlink"/>
            <w:rFonts w:ascii="Arial" w:eastAsia="Cambria" w:hAnsi="Arial" w:cs="Arial"/>
            <w:sz w:val="22"/>
            <w:szCs w:val="22"/>
          </w:rPr>
          <w:t>http://www.nwfsc.noaa.gov/</w:t>
        </w:r>
      </w:hyperlink>
      <w:r>
        <w:rPr>
          <w:rFonts w:ascii="Arial" w:eastAsia="Cambria" w:hAnsi="Arial" w:cs="Arial"/>
          <w:sz w:val="22"/>
          <w:szCs w:val="22"/>
        </w:rPr>
        <w:t xml:space="preserve"> </w:t>
      </w:r>
    </w:p>
    <w:p w:rsidR="00586B81" w:rsidRPr="00BA0969" w:rsidRDefault="00586B81" w:rsidP="00586B81">
      <w:pPr>
        <w:rPr>
          <w:rFonts w:ascii="Arial" w:eastAsia="Cambria" w:hAnsi="Arial" w:cs="Arial"/>
          <w:sz w:val="22"/>
          <w:szCs w:val="22"/>
        </w:rPr>
      </w:pPr>
    </w:p>
    <w:p w:rsidR="00F32B5E" w:rsidRPr="00E7720F" w:rsidRDefault="00586B81" w:rsidP="00E7720F">
      <w:pPr>
        <w:rPr>
          <w:rFonts w:ascii="Arial" w:eastAsia="Cambria" w:hAnsi="Arial" w:cs="Arial"/>
          <w:sz w:val="22"/>
          <w:szCs w:val="22"/>
        </w:rPr>
      </w:pPr>
      <w:r w:rsidRPr="00BA0969">
        <w:rPr>
          <w:rFonts w:ascii="Arial" w:eastAsia="Cambria" w:hAnsi="Arial" w:cs="Arial"/>
          <w:sz w:val="22"/>
          <w:szCs w:val="22"/>
        </w:rPr>
        <w:t xml:space="preserve"> ###</w:t>
      </w:r>
    </w:p>
    <w:sectPr w:rsidR="00F32B5E" w:rsidRPr="00E7720F" w:rsidSect="002513C1">
      <w:headerReference w:type="even" r:id="rId17"/>
      <w:headerReference w:type="default" r:id="rId18"/>
      <w:footerReference w:type="even" r:id="rId19"/>
      <w:footerReference w:type="default" r:id="rId20"/>
      <w:headerReference w:type="first" r:id="rId21"/>
      <w:footerReference w:type="first" r:id="rId22"/>
      <w:pgSz w:w="12240" w:h="15840"/>
      <w:pgMar w:top="1296" w:right="1440" w:bottom="1296"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9" w:author="Williams, Greg" w:date="2015-08-12T15:53:00Z" w:initials="GW">
    <w:p w:rsidR="00542662" w:rsidRDefault="00542662">
      <w:pPr>
        <w:pStyle w:val="CommentText"/>
      </w:pPr>
      <w:r>
        <w:rPr>
          <w:rStyle w:val="CommentReference"/>
        </w:rPr>
        <w:annotationRef/>
      </w:r>
      <w:r w:rsidR="00DB7BCA">
        <w:t xml:space="preserve">Check this number. </w:t>
      </w:r>
      <w:bookmarkStart w:id="80" w:name="_GoBack"/>
      <w:bookmarkEnd w:id="80"/>
      <w:r>
        <w:t xml:space="preserve">I’ve seen that the population is at 1,272 as of 2013 (Jeffries and Jameson, </w:t>
      </w:r>
      <w:proofErr w:type="gramStart"/>
      <w:r>
        <w:t>2014 ,</w:t>
      </w:r>
      <w:proofErr w:type="gramEnd"/>
      <w:r>
        <w:t xml:space="preserve"> </w:t>
      </w:r>
      <w:hyperlink r:id="rId1" w:history="1">
        <w:r w:rsidRPr="009A6267">
          <w:rPr>
            <w:rStyle w:val="Hyperlink"/>
          </w:rPr>
          <w:t>http://wdfw.wa.gov/publications/01584/</w:t>
        </w:r>
      </w:hyperlink>
      <w:r>
        <w:t xml:space="preserve">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7CA4" w:rsidRDefault="00017CA4" w:rsidP="00772A26">
      <w:r>
        <w:separator/>
      </w:r>
    </w:p>
  </w:endnote>
  <w:endnote w:type="continuationSeparator" w:id="0">
    <w:p w:rsidR="00017CA4" w:rsidRDefault="00017CA4" w:rsidP="00772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86C" w:rsidRDefault="006668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86C" w:rsidRDefault="006668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86C" w:rsidRDefault="006668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7CA4" w:rsidRDefault="00017CA4" w:rsidP="00772A26">
      <w:r>
        <w:separator/>
      </w:r>
    </w:p>
  </w:footnote>
  <w:footnote w:type="continuationSeparator" w:id="0">
    <w:p w:rsidR="00017CA4" w:rsidRDefault="00017CA4" w:rsidP="00772A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86C" w:rsidRDefault="006668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3429108"/>
      <w:docPartObj>
        <w:docPartGallery w:val="Watermarks"/>
        <w:docPartUnique/>
      </w:docPartObj>
    </w:sdtPr>
    <w:sdtEndPr/>
    <w:sdtContent>
      <w:p w:rsidR="0066686C" w:rsidRDefault="00017CA4">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86C" w:rsidRDefault="006668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E2F93"/>
    <w:multiLevelType w:val="hybridMultilevel"/>
    <w:tmpl w:val="98DE2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F52D8A"/>
    <w:multiLevelType w:val="hybridMultilevel"/>
    <w:tmpl w:val="775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86D"/>
    <w:rsid w:val="00017CA4"/>
    <w:rsid w:val="00022CE7"/>
    <w:rsid w:val="00042B4B"/>
    <w:rsid w:val="00062C2E"/>
    <w:rsid w:val="0006609F"/>
    <w:rsid w:val="00074B63"/>
    <w:rsid w:val="000927B7"/>
    <w:rsid w:val="000B4B8B"/>
    <w:rsid w:val="00136D7A"/>
    <w:rsid w:val="00140F13"/>
    <w:rsid w:val="00152C95"/>
    <w:rsid w:val="00187921"/>
    <w:rsid w:val="00193552"/>
    <w:rsid w:val="001C55D6"/>
    <w:rsid w:val="001E26DF"/>
    <w:rsid w:val="00233A8E"/>
    <w:rsid w:val="002371D2"/>
    <w:rsid w:val="002513C1"/>
    <w:rsid w:val="0025744E"/>
    <w:rsid w:val="002A67C9"/>
    <w:rsid w:val="002A6D27"/>
    <w:rsid w:val="002F43FD"/>
    <w:rsid w:val="003034CA"/>
    <w:rsid w:val="00365E76"/>
    <w:rsid w:val="003833C2"/>
    <w:rsid w:val="003A4D09"/>
    <w:rsid w:val="003C3635"/>
    <w:rsid w:val="003E7B6F"/>
    <w:rsid w:val="004019FA"/>
    <w:rsid w:val="0042048F"/>
    <w:rsid w:val="00424EF8"/>
    <w:rsid w:val="00475879"/>
    <w:rsid w:val="004762EF"/>
    <w:rsid w:val="00484158"/>
    <w:rsid w:val="00490507"/>
    <w:rsid w:val="004955A9"/>
    <w:rsid w:val="004A4535"/>
    <w:rsid w:val="004B7788"/>
    <w:rsid w:val="004D238D"/>
    <w:rsid w:val="004E674C"/>
    <w:rsid w:val="00535AEE"/>
    <w:rsid w:val="00541ECA"/>
    <w:rsid w:val="00542662"/>
    <w:rsid w:val="00564FC4"/>
    <w:rsid w:val="00565919"/>
    <w:rsid w:val="00584D29"/>
    <w:rsid w:val="00586B81"/>
    <w:rsid w:val="0058727B"/>
    <w:rsid w:val="00593048"/>
    <w:rsid w:val="005A7EA3"/>
    <w:rsid w:val="005C65BB"/>
    <w:rsid w:val="005D0CB1"/>
    <w:rsid w:val="005F36A1"/>
    <w:rsid w:val="00607419"/>
    <w:rsid w:val="006077E0"/>
    <w:rsid w:val="00611D13"/>
    <w:rsid w:val="00642085"/>
    <w:rsid w:val="006435C0"/>
    <w:rsid w:val="00646078"/>
    <w:rsid w:val="006469A8"/>
    <w:rsid w:val="00646A8C"/>
    <w:rsid w:val="00657C79"/>
    <w:rsid w:val="0066686C"/>
    <w:rsid w:val="00670802"/>
    <w:rsid w:val="00673BDB"/>
    <w:rsid w:val="006B60BF"/>
    <w:rsid w:val="006E0599"/>
    <w:rsid w:val="006E51CA"/>
    <w:rsid w:val="006F56F7"/>
    <w:rsid w:val="00702937"/>
    <w:rsid w:val="007050D8"/>
    <w:rsid w:val="0075076A"/>
    <w:rsid w:val="007636B1"/>
    <w:rsid w:val="00772A26"/>
    <w:rsid w:val="00774215"/>
    <w:rsid w:val="007866DA"/>
    <w:rsid w:val="00791E4E"/>
    <w:rsid w:val="00794AAD"/>
    <w:rsid w:val="007A0CCA"/>
    <w:rsid w:val="007E0DB2"/>
    <w:rsid w:val="007E6559"/>
    <w:rsid w:val="007F7183"/>
    <w:rsid w:val="00822A73"/>
    <w:rsid w:val="00833E72"/>
    <w:rsid w:val="00871969"/>
    <w:rsid w:val="00877B4B"/>
    <w:rsid w:val="00884F58"/>
    <w:rsid w:val="008C62BF"/>
    <w:rsid w:val="008D0AC0"/>
    <w:rsid w:val="008D188C"/>
    <w:rsid w:val="008D3B0E"/>
    <w:rsid w:val="008E7AF9"/>
    <w:rsid w:val="00946DD7"/>
    <w:rsid w:val="0095798E"/>
    <w:rsid w:val="00984C75"/>
    <w:rsid w:val="00985BFC"/>
    <w:rsid w:val="00994085"/>
    <w:rsid w:val="009E5D15"/>
    <w:rsid w:val="00A010F7"/>
    <w:rsid w:val="00A05FF0"/>
    <w:rsid w:val="00A20DB3"/>
    <w:rsid w:val="00A32F62"/>
    <w:rsid w:val="00A53770"/>
    <w:rsid w:val="00A563F4"/>
    <w:rsid w:val="00A57754"/>
    <w:rsid w:val="00A62CB6"/>
    <w:rsid w:val="00A71E98"/>
    <w:rsid w:val="00A930DD"/>
    <w:rsid w:val="00AA5A2D"/>
    <w:rsid w:val="00AB53FD"/>
    <w:rsid w:val="00AC77DD"/>
    <w:rsid w:val="00AD634D"/>
    <w:rsid w:val="00AF7E65"/>
    <w:rsid w:val="00B06A46"/>
    <w:rsid w:val="00B22878"/>
    <w:rsid w:val="00B35AFF"/>
    <w:rsid w:val="00B502AF"/>
    <w:rsid w:val="00B53759"/>
    <w:rsid w:val="00B76B8A"/>
    <w:rsid w:val="00B77BC7"/>
    <w:rsid w:val="00B85D7A"/>
    <w:rsid w:val="00B910C7"/>
    <w:rsid w:val="00B92177"/>
    <w:rsid w:val="00B96FAD"/>
    <w:rsid w:val="00BA0969"/>
    <w:rsid w:val="00BF13F0"/>
    <w:rsid w:val="00BF29ED"/>
    <w:rsid w:val="00C029A6"/>
    <w:rsid w:val="00C1647B"/>
    <w:rsid w:val="00C1686D"/>
    <w:rsid w:val="00C43388"/>
    <w:rsid w:val="00C92435"/>
    <w:rsid w:val="00CA11F2"/>
    <w:rsid w:val="00CB6324"/>
    <w:rsid w:val="00CC4CC8"/>
    <w:rsid w:val="00CF66F2"/>
    <w:rsid w:val="00CF6FBD"/>
    <w:rsid w:val="00D23B85"/>
    <w:rsid w:val="00D90FA6"/>
    <w:rsid w:val="00D9199D"/>
    <w:rsid w:val="00DB7BCA"/>
    <w:rsid w:val="00DC1160"/>
    <w:rsid w:val="00DD20B1"/>
    <w:rsid w:val="00DD304D"/>
    <w:rsid w:val="00E069E3"/>
    <w:rsid w:val="00E157F3"/>
    <w:rsid w:val="00E31230"/>
    <w:rsid w:val="00E33CD2"/>
    <w:rsid w:val="00E43155"/>
    <w:rsid w:val="00E51ABE"/>
    <w:rsid w:val="00E53256"/>
    <w:rsid w:val="00E72EA8"/>
    <w:rsid w:val="00E7720F"/>
    <w:rsid w:val="00E93103"/>
    <w:rsid w:val="00EC4399"/>
    <w:rsid w:val="00EC525E"/>
    <w:rsid w:val="00F00E94"/>
    <w:rsid w:val="00F03430"/>
    <w:rsid w:val="00F0520A"/>
    <w:rsid w:val="00F22B48"/>
    <w:rsid w:val="00F235B7"/>
    <w:rsid w:val="00F30D83"/>
    <w:rsid w:val="00F32B5E"/>
    <w:rsid w:val="00F36277"/>
    <w:rsid w:val="00F37414"/>
    <w:rsid w:val="00F40C41"/>
    <w:rsid w:val="00F52B40"/>
    <w:rsid w:val="00F5362D"/>
    <w:rsid w:val="00F63DC9"/>
    <w:rsid w:val="00F815BD"/>
    <w:rsid w:val="00F846E4"/>
    <w:rsid w:val="00F944D1"/>
    <w:rsid w:val="00F94CEE"/>
    <w:rsid w:val="00FA5F06"/>
    <w:rsid w:val="00FF1E3D"/>
    <w:rsid w:val="00FF3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7B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1686D"/>
    <w:rPr>
      <w:color w:val="0000FF"/>
      <w:u w:val="single"/>
    </w:rPr>
  </w:style>
  <w:style w:type="paragraph" w:styleId="PlainText">
    <w:name w:val="Plain Text"/>
    <w:basedOn w:val="Normal"/>
    <w:link w:val="PlainTextChar"/>
    <w:rsid w:val="00C1686D"/>
    <w:rPr>
      <w:rFonts w:ascii="Courier New" w:eastAsia="Times New Roman" w:hAnsi="Courier New"/>
      <w:sz w:val="20"/>
      <w:szCs w:val="20"/>
      <w:lang w:val="x-none" w:eastAsia="x-none"/>
    </w:rPr>
  </w:style>
  <w:style w:type="character" w:customStyle="1" w:styleId="PlainTextChar">
    <w:name w:val="Plain Text Char"/>
    <w:link w:val="PlainText"/>
    <w:rsid w:val="00C1686D"/>
    <w:rPr>
      <w:rFonts w:ascii="Courier New" w:eastAsia="Times New Roman" w:hAnsi="Courier New" w:cs="Courier New"/>
      <w:sz w:val="20"/>
      <w:szCs w:val="20"/>
    </w:rPr>
  </w:style>
  <w:style w:type="paragraph" w:customStyle="1" w:styleId="Default">
    <w:name w:val="Default"/>
    <w:rsid w:val="00C1686D"/>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uiPriority w:val="99"/>
    <w:semiHidden/>
    <w:unhideWhenUsed/>
    <w:rsid w:val="00062C2E"/>
    <w:rPr>
      <w:rFonts w:ascii="Tahoma" w:hAnsi="Tahoma" w:cs="Tahoma"/>
      <w:sz w:val="16"/>
      <w:szCs w:val="16"/>
    </w:rPr>
  </w:style>
  <w:style w:type="character" w:customStyle="1" w:styleId="BalloonTextChar">
    <w:name w:val="Balloon Text Char"/>
    <w:basedOn w:val="DefaultParagraphFont"/>
    <w:link w:val="BalloonText"/>
    <w:uiPriority w:val="99"/>
    <w:semiHidden/>
    <w:rsid w:val="00062C2E"/>
    <w:rPr>
      <w:rFonts w:ascii="Tahoma" w:hAnsi="Tahoma" w:cs="Tahoma"/>
      <w:sz w:val="16"/>
      <w:szCs w:val="16"/>
    </w:rPr>
  </w:style>
  <w:style w:type="character" w:customStyle="1" w:styleId="apple-converted-space">
    <w:name w:val="apple-converted-space"/>
    <w:basedOn w:val="DefaultParagraphFont"/>
    <w:rsid w:val="005C65BB"/>
  </w:style>
  <w:style w:type="character" w:styleId="CommentReference">
    <w:name w:val="annotation reference"/>
    <w:basedOn w:val="DefaultParagraphFont"/>
    <w:uiPriority w:val="99"/>
    <w:semiHidden/>
    <w:unhideWhenUsed/>
    <w:rsid w:val="00822A73"/>
    <w:rPr>
      <w:sz w:val="16"/>
      <w:szCs w:val="16"/>
    </w:rPr>
  </w:style>
  <w:style w:type="paragraph" w:styleId="CommentText">
    <w:name w:val="annotation text"/>
    <w:basedOn w:val="Normal"/>
    <w:link w:val="CommentTextChar"/>
    <w:uiPriority w:val="99"/>
    <w:semiHidden/>
    <w:unhideWhenUsed/>
    <w:rsid w:val="00822A73"/>
    <w:rPr>
      <w:sz w:val="20"/>
      <w:szCs w:val="20"/>
    </w:rPr>
  </w:style>
  <w:style w:type="character" w:customStyle="1" w:styleId="CommentTextChar">
    <w:name w:val="Comment Text Char"/>
    <w:basedOn w:val="DefaultParagraphFont"/>
    <w:link w:val="CommentText"/>
    <w:uiPriority w:val="99"/>
    <w:semiHidden/>
    <w:rsid w:val="00822A73"/>
  </w:style>
  <w:style w:type="paragraph" w:styleId="CommentSubject">
    <w:name w:val="annotation subject"/>
    <w:basedOn w:val="CommentText"/>
    <w:next w:val="CommentText"/>
    <w:link w:val="CommentSubjectChar"/>
    <w:uiPriority w:val="99"/>
    <w:semiHidden/>
    <w:unhideWhenUsed/>
    <w:rsid w:val="00822A73"/>
    <w:rPr>
      <w:b/>
      <w:bCs/>
    </w:rPr>
  </w:style>
  <w:style w:type="character" w:customStyle="1" w:styleId="CommentSubjectChar">
    <w:name w:val="Comment Subject Char"/>
    <w:basedOn w:val="CommentTextChar"/>
    <w:link w:val="CommentSubject"/>
    <w:uiPriority w:val="99"/>
    <w:semiHidden/>
    <w:rsid w:val="00822A73"/>
    <w:rPr>
      <w:b/>
      <w:bCs/>
    </w:rPr>
  </w:style>
  <w:style w:type="paragraph" w:styleId="Header">
    <w:name w:val="header"/>
    <w:basedOn w:val="Normal"/>
    <w:link w:val="HeaderChar"/>
    <w:uiPriority w:val="99"/>
    <w:unhideWhenUsed/>
    <w:rsid w:val="00772A26"/>
    <w:pPr>
      <w:tabs>
        <w:tab w:val="center" w:pos="4680"/>
        <w:tab w:val="right" w:pos="9360"/>
      </w:tabs>
    </w:pPr>
  </w:style>
  <w:style w:type="character" w:customStyle="1" w:styleId="HeaderChar">
    <w:name w:val="Header Char"/>
    <w:basedOn w:val="DefaultParagraphFont"/>
    <w:link w:val="Header"/>
    <w:uiPriority w:val="99"/>
    <w:rsid w:val="00772A26"/>
    <w:rPr>
      <w:sz w:val="24"/>
      <w:szCs w:val="24"/>
    </w:rPr>
  </w:style>
  <w:style w:type="paragraph" w:styleId="Footer">
    <w:name w:val="footer"/>
    <w:basedOn w:val="Normal"/>
    <w:link w:val="FooterChar"/>
    <w:uiPriority w:val="99"/>
    <w:unhideWhenUsed/>
    <w:rsid w:val="00772A26"/>
    <w:pPr>
      <w:tabs>
        <w:tab w:val="center" w:pos="4680"/>
        <w:tab w:val="right" w:pos="9360"/>
      </w:tabs>
    </w:pPr>
  </w:style>
  <w:style w:type="character" w:customStyle="1" w:styleId="FooterChar">
    <w:name w:val="Footer Char"/>
    <w:basedOn w:val="DefaultParagraphFont"/>
    <w:link w:val="Footer"/>
    <w:uiPriority w:val="99"/>
    <w:rsid w:val="00772A26"/>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7B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1686D"/>
    <w:rPr>
      <w:color w:val="0000FF"/>
      <w:u w:val="single"/>
    </w:rPr>
  </w:style>
  <w:style w:type="paragraph" w:styleId="PlainText">
    <w:name w:val="Plain Text"/>
    <w:basedOn w:val="Normal"/>
    <w:link w:val="PlainTextChar"/>
    <w:rsid w:val="00C1686D"/>
    <w:rPr>
      <w:rFonts w:ascii="Courier New" w:eastAsia="Times New Roman" w:hAnsi="Courier New"/>
      <w:sz w:val="20"/>
      <w:szCs w:val="20"/>
      <w:lang w:val="x-none" w:eastAsia="x-none"/>
    </w:rPr>
  </w:style>
  <w:style w:type="character" w:customStyle="1" w:styleId="PlainTextChar">
    <w:name w:val="Plain Text Char"/>
    <w:link w:val="PlainText"/>
    <w:rsid w:val="00C1686D"/>
    <w:rPr>
      <w:rFonts w:ascii="Courier New" w:eastAsia="Times New Roman" w:hAnsi="Courier New" w:cs="Courier New"/>
      <w:sz w:val="20"/>
      <w:szCs w:val="20"/>
    </w:rPr>
  </w:style>
  <w:style w:type="paragraph" w:customStyle="1" w:styleId="Default">
    <w:name w:val="Default"/>
    <w:rsid w:val="00C1686D"/>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uiPriority w:val="99"/>
    <w:semiHidden/>
    <w:unhideWhenUsed/>
    <w:rsid w:val="00062C2E"/>
    <w:rPr>
      <w:rFonts w:ascii="Tahoma" w:hAnsi="Tahoma" w:cs="Tahoma"/>
      <w:sz w:val="16"/>
      <w:szCs w:val="16"/>
    </w:rPr>
  </w:style>
  <w:style w:type="character" w:customStyle="1" w:styleId="BalloonTextChar">
    <w:name w:val="Balloon Text Char"/>
    <w:basedOn w:val="DefaultParagraphFont"/>
    <w:link w:val="BalloonText"/>
    <w:uiPriority w:val="99"/>
    <w:semiHidden/>
    <w:rsid w:val="00062C2E"/>
    <w:rPr>
      <w:rFonts w:ascii="Tahoma" w:hAnsi="Tahoma" w:cs="Tahoma"/>
      <w:sz w:val="16"/>
      <w:szCs w:val="16"/>
    </w:rPr>
  </w:style>
  <w:style w:type="character" w:customStyle="1" w:styleId="apple-converted-space">
    <w:name w:val="apple-converted-space"/>
    <w:basedOn w:val="DefaultParagraphFont"/>
    <w:rsid w:val="005C65BB"/>
  </w:style>
  <w:style w:type="character" w:styleId="CommentReference">
    <w:name w:val="annotation reference"/>
    <w:basedOn w:val="DefaultParagraphFont"/>
    <w:uiPriority w:val="99"/>
    <w:semiHidden/>
    <w:unhideWhenUsed/>
    <w:rsid w:val="00822A73"/>
    <w:rPr>
      <w:sz w:val="16"/>
      <w:szCs w:val="16"/>
    </w:rPr>
  </w:style>
  <w:style w:type="paragraph" w:styleId="CommentText">
    <w:name w:val="annotation text"/>
    <w:basedOn w:val="Normal"/>
    <w:link w:val="CommentTextChar"/>
    <w:uiPriority w:val="99"/>
    <w:semiHidden/>
    <w:unhideWhenUsed/>
    <w:rsid w:val="00822A73"/>
    <w:rPr>
      <w:sz w:val="20"/>
      <w:szCs w:val="20"/>
    </w:rPr>
  </w:style>
  <w:style w:type="character" w:customStyle="1" w:styleId="CommentTextChar">
    <w:name w:val="Comment Text Char"/>
    <w:basedOn w:val="DefaultParagraphFont"/>
    <w:link w:val="CommentText"/>
    <w:uiPriority w:val="99"/>
    <w:semiHidden/>
    <w:rsid w:val="00822A73"/>
  </w:style>
  <w:style w:type="paragraph" w:styleId="CommentSubject">
    <w:name w:val="annotation subject"/>
    <w:basedOn w:val="CommentText"/>
    <w:next w:val="CommentText"/>
    <w:link w:val="CommentSubjectChar"/>
    <w:uiPriority w:val="99"/>
    <w:semiHidden/>
    <w:unhideWhenUsed/>
    <w:rsid w:val="00822A73"/>
    <w:rPr>
      <w:b/>
      <w:bCs/>
    </w:rPr>
  </w:style>
  <w:style w:type="character" w:customStyle="1" w:styleId="CommentSubjectChar">
    <w:name w:val="Comment Subject Char"/>
    <w:basedOn w:val="CommentTextChar"/>
    <w:link w:val="CommentSubject"/>
    <w:uiPriority w:val="99"/>
    <w:semiHidden/>
    <w:rsid w:val="00822A73"/>
    <w:rPr>
      <w:b/>
      <w:bCs/>
    </w:rPr>
  </w:style>
  <w:style w:type="paragraph" w:styleId="Header">
    <w:name w:val="header"/>
    <w:basedOn w:val="Normal"/>
    <w:link w:val="HeaderChar"/>
    <w:uiPriority w:val="99"/>
    <w:unhideWhenUsed/>
    <w:rsid w:val="00772A26"/>
    <w:pPr>
      <w:tabs>
        <w:tab w:val="center" w:pos="4680"/>
        <w:tab w:val="right" w:pos="9360"/>
      </w:tabs>
    </w:pPr>
  </w:style>
  <w:style w:type="character" w:customStyle="1" w:styleId="HeaderChar">
    <w:name w:val="Header Char"/>
    <w:basedOn w:val="DefaultParagraphFont"/>
    <w:link w:val="Header"/>
    <w:uiPriority w:val="99"/>
    <w:rsid w:val="00772A26"/>
    <w:rPr>
      <w:sz w:val="24"/>
      <w:szCs w:val="24"/>
    </w:rPr>
  </w:style>
  <w:style w:type="paragraph" w:styleId="Footer">
    <w:name w:val="footer"/>
    <w:basedOn w:val="Normal"/>
    <w:link w:val="FooterChar"/>
    <w:uiPriority w:val="99"/>
    <w:unhideWhenUsed/>
    <w:rsid w:val="00772A26"/>
    <w:pPr>
      <w:tabs>
        <w:tab w:val="center" w:pos="4680"/>
        <w:tab w:val="right" w:pos="9360"/>
      </w:tabs>
    </w:pPr>
  </w:style>
  <w:style w:type="character" w:customStyle="1" w:styleId="FooterChar">
    <w:name w:val="Footer Char"/>
    <w:basedOn w:val="DefaultParagraphFont"/>
    <w:link w:val="Footer"/>
    <w:uiPriority w:val="99"/>
    <w:rsid w:val="00772A2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14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wdfw.wa.gov/publications/01584/"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Liam.Antrim@noaa.gov" TargetMode="External"/><Relationship Id="rId13" Type="http://schemas.openxmlformats.org/officeDocument/2006/relationships/hyperlink" Target="http://www.noaa.gov/socialmedia/" TargetMode="External"/><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noaanews.noaa.gov/exit.html?http%3A%2F%2Finstagram.com%2Fnoaa%3Fref%3Dbadge"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wfsc.noaa.gov/"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noaanews.noaa.gov/exit.html?https%3A%2F%2Ftwitter.com%2FNOA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olympiccoast.noaa.gov/" TargetMode="External"/><Relationship Id="rId23" Type="http://schemas.openxmlformats.org/officeDocument/2006/relationships/fontTable" Target="fontTable.xml"/><Relationship Id="rId10" Type="http://schemas.openxmlformats.org/officeDocument/2006/relationships/hyperlink" Target="http://www.noaanews.noaa.gov/exit.html?https%3A%2F%2Fwww.facebook.com%2FNOA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anctuaries.noaa.gov/"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NOS</Company>
  <LinksUpToDate>false</LinksUpToDate>
  <CharactersWithSpaces>3914</CharactersWithSpaces>
  <SharedDoc>false</SharedDoc>
  <HLinks>
    <vt:vector size="24" baseType="variant">
      <vt:variant>
        <vt:i4>5177429</vt:i4>
      </vt:variant>
      <vt:variant>
        <vt:i4>9</vt:i4>
      </vt:variant>
      <vt:variant>
        <vt:i4>0</vt:i4>
      </vt:variant>
      <vt:variant>
        <vt:i4>5</vt:i4>
      </vt:variant>
      <vt:variant>
        <vt:lpwstr>http://www.facebook.com/usolympiccoastgov</vt:lpwstr>
      </vt:variant>
      <vt:variant>
        <vt:lpwstr/>
      </vt:variant>
      <vt:variant>
        <vt:i4>196697</vt:i4>
      </vt:variant>
      <vt:variant>
        <vt:i4>6</vt:i4>
      </vt:variant>
      <vt:variant>
        <vt:i4>0</vt:i4>
      </vt:variant>
      <vt:variant>
        <vt:i4>5</vt:i4>
      </vt:variant>
      <vt:variant>
        <vt:lpwstr>http://olympiccoast.noaa.gov/</vt:lpwstr>
      </vt:variant>
      <vt:variant>
        <vt:lpwstr/>
      </vt:variant>
      <vt:variant>
        <vt:i4>1507441</vt:i4>
      </vt:variant>
      <vt:variant>
        <vt:i4>3</vt:i4>
      </vt:variant>
      <vt:variant>
        <vt:i4>0</vt:i4>
      </vt:variant>
      <vt:variant>
        <vt:i4>5</vt:i4>
      </vt:variant>
      <vt:variant>
        <vt:lpwstr>http://olympiccoast.noaa.gov/involved/sac/sac_welcome.html</vt:lpwstr>
      </vt:variant>
      <vt:variant>
        <vt:lpwstr/>
      </vt:variant>
      <vt:variant>
        <vt:i4>8257563</vt:i4>
      </vt:variant>
      <vt:variant>
        <vt:i4>0</vt:i4>
      </vt:variant>
      <vt:variant>
        <vt:i4>0</vt:i4>
      </vt:variant>
      <vt:variant>
        <vt:i4>5</vt:i4>
      </vt:variant>
      <vt:variant>
        <vt:lpwstr>mailto:liam.antrim@noaa.gov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Liam D Antrim</dc:creator>
  <cp:lastModifiedBy>Williams, Greg</cp:lastModifiedBy>
  <cp:revision>3</cp:revision>
  <dcterms:created xsi:type="dcterms:W3CDTF">2015-08-12T22:52:00Z</dcterms:created>
  <dcterms:modified xsi:type="dcterms:W3CDTF">2015-08-12T22:53:00Z</dcterms:modified>
</cp:coreProperties>
</file>