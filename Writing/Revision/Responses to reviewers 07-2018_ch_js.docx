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66C47" w14:textId="77777777" w:rsidR="00FB2BB6" w:rsidRDefault="005F3880"/>
    <w:p w14:paraId="162FCCCD" w14:textId="7F810B68" w:rsidR="003127B2" w:rsidRPr="00BD0763" w:rsidRDefault="003127B2" w:rsidP="003127B2">
      <w:pPr>
        <w:rPr>
          <w:rFonts w:ascii="Times New Roman" w:hAnsi="Times New Roman" w:cs="Times New Roman"/>
          <w:rPrChange w:id="0" w:author="Chris.Harvey" w:date="2018-07-18T05:44:00Z">
            <w:rPr/>
          </w:rPrChange>
        </w:rPr>
      </w:pPr>
      <w:r w:rsidRPr="00BD0763">
        <w:rPr>
          <w:rFonts w:ascii="Times New Roman" w:hAnsi="Times New Roman" w:cs="Times New Roman"/>
          <w:rPrChange w:id="1" w:author="Chris.Harvey" w:date="2018-07-18T05:44:00Z">
            <w:rPr/>
          </w:rPrChange>
        </w:rPr>
        <w:t xml:space="preserve">Dear </w:t>
      </w:r>
      <w:r w:rsidR="00B06F52" w:rsidRPr="00BD0763">
        <w:rPr>
          <w:rFonts w:ascii="Times New Roman" w:hAnsi="Times New Roman" w:cs="Times New Roman"/>
          <w:rPrChange w:id="2" w:author="Chris.Harvey" w:date="2018-07-18T05:44:00Z">
            <w:rPr/>
          </w:rPrChange>
        </w:rPr>
        <w:t>Dr. Trexler,</w:t>
      </w:r>
    </w:p>
    <w:p w14:paraId="5D0AA84D" w14:textId="2FE0DAB9" w:rsidR="003127B2" w:rsidRDefault="003127B2" w:rsidP="00DA3F76">
      <w:pPr>
        <w:pStyle w:val="Heading2"/>
        <w:rPr>
          <w:b w:val="0"/>
          <w:sz w:val="24"/>
          <w:szCs w:val="24"/>
        </w:rPr>
      </w:pPr>
      <w:r w:rsidRPr="00062549">
        <w:rPr>
          <w:b w:val="0"/>
          <w:bCs w:val="0"/>
          <w:sz w:val="24"/>
          <w:szCs w:val="24"/>
        </w:rPr>
        <w:t>Accompanying this letter is a revision to the manuscript “From the predictable to the unexpected: kelp forest and benthic invertebrate community dynamics following decades of sea otter expansion” (OECO-D-18-00256)</w:t>
      </w:r>
      <w:r>
        <w:rPr>
          <w:b w:val="0"/>
          <w:bCs w:val="0"/>
          <w:sz w:val="24"/>
          <w:szCs w:val="24"/>
        </w:rPr>
        <w:t xml:space="preserve">.  We have revised the manuscript in response to critiques from </w:t>
      </w:r>
      <w:r w:rsidRPr="00DA3F76">
        <w:rPr>
          <w:b w:val="0"/>
          <w:bCs w:val="0"/>
          <w:sz w:val="24"/>
          <w:szCs w:val="24"/>
        </w:rPr>
        <w:t xml:space="preserve">Dr. </w:t>
      </w:r>
      <w:proofErr w:type="spellStart"/>
      <w:r w:rsidRPr="00DA3F76">
        <w:rPr>
          <w:b w:val="0"/>
          <w:bCs w:val="0"/>
          <w:sz w:val="24"/>
          <w:szCs w:val="24"/>
        </w:rPr>
        <w:t>Shurin</w:t>
      </w:r>
      <w:proofErr w:type="spellEnd"/>
      <w:r w:rsidRPr="00DA3F76">
        <w:rPr>
          <w:b w:val="0"/>
          <w:bCs w:val="0"/>
          <w:sz w:val="24"/>
          <w:szCs w:val="24"/>
        </w:rPr>
        <w:t xml:space="preserve"> and the two reviewers </w:t>
      </w:r>
      <w:r w:rsidR="00DA3F76" w:rsidRPr="00DA3F76">
        <w:rPr>
          <w:b w:val="0"/>
          <w:bCs w:val="0"/>
          <w:sz w:val="24"/>
          <w:szCs w:val="24"/>
        </w:rPr>
        <w:t xml:space="preserve">and believe it is much improved from the previous submission. </w:t>
      </w:r>
      <w:r w:rsidR="00DA3F76" w:rsidRPr="00DA3F76">
        <w:rPr>
          <w:b w:val="0"/>
          <w:sz w:val="24"/>
          <w:szCs w:val="24"/>
        </w:rPr>
        <w:t>W</w:t>
      </w:r>
      <w:r w:rsidRPr="00DA3F76">
        <w:rPr>
          <w:b w:val="0"/>
          <w:sz w:val="24"/>
          <w:szCs w:val="24"/>
        </w:rPr>
        <w:t>e would like to thank the reviewers and editor for thorough and constructive reviews.  We have made substantive responses to the manuscript which we outline here.  We provide detailed responses to specific critiques below.</w:t>
      </w:r>
    </w:p>
    <w:p w14:paraId="3B691814" w14:textId="092383AE" w:rsidR="00DA3F76" w:rsidRPr="00DA3F76" w:rsidRDefault="00DA3F76" w:rsidP="00DA3F76">
      <w:pPr>
        <w:pStyle w:val="Heading2"/>
        <w:rPr>
          <w:b w:val="0"/>
          <w:sz w:val="24"/>
          <w:szCs w:val="24"/>
        </w:rPr>
      </w:pPr>
      <w:r>
        <w:rPr>
          <w:b w:val="0"/>
          <w:sz w:val="24"/>
          <w:szCs w:val="24"/>
        </w:rPr>
        <w:tab/>
        <w:t xml:space="preserve">The major change </w:t>
      </w:r>
      <w:r w:rsidR="002B6B65">
        <w:rPr>
          <w:b w:val="0"/>
          <w:sz w:val="24"/>
          <w:szCs w:val="24"/>
        </w:rPr>
        <w:t xml:space="preserve">we have made </w:t>
      </w:r>
      <w:r>
        <w:rPr>
          <w:b w:val="0"/>
          <w:sz w:val="24"/>
          <w:szCs w:val="24"/>
        </w:rPr>
        <w:t xml:space="preserve">to the manuscript </w:t>
      </w:r>
      <w:r w:rsidR="00172BF9">
        <w:rPr>
          <w:b w:val="0"/>
          <w:sz w:val="24"/>
          <w:szCs w:val="24"/>
        </w:rPr>
        <w:t xml:space="preserve">is to </w:t>
      </w:r>
      <w:r w:rsidR="00584D01">
        <w:rPr>
          <w:b w:val="0"/>
          <w:sz w:val="24"/>
          <w:szCs w:val="24"/>
        </w:rPr>
        <w:t xml:space="preserve">revisit and rewrite </w:t>
      </w:r>
      <w:r w:rsidR="00172BF9">
        <w:rPr>
          <w:b w:val="0"/>
          <w:sz w:val="24"/>
          <w:szCs w:val="24"/>
        </w:rPr>
        <w:t xml:space="preserve">the sections connecting </w:t>
      </w:r>
      <w:r w:rsidR="00584D01">
        <w:rPr>
          <w:b w:val="0"/>
          <w:sz w:val="24"/>
          <w:szCs w:val="24"/>
        </w:rPr>
        <w:t xml:space="preserve">kelp dynamics to climate variables. Our work is unfortunately limited by available information about abiotic variables at a spatial scale appropriate to understand site to site differences in temperature, upwelling, or other factors.  We have added a new set of analyses to </w:t>
      </w:r>
      <w:del w:id="3" w:author="Chris.Harvey" w:date="2018-07-18T05:45:00Z">
        <w:r w:rsidR="00584D01" w:rsidDel="00BD0763">
          <w:rPr>
            <w:b w:val="0"/>
            <w:sz w:val="24"/>
            <w:szCs w:val="24"/>
          </w:rPr>
          <w:delText xml:space="preserve">support </w:delText>
        </w:r>
      </w:del>
      <w:r w:rsidR="00584D01">
        <w:rPr>
          <w:b w:val="0"/>
          <w:sz w:val="24"/>
          <w:szCs w:val="24"/>
        </w:rPr>
        <w:t>illustrate that the spatial scale of correlation among sites has changed in recent decades (new Figure 5 and associated description).  We have also added some analyses of major oceanographic indices to show a climate regime shift did not occur during our study period.  Finally, we have rewritten the language about climate linkages in the discussion to improve clarity and avoid vague claims.  We believe these changes</w:t>
      </w:r>
      <w:r w:rsidR="003E4E74">
        <w:rPr>
          <w:b w:val="0"/>
          <w:sz w:val="24"/>
          <w:szCs w:val="24"/>
        </w:rPr>
        <w:t>, along with the edits described below</w:t>
      </w:r>
      <w:ins w:id="4" w:author="Jameal Samhouri" w:date="2018-08-01T06:11:00Z">
        <w:r w:rsidR="006D6DFD">
          <w:rPr>
            <w:b w:val="0"/>
            <w:sz w:val="24"/>
            <w:szCs w:val="24"/>
          </w:rPr>
          <w:t>,</w:t>
        </w:r>
      </w:ins>
      <w:r w:rsidR="00584D01">
        <w:rPr>
          <w:b w:val="0"/>
          <w:sz w:val="24"/>
          <w:szCs w:val="24"/>
        </w:rPr>
        <w:t xml:space="preserve"> greatly improve the manuscript.  </w:t>
      </w:r>
    </w:p>
    <w:p w14:paraId="7CE76A62" w14:textId="0A3130C6" w:rsidR="003127B2" w:rsidRPr="00BD0763" w:rsidRDefault="005C30BA" w:rsidP="003127B2">
      <w:pPr>
        <w:ind w:firstLine="720"/>
        <w:rPr>
          <w:rFonts w:ascii="Times New Roman" w:hAnsi="Times New Roman" w:cs="Times New Roman"/>
          <w:rPrChange w:id="5" w:author="Chris.Harvey" w:date="2018-07-18T05:46:00Z">
            <w:rPr/>
          </w:rPrChange>
        </w:rPr>
      </w:pPr>
      <w:r w:rsidRPr="00BD0763">
        <w:rPr>
          <w:rFonts w:ascii="Times New Roman" w:hAnsi="Times New Roman" w:cs="Times New Roman"/>
          <w:rPrChange w:id="6" w:author="Chris.Harvey" w:date="2018-07-18T05:46:00Z">
            <w:rPr/>
          </w:rPrChange>
        </w:rPr>
        <w:t>Sincerely,</w:t>
      </w:r>
    </w:p>
    <w:p w14:paraId="6E2E8856" w14:textId="77777777" w:rsidR="005C30BA" w:rsidRPr="00BD0763" w:rsidRDefault="005C30BA" w:rsidP="003127B2">
      <w:pPr>
        <w:ind w:firstLine="720"/>
        <w:rPr>
          <w:rFonts w:ascii="Times New Roman" w:hAnsi="Times New Roman" w:cs="Times New Roman"/>
          <w:rPrChange w:id="7" w:author="Chris.Harvey" w:date="2018-07-18T05:46:00Z">
            <w:rPr/>
          </w:rPrChange>
        </w:rPr>
      </w:pPr>
    </w:p>
    <w:p w14:paraId="1C28D434" w14:textId="6561922D" w:rsidR="005C30BA" w:rsidRPr="00BD0763" w:rsidRDefault="005C30BA" w:rsidP="003127B2">
      <w:pPr>
        <w:ind w:firstLine="720"/>
        <w:rPr>
          <w:rFonts w:ascii="Times New Roman" w:hAnsi="Times New Roman" w:cs="Times New Roman"/>
          <w:rPrChange w:id="8" w:author="Chris.Harvey" w:date="2018-07-18T05:46:00Z">
            <w:rPr/>
          </w:rPrChange>
        </w:rPr>
      </w:pPr>
      <w:r w:rsidRPr="00BD0763">
        <w:rPr>
          <w:rFonts w:ascii="Times New Roman" w:hAnsi="Times New Roman" w:cs="Times New Roman"/>
          <w:rPrChange w:id="9" w:author="Chris.Harvey" w:date="2018-07-18T05:46:00Z">
            <w:rPr/>
          </w:rPrChange>
        </w:rPr>
        <w:t>AO Shelton for the co-authors</w:t>
      </w:r>
    </w:p>
    <w:p w14:paraId="7C8E0E14" w14:textId="77777777" w:rsidR="005C30BA" w:rsidRPr="00BD0763" w:rsidRDefault="005C30BA" w:rsidP="003127B2">
      <w:pPr>
        <w:ind w:firstLine="720"/>
        <w:rPr>
          <w:rFonts w:ascii="Times New Roman" w:hAnsi="Times New Roman" w:cs="Times New Roman"/>
          <w:rPrChange w:id="10" w:author="Chris.Harvey" w:date="2018-07-18T05:46:00Z">
            <w:rPr/>
          </w:rPrChange>
        </w:rPr>
      </w:pPr>
    </w:p>
    <w:p w14:paraId="70BF18FD" w14:textId="77777777" w:rsidR="005C30BA" w:rsidRPr="00BD0763" w:rsidRDefault="005C30BA" w:rsidP="003127B2">
      <w:pPr>
        <w:ind w:firstLine="720"/>
        <w:rPr>
          <w:rFonts w:ascii="Times New Roman" w:hAnsi="Times New Roman" w:cs="Times New Roman"/>
          <w:rPrChange w:id="11" w:author="Chris.Harvey" w:date="2018-07-18T05:46:00Z">
            <w:rPr/>
          </w:rPrChange>
        </w:rPr>
      </w:pPr>
    </w:p>
    <w:p w14:paraId="3C65B635" w14:textId="455EDCC3" w:rsidR="005C0F96" w:rsidRDefault="005C30BA" w:rsidP="005C0F96">
      <w:pPr>
        <w:rPr>
          <w:rFonts w:ascii="Times New Roman" w:eastAsia="Times New Roman" w:hAnsi="Times New Roman" w:cs="Times New Roman"/>
        </w:rPr>
      </w:pPr>
      <w:r>
        <w:rPr>
          <w:rFonts w:ascii="Times New Roman" w:eastAsia="Times New Roman" w:hAnsi="Times New Roman" w:cs="Times New Roman"/>
        </w:rPr>
        <w:t xml:space="preserve">Specific responses to the Editor and reviewers.  Responses are in </w:t>
      </w:r>
      <w:r w:rsidRPr="005C30BA">
        <w:rPr>
          <w:rFonts w:ascii="Times New Roman" w:eastAsia="Times New Roman" w:hAnsi="Times New Roman" w:cs="Times New Roman"/>
          <w:color w:val="FF0000"/>
        </w:rPr>
        <w:t>red</w:t>
      </w:r>
      <w:r>
        <w:rPr>
          <w:rFonts w:ascii="Times New Roman" w:eastAsia="Times New Roman" w:hAnsi="Times New Roman" w:cs="Times New Roman"/>
          <w:color w:val="FF0000"/>
        </w:rPr>
        <w:t>:</w:t>
      </w:r>
    </w:p>
    <w:p w14:paraId="250BDCF5" w14:textId="77777777" w:rsidR="005C0F96" w:rsidRDefault="005C0F96" w:rsidP="005C0F96">
      <w:pPr>
        <w:rPr>
          <w:rFonts w:ascii="Times New Roman" w:eastAsia="Times New Roman" w:hAnsi="Times New Roman" w:cs="Times New Roman"/>
        </w:rPr>
      </w:pPr>
    </w:p>
    <w:p w14:paraId="12DA6EFF" w14:textId="30BA2AE9" w:rsidR="005C0F96" w:rsidRDefault="005C0F96" w:rsidP="005C0F96">
      <w:pPr>
        <w:rPr>
          <w:rFonts w:ascii="Times New Roman" w:eastAsia="Times New Roman" w:hAnsi="Times New Roman" w:cs="Times New Roman"/>
        </w:rPr>
      </w:pPr>
      <w:r w:rsidRPr="00921426">
        <w:rPr>
          <w:rFonts w:ascii="Times New Roman" w:eastAsia="Times New Roman" w:hAnsi="Times New Roman" w:cs="Times New Roman"/>
        </w:rPr>
        <w:t>First, Reviewer 1 points out that you speculate that physical variables control kelp abundance once otters decimate urchins, but provide no evidence for aspects of the physical environment that may have changed during the second phase of the study period (late 1990s to present).  The second referee also points out that you provide no evidence to support the case that climate is the dominant factor controlling kelp abundance once herbivores are rare.</w:t>
      </w:r>
    </w:p>
    <w:p w14:paraId="60E0F23E" w14:textId="367ECBD9" w:rsidR="005C0F96" w:rsidRDefault="002C0DAE" w:rsidP="005C0F96">
      <w:pPr>
        <w:rPr>
          <w:rFonts w:ascii="Times New Roman" w:eastAsia="Times New Roman" w:hAnsi="Times New Roman" w:cs="Times New Roman"/>
        </w:rPr>
      </w:pPr>
      <w:r>
        <w:rPr>
          <w:color w:val="FF0000"/>
        </w:rPr>
        <w:t xml:space="preserve">Response: </w:t>
      </w:r>
      <w:del w:id="12" w:author="Jameal Samhouri" w:date="2018-08-01T06:15:00Z">
        <w:r w:rsidR="00584D01" w:rsidDel="00534B16">
          <w:rPr>
            <w:color w:val="FF0000"/>
          </w:rPr>
          <w:delText>As noted above,</w:delText>
        </w:r>
      </w:del>
      <w:ins w:id="13" w:author="Jameal Samhouri" w:date="2018-08-01T06:15:00Z">
        <w:r w:rsidR="00534B16">
          <w:rPr>
            <w:color w:val="FF0000"/>
          </w:rPr>
          <w:t xml:space="preserve">In the revised </w:t>
        </w:r>
        <w:proofErr w:type="spellStart"/>
        <w:r w:rsidR="00534B16">
          <w:rPr>
            <w:color w:val="FF0000"/>
          </w:rPr>
          <w:t>ms</w:t>
        </w:r>
        <w:proofErr w:type="spellEnd"/>
        <w:r w:rsidR="00534B16">
          <w:rPr>
            <w:color w:val="FF0000"/>
          </w:rPr>
          <w:t xml:space="preserve">, we include </w:t>
        </w:r>
      </w:ins>
      <w:del w:id="14" w:author="Jameal Samhouri" w:date="2018-08-01T06:16:00Z">
        <w:r w:rsidR="00584D01" w:rsidDel="00534B16">
          <w:rPr>
            <w:color w:val="FF0000"/>
          </w:rPr>
          <w:delText xml:space="preserve"> w</w:delText>
        </w:r>
        <w:r w:rsidR="00172BF9" w:rsidDel="00534B16">
          <w:rPr>
            <w:color w:val="FF0000"/>
          </w:rPr>
          <w:delText>e</w:delText>
        </w:r>
        <w:r w:rsidR="00584D01" w:rsidDel="00534B16">
          <w:rPr>
            <w:color w:val="FF0000"/>
          </w:rPr>
          <w:delText xml:space="preserve"> have added </w:delText>
        </w:r>
      </w:del>
      <w:r w:rsidR="00584D01">
        <w:rPr>
          <w:color w:val="FF0000"/>
        </w:rPr>
        <w:t xml:space="preserve">a </w:t>
      </w:r>
      <w:ins w:id="15" w:author="Jameal Samhouri" w:date="2018-08-01T06:16:00Z">
        <w:r w:rsidR="00534B16">
          <w:rPr>
            <w:color w:val="FF0000"/>
          </w:rPr>
          <w:t xml:space="preserve">new </w:t>
        </w:r>
      </w:ins>
      <w:r w:rsidR="00584D01">
        <w:rPr>
          <w:color w:val="FF0000"/>
        </w:rPr>
        <w:t>figure and analys</w:t>
      </w:r>
      <w:ins w:id="16" w:author="Jameal Samhouri" w:date="2018-08-01T06:16:00Z">
        <w:r w:rsidR="00534B16">
          <w:rPr>
            <w:color w:val="FF0000"/>
          </w:rPr>
          <w:t>i</w:t>
        </w:r>
      </w:ins>
      <w:del w:id="17" w:author="Jameal Samhouri" w:date="2018-08-01T06:16:00Z">
        <w:r w:rsidR="00584D01" w:rsidDel="00534B16">
          <w:rPr>
            <w:color w:val="FF0000"/>
          </w:rPr>
          <w:delText>e</w:delText>
        </w:r>
      </w:del>
      <w:r w:rsidR="00584D01">
        <w:rPr>
          <w:color w:val="FF0000"/>
        </w:rPr>
        <w:t xml:space="preserve">s to </w:t>
      </w:r>
      <w:ins w:id="18" w:author="Jameal Samhouri" w:date="2018-08-01T06:16:00Z">
        <w:r w:rsidR="00534B16">
          <w:rPr>
            <w:color w:val="FF0000"/>
          </w:rPr>
          <w:t xml:space="preserve">examine </w:t>
        </w:r>
      </w:ins>
      <w:del w:id="19" w:author="Jameal Samhouri" w:date="2018-08-01T06:16:00Z">
        <w:r w:rsidR="00584D01" w:rsidDel="00534B16">
          <w:rPr>
            <w:color w:val="FF0000"/>
          </w:rPr>
          <w:delText xml:space="preserve">discuss </w:delText>
        </w:r>
      </w:del>
      <w:r w:rsidR="00584D01">
        <w:rPr>
          <w:color w:val="FF0000"/>
        </w:rPr>
        <w:t xml:space="preserve">how </w:t>
      </w:r>
      <w:ins w:id="20" w:author="Jameal Samhouri" w:date="2018-08-01T06:16:00Z">
        <w:r w:rsidR="00534B16" w:rsidRPr="00534B16">
          <w:rPr>
            <w:color w:val="FF0000"/>
          </w:rPr>
          <w:t xml:space="preserve">aspects of the physical environment </w:t>
        </w:r>
        <w:r w:rsidR="00534B16">
          <w:rPr>
            <w:color w:val="FF0000"/>
          </w:rPr>
          <w:t xml:space="preserve">changed over the study period. </w:t>
        </w:r>
      </w:ins>
      <w:del w:id="21" w:author="Jameal Samhouri" w:date="2018-08-01T06:16:00Z">
        <w:r w:rsidR="00584D01" w:rsidDel="00534B16">
          <w:rPr>
            <w:color w:val="FF0000"/>
          </w:rPr>
          <w:delText xml:space="preserve">patterns </w:delText>
        </w:r>
      </w:del>
      <w:ins w:id="22" w:author="Jameal Samhouri" w:date="2018-08-01T06:16:00Z">
        <w:r w:rsidR="00534B16">
          <w:rPr>
            <w:color w:val="FF0000"/>
          </w:rPr>
          <w:t>This analysis shows that p</w:t>
        </w:r>
        <w:r w:rsidR="00534B16">
          <w:rPr>
            <w:color w:val="FF0000"/>
          </w:rPr>
          <w:t xml:space="preserve">atterns </w:t>
        </w:r>
      </w:ins>
      <w:r w:rsidR="00584D01">
        <w:rPr>
          <w:color w:val="FF0000"/>
        </w:rPr>
        <w:t xml:space="preserve">of kelp have changed between the </w:t>
      </w:r>
      <w:ins w:id="23" w:author="Jameal Samhouri" w:date="2018-08-01T06:16:00Z">
        <w:r w:rsidR="00534B16">
          <w:rPr>
            <w:color w:val="FF0000"/>
          </w:rPr>
          <w:t xml:space="preserve">early and late study </w:t>
        </w:r>
      </w:ins>
      <w:r w:rsidR="00584D01">
        <w:rPr>
          <w:color w:val="FF0000"/>
        </w:rPr>
        <w:t xml:space="preserve">periods (Fig. 5, lines 383 </w:t>
      </w:r>
      <w:proofErr w:type="spellStart"/>
      <w:r w:rsidR="00584D01">
        <w:rPr>
          <w:color w:val="FF0000"/>
        </w:rPr>
        <w:t>ish</w:t>
      </w:r>
      <w:proofErr w:type="spellEnd"/>
      <w:r w:rsidR="00584D01">
        <w:rPr>
          <w:color w:val="FF0000"/>
        </w:rPr>
        <w:t xml:space="preserve"> and 453ish), </w:t>
      </w:r>
      <w:ins w:id="24" w:author="Jameal Samhouri" w:date="2018-08-01T06:17:00Z">
        <w:r w:rsidR="00534B16">
          <w:rPr>
            <w:color w:val="FF0000"/>
          </w:rPr>
          <w:t xml:space="preserve">and we have </w:t>
        </w:r>
      </w:ins>
      <w:r w:rsidR="00584D01">
        <w:rPr>
          <w:color w:val="FF0000"/>
        </w:rPr>
        <w:t xml:space="preserve">included additional </w:t>
      </w:r>
      <w:ins w:id="25" w:author="Jameal Samhouri" w:date="2018-08-01T06:17:00Z">
        <w:r w:rsidR="00534B16">
          <w:rPr>
            <w:color w:val="FF0000"/>
          </w:rPr>
          <w:t>D</w:t>
        </w:r>
      </w:ins>
      <w:del w:id="26" w:author="Jameal Samhouri" w:date="2018-08-01T06:17:00Z">
        <w:r w:rsidR="00584D01" w:rsidDel="00534B16">
          <w:rPr>
            <w:color w:val="FF0000"/>
          </w:rPr>
          <w:delText>d</w:delText>
        </w:r>
      </w:del>
      <w:r w:rsidR="00584D01">
        <w:rPr>
          <w:color w:val="FF0000"/>
        </w:rPr>
        <w:t>iscussion of large scale oceanographic drivers</w:t>
      </w:r>
      <w:r w:rsidR="005C30BA">
        <w:rPr>
          <w:color w:val="FF0000"/>
        </w:rPr>
        <w:t xml:space="preserve"> (</w:t>
      </w:r>
      <w:r w:rsidR="005C30BA" w:rsidRPr="003E4E74">
        <w:rPr>
          <w:color w:val="FF0000"/>
          <w:highlight w:val="yellow"/>
        </w:rPr>
        <w:t xml:space="preserve">lines </w:t>
      </w:r>
      <w:r w:rsidR="003E4E74" w:rsidRPr="003E4E74">
        <w:rPr>
          <w:color w:val="FF0000"/>
          <w:highlight w:val="yellow"/>
        </w:rPr>
        <w:t>273 and 347</w:t>
      </w:r>
      <w:r w:rsidR="005C30BA">
        <w:rPr>
          <w:color w:val="FF0000"/>
        </w:rPr>
        <w:t>)</w:t>
      </w:r>
      <w:r w:rsidR="00584D01">
        <w:rPr>
          <w:color w:val="FF0000"/>
        </w:rPr>
        <w:t xml:space="preserve">, and rephrased our description of climate variables in the </w:t>
      </w:r>
      <w:ins w:id="27" w:author="Chris.Harvey" w:date="2018-07-18T05:47:00Z">
        <w:r w:rsidR="00BD0763">
          <w:rPr>
            <w:color w:val="FF0000"/>
          </w:rPr>
          <w:t>D</w:t>
        </w:r>
      </w:ins>
      <w:del w:id="28" w:author="Chris.Harvey" w:date="2018-07-18T05:47:00Z">
        <w:r w:rsidR="00584D01" w:rsidDel="00BD0763">
          <w:rPr>
            <w:color w:val="FF0000"/>
          </w:rPr>
          <w:delText>d</w:delText>
        </w:r>
      </w:del>
      <w:r w:rsidR="00584D01">
        <w:rPr>
          <w:color w:val="FF0000"/>
        </w:rPr>
        <w:t>iscussion (see</w:t>
      </w:r>
      <w:r w:rsidR="005C30BA">
        <w:rPr>
          <w:color w:val="FF0000"/>
        </w:rPr>
        <w:t xml:space="preserve"> </w:t>
      </w:r>
      <w:r w:rsidR="005C30BA" w:rsidRPr="005C30BA">
        <w:rPr>
          <w:color w:val="FF0000"/>
          <w:highlight w:val="yellow"/>
        </w:rPr>
        <w:t>line 453ish</w:t>
      </w:r>
      <w:r w:rsidR="005C30BA">
        <w:rPr>
          <w:color w:val="FF0000"/>
        </w:rPr>
        <w:t>)</w:t>
      </w:r>
    </w:p>
    <w:p w14:paraId="515612A4" w14:textId="77777777" w:rsidR="005C0F96" w:rsidRDefault="005C0F96" w:rsidP="005C0F96">
      <w:pPr>
        <w:rPr>
          <w:rFonts w:ascii="Times New Roman" w:eastAsia="Times New Roman" w:hAnsi="Times New Roman" w:cs="Times New Roman"/>
        </w:rPr>
      </w:pPr>
    </w:p>
    <w:p w14:paraId="475737B6" w14:textId="3E3DD829" w:rsidR="00C640D6" w:rsidRDefault="009139E5" w:rsidP="003127B2">
      <w:pPr>
        <w:rPr>
          <w:ins w:id="29" w:author="Jameal Samhouri" w:date="2018-08-01T06:28:00Z"/>
          <w:color w:val="FF0000"/>
        </w:rPr>
      </w:pPr>
      <w:r w:rsidRPr="00921426">
        <w:rPr>
          <w:rFonts w:ascii="Times New Roman" w:eastAsia="Times New Roman" w:hAnsi="Times New Roman" w:cs="Times New Roman"/>
        </w:rPr>
        <w:t xml:space="preserve">Another possible explanation for your results may be that the interaction between kelps and their herbivores is non-linear and density dependent.  That is, urchins control kelps when kelp are rare but not when they are common.  Ling et al. (2015, Phil. Trans. R. Soc. B 370: 20130269) show that it takes a lot more urchins to reduce kelp numbers when kelp are abundant than when they are rare.  Kelp forests are a persistent state because top-down grazer effects are negatively affected by kelp density.  Might this be another explanation for why you don’t see increases in </w:t>
      </w:r>
      <w:r w:rsidRPr="00921426">
        <w:rPr>
          <w:rFonts w:ascii="Times New Roman" w:eastAsia="Times New Roman" w:hAnsi="Times New Roman" w:cs="Times New Roman"/>
        </w:rPr>
        <w:lastRenderedPageBreak/>
        <w:t>kelp even as otters continue to expand and grazers decline?</w:t>
      </w:r>
      <w:r w:rsidRPr="00921426">
        <w:rPr>
          <w:rFonts w:ascii="Times New Roman" w:eastAsia="Times New Roman" w:hAnsi="Times New Roman" w:cs="Times New Roman"/>
        </w:rPr>
        <w:br/>
      </w:r>
      <w:r w:rsidR="002C0DAE">
        <w:rPr>
          <w:color w:val="FF0000"/>
        </w:rPr>
        <w:t xml:space="preserve">Response: </w:t>
      </w:r>
      <w:moveToRangeStart w:id="30" w:author="Jameal Samhouri" w:date="2018-08-01T06:26:00Z" w:name="move520868121"/>
      <w:moveTo w:id="31" w:author="Jameal Samhouri" w:date="2018-08-01T06:26:00Z">
        <w:r w:rsidR="005B1642" w:rsidRPr="005C0F96">
          <w:rPr>
            <w:color w:val="FF0000"/>
          </w:rPr>
          <w:t>We</w:t>
        </w:r>
      </w:moveTo>
      <w:ins w:id="32" w:author="Jameal Samhouri" w:date="2018-08-01T06:26:00Z">
        <w:r w:rsidR="005B1642">
          <w:rPr>
            <w:color w:val="FF0000"/>
          </w:rPr>
          <w:t xml:space="preserve"> agree that it is possible that sea</w:t>
        </w:r>
      </w:ins>
      <w:ins w:id="33" w:author="Jameal Samhouri" w:date="2018-08-01T06:27:00Z">
        <w:r w:rsidR="005B1642">
          <w:rPr>
            <w:color w:val="FF0000"/>
          </w:rPr>
          <w:t xml:space="preserve"> </w:t>
        </w:r>
      </w:ins>
      <w:ins w:id="34" w:author="Jameal Samhouri" w:date="2018-08-01T06:26:00Z">
        <w:r w:rsidR="005B1642">
          <w:rPr>
            <w:color w:val="FF0000"/>
          </w:rPr>
          <w:t>urchins control kelp</w:t>
        </w:r>
      </w:ins>
      <w:ins w:id="35" w:author="Jameal Samhouri" w:date="2018-08-01T06:27:00Z">
        <w:r w:rsidR="005B1642">
          <w:rPr>
            <w:color w:val="FF0000"/>
          </w:rPr>
          <w:t>s</w:t>
        </w:r>
      </w:ins>
      <w:ins w:id="36" w:author="Jameal Samhouri" w:date="2018-08-01T06:26:00Z">
        <w:r w:rsidR="005B1642" w:rsidRPr="005B1642">
          <w:rPr>
            <w:color w:val="FF0000"/>
          </w:rPr>
          <w:t xml:space="preserve"> when kelp</w:t>
        </w:r>
      </w:ins>
      <w:ins w:id="37" w:author="Jameal Samhouri" w:date="2018-08-01T06:27:00Z">
        <w:r w:rsidR="005B1642">
          <w:rPr>
            <w:color w:val="FF0000"/>
          </w:rPr>
          <w:t>s</w:t>
        </w:r>
      </w:ins>
      <w:ins w:id="38" w:author="Jameal Samhouri" w:date="2018-08-01T06:26:00Z">
        <w:r w:rsidR="005B1642" w:rsidRPr="005B1642">
          <w:rPr>
            <w:color w:val="FF0000"/>
          </w:rPr>
          <w:t xml:space="preserve"> are rare but not when they are common</w:t>
        </w:r>
      </w:ins>
      <w:ins w:id="39" w:author="Jameal Samhouri" w:date="2018-08-01T06:27:00Z">
        <w:r w:rsidR="00C640D6">
          <w:rPr>
            <w:color w:val="FF0000"/>
          </w:rPr>
          <w:t>, and indeed this is a potential mechanism for creating hysteresis in shifts between kelp- and urchin-dominated states in the study system.</w:t>
        </w:r>
      </w:ins>
      <w:moveTo w:id="40" w:author="Jameal Samhouri" w:date="2018-08-01T06:26:00Z">
        <w:r w:rsidR="005B1642" w:rsidRPr="005C0F96">
          <w:rPr>
            <w:color w:val="FF0000"/>
          </w:rPr>
          <w:t xml:space="preserve"> </w:t>
        </w:r>
      </w:moveTo>
      <w:ins w:id="41" w:author="Jameal Samhouri" w:date="2018-08-01T06:28:00Z">
        <w:r w:rsidR="00C640D6">
          <w:rPr>
            <w:color w:val="FF0000"/>
          </w:rPr>
          <w:t xml:space="preserve">In the revised me we </w:t>
        </w:r>
      </w:ins>
      <w:moveTo w:id="42" w:author="Jameal Samhouri" w:date="2018-08-01T06:26:00Z">
        <w:r w:rsidR="005B1642" w:rsidRPr="005C0F96">
          <w:rPr>
            <w:color w:val="FF0000"/>
          </w:rPr>
          <w:t>have added a citation of the Ling paper (</w:t>
        </w:r>
        <w:r w:rsidR="005B1642" w:rsidRPr="00172BF9">
          <w:rPr>
            <w:color w:val="FF0000"/>
            <w:highlight w:val="yellow"/>
          </w:rPr>
          <w:t>about 452</w:t>
        </w:r>
        <w:r w:rsidR="005B1642" w:rsidRPr="005C0F96">
          <w:rPr>
            <w:color w:val="FF0000"/>
          </w:rPr>
          <w:t xml:space="preserve">) and added </w:t>
        </w:r>
        <w:del w:id="43" w:author="Jameal Samhouri" w:date="2018-08-01T07:11:00Z">
          <w:r w:rsidR="005B1642" w:rsidRPr="005C0F96" w:rsidDel="005F3880">
            <w:rPr>
              <w:color w:val="FF0000"/>
            </w:rPr>
            <w:delText>a section</w:delText>
          </w:r>
        </w:del>
      </w:moveTo>
      <w:ins w:id="44" w:author="Jameal Samhouri" w:date="2018-08-01T07:11:00Z">
        <w:r w:rsidR="005F3880">
          <w:rPr>
            <w:color w:val="FF0000"/>
          </w:rPr>
          <w:t>text</w:t>
        </w:r>
      </w:ins>
      <w:moveTo w:id="45" w:author="Jameal Samhouri" w:date="2018-08-01T06:26:00Z">
        <w:r w:rsidR="005B1642" w:rsidRPr="005C0F96">
          <w:rPr>
            <w:color w:val="FF0000"/>
          </w:rPr>
          <w:t xml:space="preserve"> noting that </w:t>
        </w:r>
        <w:r w:rsidR="005B1642">
          <w:rPr>
            <w:color w:val="FF0000"/>
          </w:rPr>
          <w:t xml:space="preserve">it is possible that non-linear functional responses play a role in the dynamics </w:t>
        </w:r>
        <w:r w:rsidR="005B1642" w:rsidRPr="005C0F96">
          <w:rPr>
            <w:color w:val="FF0000"/>
          </w:rPr>
          <w:t>(</w:t>
        </w:r>
        <w:r w:rsidR="005B1642" w:rsidRPr="005C0F96">
          <w:rPr>
            <w:color w:val="FF0000"/>
            <w:highlight w:val="yellow"/>
          </w:rPr>
          <w:t>HERE</w:t>
        </w:r>
        <w:r w:rsidR="005B1642">
          <w:rPr>
            <w:color w:val="FF0000"/>
          </w:rPr>
          <w:t xml:space="preserve">- I THINK THIS IS THE ONLY ONE </w:t>
        </w:r>
        <w:commentRangeStart w:id="46"/>
        <w:r w:rsidR="005B1642">
          <w:rPr>
            <w:color w:val="FF0000"/>
          </w:rPr>
          <w:t>I HAVEN’T WRITTEN YET</w:t>
        </w:r>
        <w:commentRangeEnd w:id="46"/>
        <w:r w:rsidR="005B1642">
          <w:rPr>
            <w:rStyle w:val="CommentReference"/>
          </w:rPr>
          <w:commentReference w:id="46"/>
        </w:r>
        <w:r w:rsidR="005B1642" w:rsidRPr="005C0F96">
          <w:rPr>
            <w:color w:val="FF0000"/>
          </w:rPr>
          <w:t>)</w:t>
        </w:r>
        <w:r w:rsidR="005B1642">
          <w:rPr>
            <w:color w:val="FF0000"/>
          </w:rPr>
          <w:t xml:space="preserve">. </w:t>
        </w:r>
      </w:moveTo>
      <w:moveToRangeEnd w:id="30"/>
      <w:ins w:id="47" w:author="Jameal Samhouri" w:date="2018-08-01T06:31:00Z">
        <w:r w:rsidR="00C640D6">
          <w:rPr>
            <w:color w:val="FF0000"/>
          </w:rPr>
          <w:t xml:space="preserve">This section also indicates that </w:t>
        </w:r>
      </w:ins>
      <w:ins w:id="48" w:author="Jameal Samhouri" w:date="2018-08-01T06:32:00Z">
        <w:r w:rsidR="00C640D6" w:rsidRPr="005C0F96">
          <w:rPr>
            <w:color w:val="FF0000"/>
          </w:rPr>
          <w:t xml:space="preserve">fundamentally different processes acting </w:t>
        </w:r>
        <w:commentRangeStart w:id="49"/>
        <w:r w:rsidR="00C640D6">
          <w:rPr>
            <w:color w:val="FF0000"/>
          </w:rPr>
          <w:t>at</w:t>
        </w:r>
        <w:r w:rsidR="00C640D6" w:rsidRPr="005C0F96">
          <w:rPr>
            <w:color w:val="FF0000"/>
          </w:rPr>
          <w:t xml:space="preserve"> </w:t>
        </w:r>
        <w:commentRangeEnd w:id="49"/>
        <w:r w:rsidR="00C640D6">
          <w:rPr>
            <w:rStyle w:val="CommentReference"/>
          </w:rPr>
          <w:commentReference w:id="49"/>
        </w:r>
        <w:r w:rsidR="00C640D6" w:rsidRPr="005C0F96">
          <w:rPr>
            <w:color w:val="FF0000"/>
          </w:rPr>
          <w:t>high and low densities</w:t>
        </w:r>
        <w:r w:rsidR="00C640D6">
          <w:rPr>
            <w:color w:val="FF0000"/>
          </w:rPr>
          <w:t xml:space="preserve"> are not required to obtain the patterns presented here.</w:t>
        </w:r>
      </w:ins>
    </w:p>
    <w:p w14:paraId="5BA80F5E" w14:textId="77777777" w:rsidR="00C640D6" w:rsidRDefault="00C640D6" w:rsidP="003127B2">
      <w:pPr>
        <w:rPr>
          <w:ins w:id="50" w:author="Jameal Samhouri" w:date="2018-08-01T06:28:00Z"/>
          <w:color w:val="FF0000"/>
        </w:rPr>
      </w:pPr>
    </w:p>
    <w:p w14:paraId="26779A86" w14:textId="7230450E" w:rsidR="00580971" w:rsidRDefault="00C640D6" w:rsidP="003127B2">
      <w:ins w:id="51" w:author="Jameal Samhouri" w:date="2018-08-01T06:32:00Z">
        <w:r>
          <w:rPr>
            <w:color w:val="FF0000"/>
          </w:rPr>
          <w:t>Indeed</w:t>
        </w:r>
      </w:ins>
      <w:ins w:id="52" w:author="Jameal Samhouri" w:date="2018-08-01T06:28:00Z">
        <w:r>
          <w:rPr>
            <w:color w:val="FF0000"/>
          </w:rPr>
          <w:t>, we note here that</w:t>
        </w:r>
      </w:ins>
      <w:ins w:id="53" w:author="Jameal Samhouri" w:date="2018-08-01T06:29:00Z">
        <w:r>
          <w:rPr>
            <w:color w:val="FF0000"/>
          </w:rPr>
          <w:t xml:space="preserve"> it</w:t>
        </w:r>
      </w:ins>
      <w:ins w:id="54" w:author="Jameal Samhouri" w:date="2018-08-01T06:28:00Z">
        <w:r>
          <w:rPr>
            <w:color w:val="FF0000"/>
          </w:rPr>
          <w:t xml:space="preserve"> </w:t>
        </w:r>
      </w:ins>
      <w:moveToRangeStart w:id="55" w:author="Jameal Samhouri" w:date="2018-08-01T06:29:00Z" w:name="move520868286"/>
      <w:moveTo w:id="56" w:author="Jameal Samhouri" w:date="2018-08-01T06:29:00Z">
        <w:r w:rsidRPr="005C0F96">
          <w:rPr>
            <w:color w:val="FF0000"/>
          </w:rPr>
          <w:t xml:space="preserve">is entirely possible to get the patterns outlined in the Ling et al. paper with time-invariant linear functional responses between kelp and urchins and a </w:t>
        </w:r>
        <w:del w:id="57" w:author="Jameal Samhouri" w:date="2018-08-01T06:32:00Z">
          <w:r w:rsidRPr="005C0F96" w:rsidDel="00C640D6">
            <w:rPr>
              <w:color w:val="FF0000"/>
            </w:rPr>
            <w:delText>ti</w:delText>
          </w:r>
          <w:r w:rsidDel="00C640D6">
            <w:rPr>
              <w:color w:val="FF0000"/>
            </w:rPr>
            <w:delText>ny</w:delText>
          </w:r>
        </w:del>
      </w:moveTo>
      <w:ins w:id="58" w:author="Jameal Samhouri" w:date="2018-08-01T06:32:00Z">
        <w:r>
          <w:rPr>
            <w:color w:val="FF0000"/>
          </w:rPr>
          <w:t>small</w:t>
        </w:r>
      </w:ins>
      <w:moveTo w:id="59" w:author="Jameal Samhouri" w:date="2018-08-01T06:29:00Z">
        <w:r>
          <w:rPr>
            <w:color w:val="FF0000"/>
          </w:rPr>
          <w:t xml:space="preserve"> amount of stochastici</w:t>
        </w:r>
        <w:r w:rsidRPr="005C0F96">
          <w:rPr>
            <w:color w:val="FF0000"/>
          </w:rPr>
          <w:t>ty.</w:t>
        </w:r>
        <w:r>
          <w:rPr>
            <w:color w:val="FF0000"/>
          </w:rPr>
          <w:t xml:space="preserve"> </w:t>
        </w:r>
      </w:moveTo>
      <w:moveToRangeEnd w:id="55"/>
      <w:del w:id="60" w:author="Jameal Samhouri" w:date="2018-08-01T06:28:00Z">
        <w:r w:rsidR="002C0DAE" w:rsidDel="00C640D6">
          <w:rPr>
            <w:color w:val="FF0000"/>
          </w:rPr>
          <w:delText>T</w:delText>
        </w:r>
        <w:r w:rsidR="00580971" w:rsidRPr="005C0F96" w:rsidDel="00C640D6">
          <w:rPr>
            <w:color w:val="FF0000"/>
          </w:rPr>
          <w:delText xml:space="preserve">he </w:delText>
        </w:r>
      </w:del>
      <w:ins w:id="61" w:author="Jameal Samhouri" w:date="2018-08-01T06:30:00Z">
        <w:r>
          <w:rPr>
            <w:color w:val="FF0000"/>
          </w:rPr>
          <w:t>It is not possible to determine whether there</w:t>
        </w:r>
      </w:ins>
      <w:del w:id="62" w:author="Jameal Samhouri" w:date="2018-08-01T06:30:00Z">
        <w:r w:rsidR="00580971" w:rsidRPr="005C0F96" w:rsidDel="00C640D6">
          <w:rPr>
            <w:color w:val="FF0000"/>
          </w:rPr>
          <w:delText>Ling result that there</w:delText>
        </w:r>
      </w:del>
      <w:r w:rsidR="00580971" w:rsidRPr="005C0F96">
        <w:rPr>
          <w:color w:val="FF0000"/>
        </w:rPr>
        <w:t xml:space="preserve"> is a complex non-linear interaction between urchins </w:t>
      </w:r>
      <w:ins w:id="63" w:author="Jameal Samhouri" w:date="2018-08-01T06:28:00Z">
        <w:r>
          <w:rPr>
            <w:color w:val="FF0000"/>
          </w:rPr>
          <w:t xml:space="preserve">and kelp </w:t>
        </w:r>
      </w:ins>
      <w:ins w:id="64" w:author="Jameal Samhouri" w:date="2018-08-01T06:30:00Z">
        <w:r>
          <w:rPr>
            <w:color w:val="FF0000"/>
          </w:rPr>
          <w:t>by</w:t>
        </w:r>
      </w:ins>
      <w:del w:id="65" w:author="Jameal Samhouri" w:date="2018-08-01T06:28:00Z">
        <w:r w:rsidR="00580971" w:rsidRPr="005C0F96" w:rsidDel="00C640D6">
          <w:rPr>
            <w:color w:val="FF0000"/>
          </w:rPr>
          <w:delText xml:space="preserve">is almost certainly </w:delText>
        </w:r>
      </w:del>
      <w:del w:id="66" w:author="Jameal Samhouri" w:date="2018-08-01T06:30:00Z">
        <w:r w:rsidR="00580971" w:rsidRPr="005C0F96" w:rsidDel="00C640D6">
          <w:rPr>
            <w:color w:val="FF0000"/>
          </w:rPr>
          <w:delText xml:space="preserve">simply </w:delText>
        </w:r>
      </w:del>
      <w:del w:id="67" w:author="Jameal Samhouri" w:date="2018-08-01T06:28:00Z">
        <w:r w:rsidR="00580971" w:rsidRPr="005C0F96" w:rsidDel="00C640D6">
          <w:rPr>
            <w:color w:val="FF0000"/>
          </w:rPr>
          <w:delText xml:space="preserve">a result of </w:delText>
        </w:r>
      </w:del>
      <w:del w:id="68" w:author="Jameal Samhouri" w:date="2018-08-01T06:30:00Z">
        <w:r w:rsidR="009139E5" w:rsidRPr="005C0F96" w:rsidDel="00C640D6">
          <w:rPr>
            <w:color w:val="FF0000"/>
          </w:rPr>
          <w:delText xml:space="preserve">how the authors plot changes in the state-space of urchins and kelp. It </w:delText>
        </w:r>
      </w:del>
      <w:moveFromRangeStart w:id="69" w:author="Jameal Samhouri" w:date="2018-08-01T06:29:00Z" w:name="move520868286"/>
      <w:moveFrom w:id="70" w:author="Jameal Samhouri" w:date="2018-08-01T06:29:00Z">
        <w:del w:id="71" w:author="Jameal Samhouri" w:date="2018-08-01T06:30:00Z">
          <w:r w:rsidR="009139E5" w:rsidRPr="005C0F96" w:rsidDel="00C640D6">
            <w:rPr>
              <w:color w:val="FF0000"/>
            </w:rPr>
            <w:delText>is entirely possible to get the patterns outlined in the Ling et al. paper with time-invariant linear functional responses between kelp and urchins and a ti</w:delText>
          </w:r>
          <w:r w:rsidR="00DA3F76" w:rsidDel="00C640D6">
            <w:rPr>
              <w:color w:val="FF0000"/>
            </w:rPr>
            <w:delText>ny amount of stochastici</w:delText>
          </w:r>
          <w:r w:rsidR="009139E5" w:rsidRPr="005C0F96" w:rsidDel="00C640D6">
            <w:rPr>
              <w:color w:val="FF0000"/>
            </w:rPr>
            <w:delText>ty.</w:delText>
          </w:r>
          <w:r w:rsidR="00DA3F76" w:rsidDel="00C640D6">
            <w:rPr>
              <w:color w:val="FF0000"/>
            </w:rPr>
            <w:delText xml:space="preserve"> </w:delText>
          </w:r>
        </w:del>
      </w:moveFrom>
      <w:moveFromRangeEnd w:id="69"/>
      <w:del w:id="72" w:author="Jameal Samhouri" w:date="2018-08-01T06:30:00Z">
        <w:r w:rsidR="00DA3F76" w:rsidDel="00C640D6">
          <w:rPr>
            <w:color w:val="FF0000"/>
          </w:rPr>
          <w:delText>Simply</w:delText>
        </w:r>
      </w:del>
      <w:r w:rsidR="00DA3F76">
        <w:rPr>
          <w:color w:val="FF0000"/>
        </w:rPr>
        <w:t xml:space="preserve"> plotting the relationship </w:t>
      </w:r>
      <w:ins w:id="73" w:author="Jameal Samhouri" w:date="2018-08-01T06:30:00Z">
        <w:r>
          <w:rPr>
            <w:color w:val="FF0000"/>
          </w:rPr>
          <w:t xml:space="preserve">as Ling et al. do: bounding one </w:t>
        </w:r>
      </w:ins>
      <w:del w:id="74" w:author="Jameal Samhouri" w:date="2018-08-01T06:30:00Z">
        <w:r w:rsidR="00DA3F76" w:rsidDel="00C640D6">
          <w:rPr>
            <w:color w:val="FF0000"/>
          </w:rPr>
          <w:delText xml:space="preserve">with one </w:delText>
        </w:r>
      </w:del>
      <w:r w:rsidR="00DA3F76">
        <w:rPr>
          <w:color w:val="FF0000"/>
        </w:rPr>
        <w:t xml:space="preserve">axis </w:t>
      </w:r>
      <w:del w:id="75" w:author="Jameal Samhouri" w:date="2018-08-01T06:30:00Z">
        <w:r w:rsidR="00DA3F76" w:rsidDel="00C640D6">
          <w:rPr>
            <w:color w:val="FF0000"/>
          </w:rPr>
          <w:delText xml:space="preserve">being bounded by </w:delText>
        </w:r>
      </w:del>
      <w:ins w:id="76" w:author="Jameal Samhouri" w:date="2018-08-01T06:30:00Z">
        <w:r>
          <w:rPr>
            <w:color w:val="FF0000"/>
          </w:rPr>
          <w:t xml:space="preserve">between </w:t>
        </w:r>
      </w:ins>
      <w:r w:rsidR="00DA3F76">
        <w:rPr>
          <w:color w:val="FF0000"/>
        </w:rPr>
        <w:t>0 and 1 guarantees a non-linear relationship between variables.</w:t>
      </w:r>
      <w:r w:rsidR="009139E5" w:rsidRPr="005C0F96">
        <w:rPr>
          <w:color w:val="FF0000"/>
        </w:rPr>
        <w:t xml:space="preserve"> </w:t>
      </w:r>
      <w:ins w:id="77" w:author="Jameal Samhouri" w:date="2018-08-01T06:33:00Z">
        <w:r>
          <w:rPr>
            <w:color w:val="FF0000"/>
          </w:rPr>
          <w:t xml:space="preserve">Stronger inferences could be made </w:t>
        </w:r>
      </w:ins>
      <w:del w:id="78" w:author="Jameal Samhouri" w:date="2018-08-01T06:33:00Z">
        <w:r w:rsidR="009139E5" w:rsidRPr="005C0F96" w:rsidDel="00C640D6">
          <w:rPr>
            <w:color w:val="FF0000"/>
          </w:rPr>
          <w:delText>We do not dispute that the pattern presented by Ling et al.</w:delText>
        </w:r>
        <w:r w:rsidR="002C0DAE" w:rsidDel="00C640D6">
          <w:rPr>
            <w:color w:val="FF0000"/>
          </w:rPr>
          <w:delText xml:space="preserve"> is real</w:delText>
        </w:r>
        <w:r w:rsidR="009139E5" w:rsidRPr="005C0F96" w:rsidDel="00C640D6">
          <w:rPr>
            <w:color w:val="FF0000"/>
          </w:rPr>
          <w:delText xml:space="preserve"> - but we would </w:delText>
        </w:r>
        <w:r w:rsidR="00FB6E2F" w:rsidDel="00C640D6">
          <w:rPr>
            <w:color w:val="FF0000"/>
          </w:rPr>
          <w:delText xml:space="preserve">strongly </w:delText>
        </w:r>
        <w:r w:rsidR="009139E5" w:rsidRPr="005C0F96" w:rsidDel="00C640D6">
          <w:rPr>
            <w:color w:val="FF0000"/>
          </w:rPr>
          <w:delText xml:space="preserve">dispute </w:delText>
        </w:r>
        <w:r w:rsidR="00F73E0A" w:rsidDel="00C640D6">
          <w:rPr>
            <w:color w:val="FF0000"/>
          </w:rPr>
          <w:delText>the conclusion that</w:delText>
        </w:r>
        <w:r w:rsidR="009139E5" w:rsidRPr="005C0F96" w:rsidDel="00C640D6">
          <w:rPr>
            <w:color w:val="FF0000"/>
          </w:rPr>
          <w:delText xml:space="preserve"> there is </w:delText>
        </w:r>
        <w:r w:rsidR="005C0F96" w:rsidRPr="005C0F96" w:rsidDel="00C640D6">
          <w:rPr>
            <w:color w:val="FF0000"/>
          </w:rPr>
          <w:delText xml:space="preserve">any need for asserting fundamentally different processes acting </w:delText>
        </w:r>
        <w:commentRangeStart w:id="79"/>
        <w:r w:rsidR="005C0F96" w:rsidRPr="005C0F96" w:rsidDel="00C640D6">
          <w:rPr>
            <w:color w:val="FF0000"/>
          </w:rPr>
          <w:delText xml:space="preserve">and </w:delText>
        </w:r>
      </w:del>
      <w:ins w:id="80" w:author="Chris.Harvey" w:date="2018-07-18T05:50:00Z">
        <w:del w:id="81" w:author="Jameal Samhouri" w:date="2018-08-01T06:33:00Z">
          <w:r w:rsidR="00BD0763" w:rsidDel="00C640D6">
            <w:rPr>
              <w:color w:val="FF0000"/>
            </w:rPr>
            <w:delText>at</w:delText>
          </w:r>
          <w:r w:rsidR="00BD0763" w:rsidRPr="005C0F96" w:rsidDel="00C640D6">
            <w:rPr>
              <w:color w:val="FF0000"/>
            </w:rPr>
            <w:delText xml:space="preserve"> </w:delText>
          </w:r>
          <w:commentRangeEnd w:id="79"/>
          <w:r w:rsidR="00BD0763" w:rsidDel="00C640D6">
            <w:rPr>
              <w:rStyle w:val="CommentReference"/>
            </w:rPr>
            <w:commentReference w:id="79"/>
          </w:r>
        </w:del>
      </w:ins>
      <w:del w:id="82" w:author="Jameal Samhouri" w:date="2018-08-01T06:33:00Z">
        <w:r w:rsidR="005C0F96" w:rsidRPr="005C0F96" w:rsidDel="00C640D6">
          <w:rPr>
            <w:color w:val="FF0000"/>
          </w:rPr>
          <w:delText>high and low densities. We would be more convinced if the Ling paper presented any dynamical model or plotted</w:delText>
        </w:r>
      </w:del>
      <w:ins w:id="83" w:author="Jameal Samhouri" w:date="2018-08-01T06:33:00Z">
        <w:r>
          <w:rPr>
            <w:color w:val="FF0000"/>
          </w:rPr>
          <w:t>based on plots of</w:t>
        </w:r>
      </w:ins>
      <w:r w:rsidR="005C0F96" w:rsidRPr="005C0F96">
        <w:rPr>
          <w:color w:val="FF0000"/>
        </w:rPr>
        <w:t xml:space="preserve"> </w:t>
      </w:r>
      <w:r w:rsidR="00FB6E2F">
        <w:rPr>
          <w:color w:val="FF0000"/>
        </w:rPr>
        <w:t xml:space="preserve">estimated </w:t>
      </w:r>
      <w:r w:rsidR="005C0F96" w:rsidRPr="005C0F96">
        <w:rPr>
          <w:color w:val="FF0000"/>
        </w:rPr>
        <w:t>interaction st</w:t>
      </w:r>
      <w:bookmarkStart w:id="84" w:name="_GoBack"/>
      <w:bookmarkEnd w:id="84"/>
      <w:r w:rsidR="005C0F96" w:rsidRPr="005C0F96">
        <w:rPr>
          <w:color w:val="FF0000"/>
        </w:rPr>
        <w:t xml:space="preserve">rengths </w:t>
      </w:r>
      <w:del w:id="85" w:author="Jameal Samhouri" w:date="2018-08-01T06:33:00Z">
        <w:r w:rsidR="005C0F96" w:rsidRPr="005C0F96" w:rsidDel="00C640D6">
          <w:rPr>
            <w:color w:val="FF0000"/>
          </w:rPr>
          <w:delText xml:space="preserve">in accordance with most ecological theory </w:delText>
        </w:r>
      </w:del>
      <w:r w:rsidR="005C0F96" w:rsidRPr="005C0F96">
        <w:rPr>
          <w:color w:val="FF0000"/>
        </w:rPr>
        <w:t>(in per capita units</w:t>
      </w:r>
      <w:r w:rsidR="00FB6E2F">
        <w:rPr>
          <w:color w:val="FF0000"/>
        </w:rPr>
        <w:t xml:space="preserve"> rather than </w:t>
      </w:r>
      <w:r w:rsidR="005C0F96" w:rsidRPr="005C0F96">
        <w:rPr>
          <w:color w:val="FF0000"/>
        </w:rPr>
        <w:t>proportion cover units)</w:t>
      </w:r>
      <w:ins w:id="86" w:author="Jameal Samhouri" w:date="2018-08-01T06:33:00Z">
        <w:r>
          <w:rPr>
            <w:color w:val="FF0000"/>
          </w:rPr>
          <w:t xml:space="preserve"> and/or</w:t>
        </w:r>
      </w:ins>
      <w:ins w:id="87" w:author="Jameal Samhouri" w:date="2018-08-01T06:34:00Z">
        <w:r>
          <w:rPr>
            <w:color w:val="FF0000"/>
          </w:rPr>
          <w:t xml:space="preserve"> via the application of a dynamical model</w:t>
        </w:r>
      </w:ins>
      <w:r w:rsidR="005C0F96" w:rsidRPr="005C0F96">
        <w:rPr>
          <w:color w:val="FF0000"/>
        </w:rPr>
        <w:t xml:space="preserve">. </w:t>
      </w:r>
      <w:moveFromRangeStart w:id="88" w:author="Jameal Samhouri" w:date="2018-08-01T06:26:00Z" w:name="move520868121"/>
      <w:moveFrom w:id="89" w:author="Jameal Samhouri" w:date="2018-08-01T06:26:00Z">
        <w:r w:rsidR="005C0F96" w:rsidRPr="005C0F96" w:rsidDel="005B1642">
          <w:rPr>
            <w:color w:val="FF0000"/>
          </w:rPr>
          <w:t>We have added a citation of the Ling paper (</w:t>
        </w:r>
        <w:r w:rsidR="00172BF9" w:rsidRPr="00172BF9" w:rsidDel="005B1642">
          <w:rPr>
            <w:color w:val="FF0000"/>
            <w:highlight w:val="yellow"/>
          </w:rPr>
          <w:t>about 452</w:t>
        </w:r>
        <w:r w:rsidR="005C0F96" w:rsidRPr="005C0F96" w:rsidDel="005B1642">
          <w:rPr>
            <w:color w:val="FF0000"/>
          </w:rPr>
          <w:t xml:space="preserve">) and added a section noting that </w:t>
        </w:r>
        <w:r w:rsidR="00DA3F76" w:rsidDel="005B1642">
          <w:rPr>
            <w:color w:val="FF0000"/>
          </w:rPr>
          <w:t xml:space="preserve">it is possible that non-linear functional responses play a role in the dynamics </w:t>
        </w:r>
        <w:r w:rsidR="00DA3F76" w:rsidRPr="005C0F96" w:rsidDel="005B1642">
          <w:rPr>
            <w:color w:val="FF0000"/>
          </w:rPr>
          <w:t>(</w:t>
        </w:r>
        <w:r w:rsidR="00DA3F76" w:rsidRPr="005C0F96" w:rsidDel="005B1642">
          <w:rPr>
            <w:color w:val="FF0000"/>
            <w:highlight w:val="yellow"/>
          </w:rPr>
          <w:t>HERE</w:t>
        </w:r>
        <w:r w:rsidR="003E4E74" w:rsidDel="005B1642">
          <w:rPr>
            <w:color w:val="FF0000"/>
          </w:rPr>
          <w:t xml:space="preserve">- I THINK THIS IS THE ONLY ONE </w:t>
        </w:r>
        <w:commentRangeStart w:id="90"/>
        <w:r w:rsidR="003E4E74" w:rsidDel="005B1642">
          <w:rPr>
            <w:color w:val="FF0000"/>
          </w:rPr>
          <w:t>I HAVEN’T WRITTEN YET</w:t>
        </w:r>
        <w:commentRangeEnd w:id="90"/>
        <w:r w:rsidR="00BD0763" w:rsidDel="005B1642">
          <w:rPr>
            <w:rStyle w:val="CommentReference"/>
          </w:rPr>
          <w:commentReference w:id="90"/>
        </w:r>
        <w:r w:rsidR="00DA3F76" w:rsidRPr="005C0F96" w:rsidDel="005B1642">
          <w:rPr>
            <w:color w:val="FF0000"/>
          </w:rPr>
          <w:t>)</w:t>
        </w:r>
        <w:r w:rsidR="00DA3F76" w:rsidDel="005B1642">
          <w:rPr>
            <w:color w:val="FF0000"/>
          </w:rPr>
          <w:t xml:space="preserve">. </w:t>
        </w:r>
      </w:moveFrom>
      <w:moveFromRangeEnd w:id="88"/>
    </w:p>
    <w:p w14:paraId="3CE8E3D0" w14:textId="6443CF25" w:rsidR="00580971" w:rsidRDefault="00580971" w:rsidP="005C0F96"/>
    <w:p w14:paraId="49D92C10" w14:textId="5DD9ACC6" w:rsidR="00D91998" w:rsidRDefault="00580971" w:rsidP="003127B2">
      <w:pPr>
        <w:rPr>
          <w:rFonts w:ascii="Times New Roman" w:eastAsia="Times New Roman" w:hAnsi="Times New Roman" w:cs="Times New Roman"/>
        </w:rPr>
      </w:pPr>
      <w:r w:rsidRPr="00921426">
        <w:rPr>
          <w:rFonts w:ascii="Times New Roman" w:eastAsia="Times New Roman" w:hAnsi="Times New Roman" w:cs="Times New Roman"/>
        </w:rPr>
        <w:br/>
      </w:r>
      <w:del w:id="91" w:author="Chris.Harvey" w:date="2018-07-18T06:01:00Z">
        <w:r w:rsidRPr="00921426" w:rsidDel="00574B9A">
          <w:rPr>
            <w:rFonts w:ascii="Times New Roman" w:eastAsia="Times New Roman" w:hAnsi="Times New Roman" w:cs="Times New Roman"/>
          </w:rPr>
          <w:delText xml:space="preserve">If you choose to revise your paper for Oecologia, you should provide a detailed cover letter describing your point-by-point response to each of the comments of the reviewers.  </w:delText>
        </w:r>
        <w:r w:rsidRPr="00921426" w:rsidDel="00574B9A">
          <w:rPr>
            <w:rFonts w:ascii="Times New Roman" w:eastAsia="Times New Roman" w:hAnsi="Times New Roman" w:cs="Times New Roman"/>
          </w:rPr>
          <w:br/>
        </w:r>
        <w:r w:rsidR="005C0F96" w:rsidRPr="00921426" w:rsidDel="00574B9A">
          <w:rPr>
            <w:rFonts w:ascii="Times New Roman" w:eastAsia="Times New Roman" w:hAnsi="Times New Roman" w:cs="Times New Roman"/>
          </w:rPr>
          <w:br/>
        </w:r>
      </w:del>
      <w:r w:rsidR="005C0F96" w:rsidRPr="00921426">
        <w:rPr>
          <w:rFonts w:ascii="Times New Roman" w:eastAsia="Times New Roman" w:hAnsi="Times New Roman" w:cs="Times New Roman"/>
        </w:rPr>
        <w:t>Specific points of the Editor</w:t>
      </w:r>
      <w:r w:rsidR="005C0F96" w:rsidRPr="00921426">
        <w:rPr>
          <w:rFonts w:ascii="Times New Roman" w:eastAsia="Times New Roman" w:hAnsi="Times New Roman" w:cs="Times New Roman"/>
        </w:rPr>
        <w:br/>
        <w:t xml:space="preserve">L120-123, the point of the information about sea urchin fisheries is unclear.  I assume you say this to indicate that changes in sea urchin abundance do not likely reflect harvesting (because harvest only occurred early in the survey when urchins were more numerous and at certain sites).  You need to be clear about the point of this information.  </w:t>
      </w:r>
      <w:r w:rsidR="005C0F96" w:rsidRPr="00921426">
        <w:rPr>
          <w:rFonts w:ascii="Times New Roman" w:eastAsia="Times New Roman" w:hAnsi="Times New Roman" w:cs="Times New Roman"/>
        </w:rPr>
        <w:br/>
      </w:r>
      <w:commentRangeStart w:id="92"/>
      <w:r w:rsidR="00D91998" w:rsidRPr="005C0F96">
        <w:rPr>
          <w:rFonts w:ascii="Times New Roman" w:eastAsia="Times New Roman" w:hAnsi="Times New Roman" w:cs="Times New Roman"/>
          <w:color w:val="FF0000"/>
        </w:rPr>
        <w:t>Response:</w:t>
      </w:r>
      <w:r w:rsidR="00D91998">
        <w:rPr>
          <w:rFonts w:ascii="Times New Roman" w:eastAsia="Times New Roman" w:hAnsi="Times New Roman" w:cs="Times New Roman"/>
          <w:color w:val="FF0000"/>
        </w:rPr>
        <w:t xml:space="preserve"> We have added a sentence to make it explicit that harvest is unlikely to be the driver of urchin populations.</w:t>
      </w:r>
      <w:r w:rsidR="00CD0487">
        <w:rPr>
          <w:rFonts w:ascii="Times New Roman" w:eastAsia="Times New Roman" w:hAnsi="Times New Roman" w:cs="Times New Roman"/>
          <w:color w:val="FF0000"/>
        </w:rPr>
        <w:t xml:space="preserve"> (HERE</w:t>
      </w:r>
      <w:r w:rsidR="00B06F52">
        <w:rPr>
          <w:rFonts w:ascii="Times New Roman" w:eastAsia="Times New Roman" w:hAnsi="Times New Roman" w:cs="Times New Roman"/>
          <w:color w:val="FF0000"/>
        </w:rPr>
        <w:t xml:space="preserve"> about 122</w:t>
      </w:r>
      <w:r w:rsidR="00CD0487">
        <w:rPr>
          <w:rFonts w:ascii="Times New Roman" w:eastAsia="Times New Roman" w:hAnsi="Times New Roman" w:cs="Times New Roman"/>
          <w:color w:val="FF0000"/>
        </w:rPr>
        <w:t>)</w:t>
      </w:r>
      <w:commentRangeEnd w:id="92"/>
      <w:r w:rsidR="00574B9A">
        <w:rPr>
          <w:rStyle w:val="CommentReference"/>
        </w:rPr>
        <w:commentReference w:id="92"/>
      </w:r>
    </w:p>
    <w:p w14:paraId="249422A6" w14:textId="2B7C4219" w:rsidR="005C0F96"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L145-146, “developed a one dimensional coastline” is unclear, do you mean you just examined abundance as a function of latitude?  What are the units on the one dimensional coastline? </w:t>
      </w:r>
    </w:p>
    <w:p w14:paraId="376C9FCE" w14:textId="67B5DE72" w:rsidR="00C50885" w:rsidRPr="005C0F96" w:rsidRDefault="00C50885" w:rsidP="00C50885">
      <w:pPr>
        <w:rPr>
          <w:rFonts w:ascii="Times New Roman" w:eastAsia="Times New Roman" w:hAnsi="Times New Roman" w:cs="Times New Roman"/>
          <w:color w:val="FF0000"/>
        </w:rPr>
      </w:pPr>
      <w:r w:rsidRPr="005C0F96">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kernel smoothed distribution of otters is in units of kilometers.  We used a simplified or one-dimensional shoreline because the nearshore bathymetry off the Olympic coast is not high enough resolution to generate an accurate two-dimensional region.  In addition, a one dimensional coastline is a reasonable approximation owing to the high rugosity of the shoreline (i.e., otters likely follow a straight line across fined grained </w:t>
      </w:r>
      <w:proofErr w:type="spellStart"/>
      <w:r>
        <w:rPr>
          <w:rFonts w:ascii="Times New Roman" w:eastAsia="Times New Roman" w:hAnsi="Times New Roman" w:cs="Times New Roman"/>
          <w:color w:val="FF0000"/>
        </w:rPr>
        <w:t>embayments</w:t>
      </w:r>
      <w:proofErr w:type="spellEnd"/>
      <w:r>
        <w:rPr>
          <w:rFonts w:ascii="Times New Roman" w:eastAsia="Times New Roman" w:hAnsi="Times New Roman" w:cs="Times New Roman"/>
          <w:color w:val="FF0000"/>
        </w:rPr>
        <w:t xml:space="preserve"> rather than hugging the exact shoreline). We provide references to other papers that have constructed linear shorelines for these waters as well. (</w:t>
      </w:r>
      <w:proofErr w:type="spellStart"/>
      <w:r w:rsidR="00C50E66">
        <w:rPr>
          <w:rFonts w:ascii="Times New Roman" w:eastAsia="Times New Roman" w:hAnsi="Times New Roman" w:cs="Times New Roman"/>
          <w:color w:val="FF0000"/>
        </w:rPr>
        <w:t>Laidre</w:t>
      </w:r>
      <w:proofErr w:type="spellEnd"/>
      <w:r w:rsidR="00C50E66">
        <w:rPr>
          <w:rFonts w:ascii="Times New Roman" w:eastAsia="Times New Roman" w:hAnsi="Times New Roman" w:cs="Times New Roman"/>
          <w:color w:val="FF0000"/>
        </w:rPr>
        <w:t xml:space="preserve"> et al. 2009, </w:t>
      </w:r>
      <w:r>
        <w:rPr>
          <w:rFonts w:ascii="Times New Roman" w:eastAsia="Times New Roman" w:hAnsi="Times New Roman" w:cs="Times New Roman"/>
          <w:color w:val="FF0000"/>
        </w:rPr>
        <w:t xml:space="preserve">Shelton et al. </w:t>
      </w:r>
      <w:r w:rsidR="00C50E66">
        <w:rPr>
          <w:rFonts w:ascii="Times New Roman" w:eastAsia="Times New Roman" w:hAnsi="Times New Roman" w:cs="Times New Roman"/>
          <w:color w:val="FF0000"/>
        </w:rPr>
        <w:t>2017)</w:t>
      </w:r>
    </w:p>
    <w:p w14:paraId="1D84B019" w14:textId="7777777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L134, I’m unclear how you accounted for sampling effort in your estimate of otter abundance.  Presumably the sampling effort varied among years or surveys (or did it?).  </w:t>
      </w:r>
    </w:p>
    <w:p w14:paraId="2DECFD98" w14:textId="72C4526E" w:rsidR="00AD7339" w:rsidRDefault="00AD7339" w:rsidP="003127B2">
      <w:pPr>
        <w:rPr>
          <w:rFonts w:ascii="Times New Roman" w:eastAsia="Times New Roman" w:hAnsi="Times New Roman" w:cs="Times New Roman"/>
          <w:color w:val="FF0000"/>
        </w:rPr>
      </w:pPr>
      <w:r w:rsidRPr="00AD7339">
        <w:rPr>
          <w:rFonts w:ascii="Times New Roman" w:eastAsia="Times New Roman" w:hAnsi="Times New Roman" w:cs="Times New Roman"/>
          <w:color w:val="FF0000"/>
        </w:rPr>
        <w:t>Re</w:t>
      </w:r>
      <w:r>
        <w:rPr>
          <w:rFonts w:ascii="Times New Roman" w:eastAsia="Times New Roman" w:hAnsi="Times New Roman" w:cs="Times New Roman"/>
          <w:color w:val="FF0000"/>
        </w:rPr>
        <w:t>s</w:t>
      </w:r>
      <w:r w:rsidRPr="00AD7339">
        <w:rPr>
          <w:rFonts w:ascii="Times New Roman" w:eastAsia="Times New Roman" w:hAnsi="Times New Roman" w:cs="Times New Roman"/>
          <w:color w:val="FF0000"/>
        </w:rPr>
        <w:t xml:space="preserve">ponse: </w:t>
      </w:r>
      <w:r w:rsidR="00B07937">
        <w:rPr>
          <w:rFonts w:ascii="Times New Roman" w:eastAsia="Times New Roman" w:hAnsi="Times New Roman" w:cs="Times New Roman"/>
          <w:color w:val="FF0000"/>
        </w:rPr>
        <w:t>The sea otter surveys are considered a complete census</w:t>
      </w:r>
      <w:r w:rsidR="00742CC8">
        <w:rPr>
          <w:rFonts w:ascii="Times New Roman" w:eastAsia="Times New Roman" w:hAnsi="Times New Roman" w:cs="Times New Roman"/>
          <w:color w:val="FF0000"/>
        </w:rPr>
        <w:t xml:space="preserve"> of the population.  We have added a line to emphasize this point and provide references to the full survey methodologies.</w:t>
      </w:r>
      <w:r w:rsidR="00CD0487">
        <w:rPr>
          <w:rFonts w:ascii="Times New Roman" w:eastAsia="Times New Roman" w:hAnsi="Times New Roman" w:cs="Times New Roman"/>
          <w:color w:val="FF0000"/>
        </w:rPr>
        <w:t xml:space="preserve"> (HERE</w:t>
      </w:r>
      <w:r w:rsidR="00B06F52">
        <w:rPr>
          <w:rFonts w:ascii="Times New Roman" w:eastAsia="Times New Roman" w:hAnsi="Times New Roman" w:cs="Times New Roman"/>
          <w:color w:val="FF0000"/>
        </w:rPr>
        <w:t xml:space="preserve"> about line 147</w:t>
      </w:r>
      <w:r w:rsidR="00CD0487">
        <w:rPr>
          <w:rFonts w:ascii="Times New Roman" w:eastAsia="Times New Roman" w:hAnsi="Times New Roman" w:cs="Times New Roman"/>
          <w:color w:val="FF0000"/>
        </w:rPr>
        <w:t>)</w:t>
      </w:r>
      <w:r w:rsidR="00742CC8">
        <w:rPr>
          <w:rFonts w:ascii="Times New Roman" w:eastAsia="Times New Roman" w:hAnsi="Times New Roman" w:cs="Times New Roman"/>
          <w:color w:val="FF0000"/>
        </w:rPr>
        <w:t xml:space="preserve"> </w:t>
      </w:r>
    </w:p>
    <w:p w14:paraId="0663D9EC" w14:textId="12294AD7" w:rsidR="00AD7339"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br/>
        <w:t xml:space="preserve">L170, was kelp coverage estimated by digitizing aerial images or by visual estimates made in the field?  </w:t>
      </w:r>
      <w:r w:rsidRPr="00921426">
        <w:rPr>
          <w:rFonts w:ascii="Times New Roman" w:eastAsia="Times New Roman" w:hAnsi="Times New Roman" w:cs="Times New Roman"/>
        </w:rPr>
        <w:br/>
      </w:r>
      <w:r w:rsidR="00AD7339" w:rsidRPr="00AD7339">
        <w:rPr>
          <w:rFonts w:ascii="Times New Roman" w:eastAsia="Times New Roman" w:hAnsi="Times New Roman" w:cs="Times New Roman"/>
          <w:color w:val="FF0000"/>
        </w:rPr>
        <w:lastRenderedPageBreak/>
        <w:t>Response</w:t>
      </w:r>
      <w:r w:rsidR="00AD7339">
        <w:rPr>
          <w:rFonts w:ascii="Times New Roman" w:eastAsia="Times New Roman" w:hAnsi="Times New Roman" w:cs="Times New Roman"/>
          <w:color w:val="FF0000"/>
        </w:rPr>
        <w:t>: The methods are derived from digitized aerial images.</w:t>
      </w:r>
      <w:r w:rsidR="00742CC8">
        <w:rPr>
          <w:rFonts w:ascii="Times New Roman" w:eastAsia="Times New Roman" w:hAnsi="Times New Roman" w:cs="Times New Roman"/>
          <w:color w:val="FF0000"/>
        </w:rPr>
        <w:t xml:space="preserve">  We note this briefly</w:t>
      </w:r>
      <w:r w:rsidR="00D91998">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and cite provide the references for the kelp surveys.</w:t>
      </w:r>
      <w:r w:rsidR="00D91998">
        <w:rPr>
          <w:rFonts w:ascii="Times New Roman" w:eastAsia="Times New Roman" w:hAnsi="Times New Roman" w:cs="Times New Roman"/>
          <w:color w:val="FF0000"/>
        </w:rPr>
        <w:t xml:space="preserve"> (</w:t>
      </w:r>
      <w:r w:rsidR="00AD7339">
        <w:rPr>
          <w:rFonts w:ascii="Times New Roman" w:eastAsia="Times New Roman" w:hAnsi="Times New Roman" w:cs="Times New Roman"/>
          <w:color w:val="FF0000"/>
        </w:rPr>
        <w:t>HER</w:t>
      </w:r>
      <w:r w:rsidR="00D91998">
        <w:rPr>
          <w:rFonts w:ascii="Times New Roman" w:eastAsia="Times New Roman" w:hAnsi="Times New Roman" w:cs="Times New Roman"/>
          <w:color w:val="FF0000"/>
        </w:rPr>
        <w:t>E</w:t>
      </w:r>
      <w:r w:rsidR="00B06F52">
        <w:rPr>
          <w:rFonts w:ascii="Times New Roman" w:eastAsia="Times New Roman" w:hAnsi="Times New Roman" w:cs="Times New Roman"/>
          <w:color w:val="FF0000"/>
        </w:rPr>
        <w:t xml:space="preserve"> about line 190</w:t>
      </w:r>
      <w:r w:rsidR="00D91998">
        <w:rPr>
          <w:rFonts w:ascii="Times New Roman" w:eastAsia="Times New Roman" w:hAnsi="Times New Roman" w:cs="Times New Roman"/>
          <w:color w:val="FF0000"/>
        </w:rPr>
        <w:t>)</w:t>
      </w:r>
    </w:p>
    <w:p w14:paraId="41ED68CE" w14:textId="77777777" w:rsidR="00AD7339" w:rsidRDefault="00AD7339" w:rsidP="003127B2">
      <w:pPr>
        <w:rPr>
          <w:rFonts w:ascii="Times New Roman" w:eastAsia="Times New Roman" w:hAnsi="Times New Roman" w:cs="Times New Roman"/>
        </w:rPr>
      </w:pPr>
    </w:p>
    <w:p w14:paraId="1B3B3A4F" w14:textId="77777777" w:rsidR="00742CC8" w:rsidRDefault="005C0F96" w:rsidP="003127B2">
      <w:pPr>
        <w:rPr>
          <w:rFonts w:ascii="Times New Roman" w:eastAsia="Times New Roman" w:hAnsi="Times New Roman" w:cs="Times New Roman"/>
        </w:rPr>
      </w:pPr>
      <w:r w:rsidRPr="00921426">
        <w:rPr>
          <w:rFonts w:ascii="Times New Roman" w:eastAsia="Times New Roman" w:hAnsi="Times New Roman" w:cs="Times New Roman"/>
        </w:rPr>
        <w:t xml:space="preserve">L223-225 needs a reference to support it.  </w:t>
      </w:r>
    </w:p>
    <w:p w14:paraId="4EB07423" w14:textId="5528E63B" w:rsidR="00742CC8" w:rsidRDefault="00742CC8" w:rsidP="003127B2">
      <w:pPr>
        <w:rPr>
          <w:rFonts w:ascii="Times New Roman" w:eastAsia="Times New Roman" w:hAnsi="Times New Roman" w:cs="Times New Roman"/>
        </w:rPr>
      </w:pPr>
      <w:r w:rsidRPr="00AD7339">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F73E0A">
        <w:rPr>
          <w:rFonts w:ascii="Times New Roman" w:eastAsia="Times New Roman" w:hAnsi="Times New Roman" w:cs="Times New Roman"/>
          <w:color w:val="FF0000"/>
        </w:rPr>
        <w:t xml:space="preserve">We have added </w:t>
      </w:r>
      <w:r>
        <w:rPr>
          <w:rFonts w:ascii="Times New Roman" w:eastAsia="Times New Roman" w:hAnsi="Times New Roman" w:cs="Times New Roman"/>
          <w:color w:val="FF0000"/>
        </w:rPr>
        <w:t xml:space="preserve">references </w:t>
      </w:r>
      <w:r w:rsidR="00F73E0A">
        <w:rPr>
          <w:rFonts w:ascii="Times New Roman" w:eastAsia="Times New Roman" w:hAnsi="Times New Roman" w:cs="Times New Roman"/>
          <w:color w:val="FF0000"/>
        </w:rPr>
        <w:t xml:space="preserve">for this assertion </w:t>
      </w:r>
      <w:r>
        <w:rPr>
          <w:rFonts w:ascii="Times New Roman" w:eastAsia="Times New Roman" w:hAnsi="Times New Roman" w:cs="Times New Roman"/>
          <w:color w:val="FF0000"/>
        </w:rPr>
        <w:t>(HERE</w:t>
      </w:r>
      <w:r w:rsidR="00B06F52">
        <w:rPr>
          <w:rFonts w:ascii="Times New Roman" w:eastAsia="Times New Roman" w:hAnsi="Times New Roman" w:cs="Times New Roman"/>
          <w:color w:val="FF0000"/>
        </w:rPr>
        <w:t xml:space="preserve"> about 261</w:t>
      </w:r>
      <w:r w:rsidR="00F73E0A">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L230, “regressed exponential trends” is unclear, do you mean you regressed sea otter abundance against kelp cover? </w:t>
      </w:r>
    </w:p>
    <w:p w14:paraId="2B4F64FD" w14:textId="2CA20412" w:rsidR="00F73E0A" w:rsidRDefault="00742CC8" w:rsidP="003127B2">
      <w:pPr>
        <w:rPr>
          <w:rFonts w:ascii="Times New Roman" w:eastAsia="Times New Roman" w:hAnsi="Times New Roman" w:cs="Times New Roman"/>
        </w:rPr>
      </w:pPr>
      <w:r w:rsidRPr="00742CC8">
        <w:rPr>
          <w:rFonts w:ascii="Times New Roman" w:eastAsia="Times New Roman" w:hAnsi="Times New Roman" w:cs="Times New Roman"/>
          <w:color w:val="FF0000"/>
        </w:rPr>
        <w:t>Response: We have rephrased this section for clarity</w:t>
      </w:r>
      <w:r w:rsidR="00CD0487">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(HERE</w:t>
      </w:r>
      <w:r w:rsidR="00172BF9">
        <w:rPr>
          <w:rFonts w:ascii="Times New Roman" w:eastAsia="Times New Roman" w:hAnsi="Times New Roman" w:cs="Times New Roman"/>
          <w:color w:val="FF0000"/>
        </w:rPr>
        <w:t xml:space="preserve"> about 267</w:t>
      </w:r>
      <w:r>
        <w:rPr>
          <w:rFonts w:ascii="Times New Roman" w:eastAsia="Times New Roman" w:hAnsi="Times New Roman" w:cs="Times New Roman"/>
          <w:color w:val="FF0000"/>
        </w:rPr>
        <w:t>)</w:t>
      </w:r>
      <w:r w:rsidR="005C0F96" w:rsidRPr="00921426">
        <w:rPr>
          <w:rFonts w:ascii="Times New Roman" w:eastAsia="Times New Roman" w:hAnsi="Times New Roman" w:cs="Times New Roman"/>
        </w:rPr>
        <w:br/>
        <w:t xml:space="preserve">L236, temporal or spatial variability?  (I assume temporal but you should say so).  </w:t>
      </w:r>
      <w:r w:rsidR="005C0F96"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 xml:space="preserve">Response: </w:t>
      </w:r>
      <w:r w:rsidR="00F73E0A">
        <w:rPr>
          <w:rFonts w:ascii="Times New Roman" w:eastAsia="Times New Roman" w:hAnsi="Times New Roman" w:cs="Times New Roman"/>
          <w:color w:val="FF0000"/>
        </w:rPr>
        <w:t>Yes. We mean temporal variability (line 273ish)</w:t>
      </w:r>
    </w:p>
    <w:p w14:paraId="1261F1D5" w14:textId="240132F9" w:rsidR="003127B2" w:rsidRDefault="005C0F96">
      <w:r w:rsidRPr="00921426">
        <w:rPr>
          <w:rFonts w:ascii="Times New Roman" w:eastAsia="Times New Roman" w:hAnsi="Times New Roman" w:cs="Times New Roman"/>
        </w:rPr>
        <w:t>L334-336 is material for Discussion, Results just describe the data.  Same with L350-352 and L354-356.</w:t>
      </w:r>
      <w:r w:rsidRPr="00921426">
        <w:rPr>
          <w:rFonts w:ascii="Times New Roman" w:eastAsia="Times New Roman" w:hAnsi="Times New Roman" w:cs="Times New Roman"/>
        </w:rPr>
        <w:br/>
      </w:r>
      <w:r w:rsidR="00F73E0A" w:rsidRPr="00742CC8">
        <w:rPr>
          <w:rFonts w:ascii="Times New Roman" w:eastAsia="Times New Roman" w:hAnsi="Times New Roman" w:cs="Times New Roman"/>
          <w:color w:val="FF0000"/>
        </w:rPr>
        <w:t>Response:</w:t>
      </w:r>
      <w:r w:rsidR="00F73E0A">
        <w:rPr>
          <w:rFonts w:ascii="Times New Roman" w:eastAsia="Times New Roman" w:hAnsi="Times New Roman" w:cs="Times New Roman"/>
          <w:color w:val="FF0000"/>
        </w:rPr>
        <w:t xml:space="preserve"> </w:t>
      </w:r>
      <w:r w:rsidR="00CB63A7">
        <w:rPr>
          <w:rFonts w:ascii="Times New Roman" w:eastAsia="Times New Roman" w:hAnsi="Times New Roman" w:cs="Times New Roman"/>
          <w:color w:val="FF0000"/>
        </w:rPr>
        <w:t>We have removed these sentences (see line 385ish and 400ish)</w:t>
      </w:r>
    </w:p>
    <w:p w14:paraId="52873F69" w14:textId="77777777" w:rsidR="003127B2" w:rsidRDefault="003127B2"/>
    <w:p w14:paraId="2998807A" w14:textId="77777777" w:rsidR="003127B2" w:rsidRDefault="003127B2"/>
    <w:p w14:paraId="5A85A049" w14:textId="77777777" w:rsidR="003127B2" w:rsidRDefault="003127B2"/>
    <w:p w14:paraId="5362F3CC" w14:textId="77777777" w:rsidR="003127B2" w:rsidRDefault="003127B2"/>
    <w:p w14:paraId="7EFE748F" w14:textId="08E8BF3D" w:rsidR="001B3C88" w:rsidRPr="001E08A2" w:rsidRDefault="001B3C88">
      <w:pPr>
        <w:rPr>
          <w:rFonts w:ascii="Times New Roman" w:hAnsi="Times New Roman" w:cs="Times New Roman"/>
          <w:rPrChange w:id="93" w:author="Chris.Harvey" w:date="2018-07-18T06:05:00Z">
            <w:rPr/>
          </w:rPrChange>
        </w:rPr>
      </w:pPr>
      <w:r w:rsidRPr="001E08A2">
        <w:rPr>
          <w:rFonts w:ascii="Times New Roman" w:hAnsi="Times New Roman" w:cs="Times New Roman"/>
          <w:rPrChange w:id="94" w:author="Chris.Harvey" w:date="2018-07-18T06:05:00Z">
            <w:rPr/>
          </w:rPrChange>
        </w:rPr>
        <w:t>Rev</w:t>
      </w:r>
      <w:r w:rsidR="00083359" w:rsidRPr="001E08A2">
        <w:rPr>
          <w:rFonts w:ascii="Times New Roman" w:hAnsi="Times New Roman" w:cs="Times New Roman"/>
          <w:rPrChange w:id="95" w:author="Chris.Harvey" w:date="2018-07-18T06:05:00Z">
            <w:rPr/>
          </w:rPrChange>
        </w:rPr>
        <w:t>iewer</w:t>
      </w:r>
      <w:r w:rsidRPr="001E08A2">
        <w:rPr>
          <w:rFonts w:ascii="Times New Roman" w:hAnsi="Times New Roman" w:cs="Times New Roman"/>
          <w:rPrChange w:id="96" w:author="Chris.Harvey" w:date="2018-07-18T06:05:00Z">
            <w:rPr/>
          </w:rPrChange>
        </w:rPr>
        <w:t xml:space="preserve"> 1:</w:t>
      </w:r>
    </w:p>
    <w:p w14:paraId="32913FCA" w14:textId="70B1F78F" w:rsidR="001B3C88" w:rsidRDefault="001B3C88">
      <w:pPr>
        <w:rPr>
          <w:rFonts w:ascii="Times New Roman" w:eastAsia="Times New Roman" w:hAnsi="Times New Roman" w:cs="Times New Roman"/>
        </w:rPr>
      </w:pPr>
      <w:r w:rsidRPr="00921426">
        <w:rPr>
          <w:rFonts w:ascii="Times New Roman" w:eastAsia="Times New Roman" w:hAnsi="Times New Roman" w:cs="Times New Roman"/>
        </w:rPr>
        <w:t>First, there was only a single physical variable, wind, that was included in the analysis. But in the discussion the authors speculate on all of the abiotic factors that could explain the slight recent downward trend. Factors such as SST, PDO, Upwelling, etc. should all be readily available for the authors to include in an analysis. Can the authors do this? I was left a bit unsatisfied with the speculative argument of kelp forest decline.</w:t>
      </w:r>
    </w:p>
    <w:p w14:paraId="4DCADA34" w14:textId="18AF25AA" w:rsidR="001B3C88" w:rsidRPr="001B3C88" w:rsidRDefault="00CC7747">
      <w:pPr>
        <w:rPr>
          <w:color w:val="FF0000"/>
        </w:rPr>
      </w:pPr>
      <w:r>
        <w:rPr>
          <w:color w:val="FF0000"/>
        </w:rPr>
        <w:t xml:space="preserve">Response: Of all of the </w:t>
      </w:r>
      <w:r w:rsidR="00742CC8">
        <w:rPr>
          <w:color w:val="FF0000"/>
        </w:rPr>
        <w:t>variables</w:t>
      </w:r>
      <w:ins w:id="97" w:author="Chris.Harvey" w:date="2018-07-18T06:06:00Z">
        <w:r w:rsidR="001E08A2">
          <w:rPr>
            <w:color w:val="FF0000"/>
          </w:rPr>
          <w:t>, we</w:t>
        </w:r>
      </w:ins>
      <w:r w:rsidR="00742CC8">
        <w:rPr>
          <w:color w:val="FF0000"/>
        </w:rPr>
        <w:t xml:space="preserve"> only include</w:t>
      </w:r>
      <w:ins w:id="98" w:author="Chris.Harvey" w:date="2018-07-18T06:06:00Z">
        <w:r w:rsidR="001E08A2">
          <w:rPr>
            <w:color w:val="FF0000"/>
          </w:rPr>
          <w:t>d</w:t>
        </w:r>
      </w:ins>
      <w:r w:rsidR="00742CC8">
        <w:rPr>
          <w:color w:val="FF0000"/>
        </w:rPr>
        <w:t xml:space="preserve"> w</w:t>
      </w:r>
      <w:r w:rsidR="001B3C88" w:rsidRPr="001B3C88">
        <w:rPr>
          <w:color w:val="FF0000"/>
        </w:rPr>
        <w:t xml:space="preserve">ind </w:t>
      </w:r>
      <w:r w:rsidR="00742CC8">
        <w:rPr>
          <w:color w:val="FF0000"/>
        </w:rPr>
        <w:t xml:space="preserve">as it </w:t>
      </w:r>
      <w:r w:rsidR="001B3C88" w:rsidRPr="001B3C88">
        <w:rPr>
          <w:color w:val="FF0000"/>
        </w:rPr>
        <w:t xml:space="preserve">is the only </w:t>
      </w:r>
      <w:r>
        <w:rPr>
          <w:color w:val="FF0000"/>
        </w:rPr>
        <w:t xml:space="preserve">variable </w:t>
      </w:r>
      <w:r w:rsidR="001B3C88" w:rsidRPr="001B3C88">
        <w:rPr>
          <w:color w:val="FF0000"/>
        </w:rPr>
        <w:t>that varies in space</w:t>
      </w:r>
      <w:ins w:id="99" w:author="Chris.Harvey" w:date="2018-07-18T06:06:00Z">
        <w:r w:rsidR="001E08A2">
          <w:rPr>
            <w:color w:val="FF0000"/>
          </w:rPr>
          <w:t xml:space="preserve"> relative to </w:t>
        </w:r>
      </w:ins>
      <w:ins w:id="100" w:author="Chris.Harvey" w:date="2018-07-18T06:07:00Z">
        <w:r w:rsidR="001E08A2">
          <w:rPr>
            <w:color w:val="FF0000"/>
          </w:rPr>
          <w:t xml:space="preserve">the scale of </w:t>
        </w:r>
      </w:ins>
      <w:ins w:id="101" w:author="Chris.Harvey" w:date="2018-07-18T06:06:00Z">
        <w:r w:rsidR="001E08A2">
          <w:rPr>
            <w:color w:val="FF0000"/>
          </w:rPr>
          <w:t>our study domain</w:t>
        </w:r>
      </w:ins>
      <w:r w:rsidR="001B3C88" w:rsidRPr="001B3C88">
        <w:rPr>
          <w:color w:val="FF0000"/>
        </w:rPr>
        <w:t>.  All of t</w:t>
      </w:r>
      <w:r w:rsidR="00350FB6">
        <w:rPr>
          <w:color w:val="FF0000"/>
        </w:rPr>
        <w:t>he other variables the reviewer</w:t>
      </w:r>
      <w:r w:rsidR="001B3C88" w:rsidRPr="001B3C88">
        <w:rPr>
          <w:color w:val="FF0000"/>
        </w:rPr>
        <w:t xml:space="preserve"> mentions are spatially invariant among sites and therefore do not have the ability to explain the variation</w:t>
      </w:r>
      <w:r w:rsidR="00172BF9">
        <w:rPr>
          <w:color w:val="FF0000"/>
        </w:rPr>
        <w:t xml:space="preserve"> among sites</w:t>
      </w:r>
      <w:r w:rsidR="001B3C88" w:rsidRPr="001B3C88">
        <w:rPr>
          <w:color w:val="FF0000"/>
        </w:rPr>
        <w:t xml:space="preserve"> even if we included them.</w:t>
      </w:r>
      <w:r w:rsidR="00CB63A7">
        <w:rPr>
          <w:color w:val="FF0000"/>
        </w:rPr>
        <w:t xml:space="preserve"> We would love to be able to include additional local variables for each site, but they simply do not exist. We have added</w:t>
      </w:r>
      <w:r w:rsidR="00172BF9">
        <w:rPr>
          <w:color w:val="FF0000"/>
        </w:rPr>
        <w:t xml:space="preserve"> this point to the </w:t>
      </w:r>
      <w:ins w:id="102" w:author="Chris.Harvey" w:date="2018-07-18T06:07:00Z">
        <w:r w:rsidR="001E08A2">
          <w:rPr>
            <w:color w:val="FF0000"/>
          </w:rPr>
          <w:t>M</w:t>
        </w:r>
      </w:ins>
      <w:del w:id="103" w:author="Chris.Harvey" w:date="2018-07-18T06:07:00Z">
        <w:r w:rsidR="00172BF9" w:rsidDel="001E08A2">
          <w:rPr>
            <w:color w:val="FF0000"/>
          </w:rPr>
          <w:delText>m</w:delText>
        </w:r>
      </w:del>
      <w:r w:rsidR="00172BF9">
        <w:rPr>
          <w:color w:val="FF0000"/>
        </w:rPr>
        <w:t>ethods (</w:t>
      </w:r>
      <w:r w:rsidR="00172BF9" w:rsidRPr="00172BF9">
        <w:rPr>
          <w:color w:val="FF0000"/>
          <w:highlight w:val="yellow"/>
        </w:rPr>
        <w:t>about line 135-140</w:t>
      </w:r>
      <w:r w:rsidR="00CB63A7">
        <w:rPr>
          <w:color w:val="FF0000"/>
        </w:rPr>
        <w:t>), added an investigation of two broad scale oceanographic variables (</w:t>
      </w:r>
      <w:r w:rsidR="00172BF9" w:rsidRPr="00172BF9">
        <w:rPr>
          <w:color w:val="FF0000"/>
          <w:highlight w:val="yellow"/>
        </w:rPr>
        <w:t>line 136</w:t>
      </w:r>
      <w:r w:rsidR="00CB63A7">
        <w:rPr>
          <w:color w:val="FF0000"/>
        </w:rPr>
        <w:t xml:space="preserve">) and modified </w:t>
      </w:r>
      <w:del w:id="104" w:author="Chris.Harvey" w:date="2018-07-18T06:08:00Z">
        <w:r w:rsidR="00CB63A7" w:rsidDel="001E08A2">
          <w:rPr>
            <w:color w:val="FF0000"/>
          </w:rPr>
          <w:delText xml:space="preserve">in </w:delText>
        </w:r>
      </w:del>
      <w:r w:rsidR="00CB63A7">
        <w:rPr>
          <w:color w:val="FF0000"/>
        </w:rPr>
        <w:t xml:space="preserve">the </w:t>
      </w:r>
      <w:r w:rsidR="00742CC8">
        <w:rPr>
          <w:color w:val="FF0000"/>
        </w:rPr>
        <w:t xml:space="preserve">discussion </w:t>
      </w:r>
      <w:r w:rsidR="00CB63A7">
        <w:rPr>
          <w:color w:val="FF0000"/>
        </w:rPr>
        <w:t xml:space="preserve">of environmental variables to reflect questions of spatial scale </w:t>
      </w:r>
      <w:r w:rsidR="00742CC8">
        <w:rPr>
          <w:color w:val="FF0000"/>
        </w:rPr>
        <w:t>(</w:t>
      </w:r>
      <w:r w:rsidR="00172BF9">
        <w:rPr>
          <w:color w:val="FF0000"/>
        </w:rPr>
        <w:t>about line 453</w:t>
      </w:r>
      <w:r w:rsidR="00742CC8">
        <w:rPr>
          <w:color w:val="FF0000"/>
        </w:rPr>
        <w:t>).  In addition, we provide a citation for the Pfister et al. paper that investigates various climate drivers on coastal kelp at the aggregate, regional level (</w:t>
      </w:r>
      <w:r w:rsidR="00350FB6">
        <w:rPr>
          <w:color w:val="FF0000"/>
        </w:rPr>
        <w:t>and includes</w:t>
      </w:r>
      <w:r w:rsidR="00742CC8">
        <w:rPr>
          <w:color w:val="FF0000"/>
        </w:rPr>
        <w:t xml:space="preserve"> PDO, SST, etc.). We do not wish to revisit previously published analyses so we do not address variation at the</w:t>
      </w:r>
      <w:r w:rsidR="00CB63A7">
        <w:rPr>
          <w:color w:val="FF0000"/>
        </w:rPr>
        <w:t xml:space="preserve"> region</w:t>
      </w:r>
      <w:r w:rsidR="0068467C">
        <w:rPr>
          <w:color w:val="FF0000"/>
        </w:rPr>
        <w:t>al scale</w:t>
      </w:r>
      <w:r w:rsidR="00CB63A7">
        <w:rPr>
          <w:color w:val="FF0000"/>
        </w:rPr>
        <w:t xml:space="preserve"> in our manuscript </w:t>
      </w:r>
      <w:commentRangeStart w:id="105"/>
      <w:del w:id="106" w:author="Chris.Harvey" w:date="2018-07-18T06:08:00Z">
        <w:r w:rsidR="00CB63A7" w:rsidDel="001E08A2">
          <w:rPr>
            <w:color w:val="FF0000"/>
          </w:rPr>
          <w:delText xml:space="preserve">on </w:delText>
        </w:r>
      </w:del>
      <w:ins w:id="107" w:author="Chris.Harvey" w:date="2018-07-18T06:08:00Z">
        <w:r w:rsidR="001E08A2">
          <w:rPr>
            <w:color w:val="FF0000"/>
          </w:rPr>
          <w:t xml:space="preserve">or </w:t>
        </w:r>
        <w:commentRangeEnd w:id="105"/>
        <w:r w:rsidR="001E08A2">
          <w:rPr>
            <w:rStyle w:val="CommentReference"/>
          </w:rPr>
          <w:commentReference w:id="105"/>
        </w:r>
      </w:ins>
      <w:r w:rsidR="00CB63A7">
        <w:rPr>
          <w:color w:val="FF0000"/>
        </w:rPr>
        <w:t>construct detailed</w:t>
      </w:r>
      <w:r w:rsidR="0068467C">
        <w:rPr>
          <w:color w:val="FF0000"/>
        </w:rPr>
        <w:t xml:space="preserve"> dynamic models for each site. While more sophisticated time-series models can be constructed for these populations, they will have to</w:t>
      </w:r>
      <w:r w:rsidR="00350FB6">
        <w:rPr>
          <w:color w:val="FF0000"/>
        </w:rPr>
        <w:t xml:space="preserve"> wait for a later manuscript.</w:t>
      </w:r>
      <w:r w:rsidR="0068467C">
        <w:rPr>
          <w:color w:val="FF0000"/>
        </w:rPr>
        <w:t xml:space="preserve"> </w:t>
      </w:r>
    </w:p>
    <w:p w14:paraId="62750393" w14:textId="77777777" w:rsidR="001B3C88" w:rsidRDefault="001B3C88"/>
    <w:p w14:paraId="415790B5" w14:textId="575754FB" w:rsidR="00D91998" w:rsidRDefault="00D91998">
      <w:r w:rsidRPr="00921426">
        <w:rPr>
          <w:rFonts w:ascii="Times New Roman" w:eastAsia="Times New Roman" w:hAnsi="Times New Roman" w:cs="Times New Roman"/>
        </w:rPr>
        <w:t xml:space="preserve">Furthermore, are there survey areas from WADNR that are immediately outside of the sea otter range? If so, it would be nice to see those as some sort of control. Have they remained consistently low over the 30+ </w:t>
      </w:r>
      <w:proofErr w:type="spellStart"/>
      <w:r w:rsidRPr="00921426">
        <w:rPr>
          <w:rFonts w:ascii="Times New Roman" w:eastAsia="Times New Roman" w:hAnsi="Times New Roman" w:cs="Times New Roman"/>
        </w:rPr>
        <w:t>yr</w:t>
      </w:r>
      <w:proofErr w:type="spellEnd"/>
      <w:r w:rsidRPr="00921426">
        <w:rPr>
          <w:rFonts w:ascii="Times New Roman" w:eastAsia="Times New Roman" w:hAnsi="Times New Roman" w:cs="Times New Roman"/>
        </w:rPr>
        <w:t xml:space="preserve"> data set? Assuming that would be the expectation.</w:t>
      </w:r>
    </w:p>
    <w:p w14:paraId="1D6173DA" w14:textId="14CEBC4E" w:rsidR="001B3C88" w:rsidRPr="001B3C88" w:rsidRDefault="001B3C88" w:rsidP="001B3C88">
      <w:pPr>
        <w:rPr>
          <w:rFonts w:ascii="Times New Roman" w:eastAsia="Times New Roman" w:hAnsi="Times New Roman" w:cs="Times New Roman"/>
          <w:color w:val="FF0000"/>
        </w:rPr>
      </w:pPr>
      <w:r w:rsidRPr="001B3C88">
        <w:rPr>
          <w:rFonts w:ascii="Times New Roman" w:eastAsia="Times New Roman" w:hAnsi="Times New Roman" w:cs="Times New Roman"/>
          <w:color w:val="FF0000"/>
        </w:rPr>
        <w:t xml:space="preserve">Response: </w:t>
      </w:r>
      <w:r w:rsidR="00D91998">
        <w:rPr>
          <w:rFonts w:ascii="Times New Roman" w:eastAsia="Times New Roman" w:hAnsi="Times New Roman" w:cs="Times New Roman"/>
          <w:color w:val="FF0000"/>
        </w:rPr>
        <w:t>Unfortunately, t</w:t>
      </w:r>
      <w:r w:rsidRPr="001B3C88">
        <w:rPr>
          <w:rFonts w:ascii="Times New Roman" w:eastAsia="Times New Roman" w:hAnsi="Times New Roman" w:cs="Times New Roman"/>
          <w:color w:val="FF0000"/>
        </w:rPr>
        <w:t>here are no areas outside of the WADNR survey region</w:t>
      </w:r>
      <w:r w:rsidR="00D91998">
        <w:rPr>
          <w:rFonts w:ascii="Times New Roman" w:eastAsia="Times New Roman" w:hAnsi="Times New Roman" w:cs="Times New Roman"/>
          <w:color w:val="FF0000"/>
        </w:rPr>
        <w:t xml:space="preserve"> on the outer coast</w:t>
      </w:r>
      <w:r w:rsidRPr="001B3C88">
        <w:rPr>
          <w:rFonts w:ascii="Times New Roman" w:eastAsia="Times New Roman" w:hAnsi="Times New Roman" w:cs="Times New Roman"/>
          <w:color w:val="FF0000"/>
        </w:rPr>
        <w:t xml:space="preserve">.  The amount of hard substrate south of Destruction Island </w:t>
      </w:r>
      <w:r w:rsidR="00D91998">
        <w:rPr>
          <w:rFonts w:ascii="Times New Roman" w:eastAsia="Times New Roman" w:hAnsi="Times New Roman" w:cs="Times New Roman"/>
          <w:color w:val="FF0000"/>
        </w:rPr>
        <w:t xml:space="preserve">in Washington </w:t>
      </w:r>
      <w:r w:rsidRPr="001B3C88">
        <w:rPr>
          <w:rFonts w:ascii="Times New Roman" w:eastAsia="Times New Roman" w:hAnsi="Times New Roman" w:cs="Times New Roman"/>
          <w:color w:val="FF0000"/>
        </w:rPr>
        <w:t>is trivi</w:t>
      </w:r>
      <w:r w:rsidR="00D91998">
        <w:rPr>
          <w:rFonts w:ascii="Times New Roman" w:eastAsia="Times New Roman" w:hAnsi="Times New Roman" w:cs="Times New Roman"/>
          <w:color w:val="FF0000"/>
        </w:rPr>
        <w:t>al</w:t>
      </w:r>
      <w:r w:rsidR="0068467C">
        <w:rPr>
          <w:rFonts w:ascii="Times New Roman" w:eastAsia="Times New Roman" w:hAnsi="Times New Roman" w:cs="Times New Roman"/>
          <w:color w:val="FF0000"/>
        </w:rPr>
        <w:t xml:space="preserve"> </w:t>
      </w:r>
      <w:commentRangeStart w:id="108"/>
      <w:r w:rsidR="0068467C">
        <w:rPr>
          <w:rFonts w:ascii="Times New Roman" w:eastAsia="Times New Roman" w:hAnsi="Times New Roman" w:cs="Times New Roman"/>
          <w:color w:val="FF0000"/>
        </w:rPr>
        <w:t xml:space="preserve">and </w:t>
      </w:r>
      <w:ins w:id="109" w:author="Chris.Harvey" w:date="2018-07-18T06:10:00Z">
        <w:r w:rsidR="001E08A2">
          <w:rPr>
            <w:rFonts w:ascii="Times New Roman" w:eastAsia="Times New Roman" w:hAnsi="Times New Roman" w:cs="Times New Roman"/>
            <w:color w:val="FF0000"/>
          </w:rPr>
          <w:t xml:space="preserve">not conducive </w:t>
        </w:r>
      </w:ins>
      <w:ins w:id="110" w:author="Chris.Harvey" w:date="2018-07-18T06:11:00Z">
        <w:r w:rsidR="001E08A2">
          <w:rPr>
            <w:rFonts w:ascii="Times New Roman" w:eastAsia="Times New Roman" w:hAnsi="Times New Roman" w:cs="Times New Roman"/>
            <w:color w:val="FF0000"/>
          </w:rPr>
          <w:t>to supporting significant kelp forests</w:t>
        </w:r>
      </w:ins>
      <w:r w:rsidR="00D91998">
        <w:rPr>
          <w:rFonts w:ascii="Times New Roman" w:eastAsia="Times New Roman" w:hAnsi="Times New Roman" w:cs="Times New Roman"/>
          <w:color w:val="FF0000"/>
        </w:rPr>
        <w:t xml:space="preserve">.  </w:t>
      </w:r>
      <w:commentRangeEnd w:id="108"/>
      <w:r w:rsidR="001E08A2">
        <w:rPr>
          <w:rStyle w:val="CommentReference"/>
        </w:rPr>
        <w:commentReference w:id="108"/>
      </w:r>
      <w:r w:rsidR="00D91998">
        <w:rPr>
          <w:rFonts w:ascii="Times New Roman" w:eastAsia="Times New Roman" w:hAnsi="Times New Roman" w:cs="Times New Roman"/>
          <w:color w:val="FF0000"/>
        </w:rPr>
        <w:t xml:space="preserve">There are other </w:t>
      </w:r>
      <w:commentRangeStart w:id="111"/>
      <w:r w:rsidR="00D91998">
        <w:rPr>
          <w:rFonts w:ascii="Times New Roman" w:eastAsia="Times New Roman" w:hAnsi="Times New Roman" w:cs="Times New Roman"/>
          <w:color w:val="FF0000"/>
        </w:rPr>
        <w:t>area</w:t>
      </w:r>
      <w:ins w:id="112" w:author="Chris.Harvey" w:date="2018-07-18T06:11:00Z">
        <w:r w:rsidR="001E08A2">
          <w:rPr>
            <w:rFonts w:ascii="Times New Roman" w:eastAsia="Times New Roman" w:hAnsi="Times New Roman" w:cs="Times New Roman"/>
            <w:color w:val="FF0000"/>
          </w:rPr>
          <w:t>s of hard substrate to the</w:t>
        </w:r>
      </w:ins>
      <w:r w:rsidR="00D91998">
        <w:rPr>
          <w:rFonts w:ascii="Times New Roman" w:eastAsia="Times New Roman" w:hAnsi="Times New Roman" w:cs="Times New Roman"/>
          <w:color w:val="FF0000"/>
        </w:rPr>
        <w:t xml:space="preserve"> </w:t>
      </w:r>
      <w:commentRangeEnd w:id="111"/>
      <w:r w:rsidR="001E08A2">
        <w:rPr>
          <w:rStyle w:val="CommentReference"/>
        </w:rPr>
        <w:commentReference w:id="111"/>
      </w:r>
      <w:r w:rsidR="00D91998">
        <w:rPr>
          <w:rFonts w:ascii="Times New Roman" w:eastAsia="Times New Roman" w:hAnsi="Times New Roman" w:cs="Times New Roman"/>
          <w:color w:val="FF0000"/>
        </w:rPr>
        <w:t xml:space="preserve">east along the Strait of Juan de Fuca, </w:t>
      </w:r>
      <w:commentRangeStart w:id="113"/>
      <w:r w:rsidR="00D91998">
        <w:rPr>
          <w:rFonts w:ascii="Times New Roman" w:eastAsia="Times New Roman" w:hAnsi="Times New Roman" w:cs="Times New Roman"/>
          <w:color w:val="FF0000"/>
        </w:rPr>
        <w:t>but these sites are considered substantially different than outer coast areas</w:t>
      </w:r>
      <w:r w:rsidR="0068467C">
        <w:rPr>
          <w:rFonts w:ascii="Times New Roman" w:eastAsia="Times New Roman" w:hAnsi="Times New Roman" w:cs="Times New Roman"/>
          <w:color w:val="FF0000"/>
        </w:rPr>
        <w:t xml:space="preserve"> and have substantially different invertebrate and algal communities</w:t>
      </w:r>
      <w:commentRangeEnd w:id="113"/>
      <w:r w:rsidR="001E08A2">
        <w:rPr>
          <w:rStyle w:val="CommentReference"/>
        </w:rPr>
        <w:commentReference w:id="113"/>
      </w:r>
      <w:r w:rsidR="00D91998">
        <w:rPr>
          <w:rFonts w:ascii="Times New Roman" w:eastAsia="Times New Roman" w:hAnsi="Times New Roman" w:cs="Times New Roman"/>
          <w:color w:val="FF0000"/>
        </w:rPr>
        <w:t>.</w:t>
      </w:r>
      <w:r w:rsidR="0068467C">
        <w:rPr>
          <w:rFonts w:ascii="Times New Roman" w:eastAsia="Times New Roman" w:hAnsi="Times New Roman" w:cs="Times New Roman"/>
          <w:color w:val="FF0000"/>
        </w:rPr>
        <w:t xml:space="preserve"> The Pfister </w:t>
      </w:r>
      <w:r w:rsidR="0068467C">
        <w:rPr>
          <w:rFonts w:ascii="Times New Roman" w:eastAsia="Times New Roman" w:hAnsi="Times New Roman" w:cs="Times New Roman"/>
          <w:color w:val="FF0000"/>
        </w:rPr>
        <w:lastRenderedPageBreak/>
        <w:t xml:space="preserve">et al. (2018) manuscript present some comparisons between different regions in Washington state. </w:t>
      </w:r>
    </w:p>
    <w:p w14:paraId="44F6B58C" w14:textId="77777777" w:rsidR="001B3C88" w:rsidRDefault="001B3C88" w:rsidP="001B3C88">
      <w:pPr>
        <w:rPr>
          <w:rFonts w:ascii="Times New Roman" w:eastAsia="Times New Roman" w:hAnsi="Times New Roman" w:cs="Times New Roman"/>
        </w:rPr>
      </w:pPr>
    </w:p>
    <w:p w14:paraId="7FAEF484" w14:textId="0D8FC52E" w:rsidR="00742CC8" w:rsidRDefault="001B3C88" w:rsidP="00CC7747">
      <w:pPr>
        <w:rPr>
          <w:rFonts w:ascii="Times New Roman" w:eastAsia="Times New Roman" w:hAnsi="Times New Roman" w:cs="Times New Roman"/>
          <w:color w:val="FF0000"/>
        </w:rPr>
      </w:pPr>
      <w:r w:rsidRPr="00921426">
        <w:rPr>
          <w:rFonts w:ascii="Times New Roman" w:eastAsia="Times New Roman" w:hAnsi="Times New Roman" w:cs="Times New Roman"/>
        </w:rPr>
        <w:t>My second issue, has to deal with just basic succession and the life histories of kelp. In this study, the authors did not differentiate between the two species (</w:t>
      </w:r>
      <w:proofErr w:type="spellStart"/>
      <w:r w:rsidRPr="00921426">
        <w:rPr>
          <w:rFonts w:ascii="Times New Roman" w:eastAsia="Times New Roman" w:hAnsi="Times New Roman" w:cs="Times New Roman"/>
        </w:rPr>
        <w:t>Nereocystis</w:t>
      </w:r>
      <w:proofErr w:type="spellEnd"/>
      <w:r w:rsidRPr="00921426">
        <w:rPr>
          <w:rFonts w:ascii="Times New Roman" w:eastAsia="Times New Roman" w:hAnsi="Times New Roman" w:cs="Times New Roman"/>
        </w:rPr>
        <w:t xml:space="preserve"> and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xml:space="preserve">), the former is an annual and the latter can be either annual (M. </w:t>
      </w:r>
      <w:proofErr w:type="spellStart"/>
      <w:r w:rsidRPr="00921426">
        <w:rPr>
          <w:rFonts w:ascii="Times New Roman" w:eastAsia="Times New Roman" w:hAnsi="Times New Roman" w:cs="Times New Roman"/>
        </w:rPr>
        <w:t>pyrifera</w:t>
      </w:r>
      <w:proofErr w:type="spellEnd"/>
      <w:r w:rsidRPr="00921426">
        <w:rPr>
          <w:rFonts w:ascii="Times New Roman" w:eastAsia="Times New Roman" w:hAnsi="Times New Roman" w:cs="Times New Roman"/>
        </w:rPr>
        <w:t xml:space="preserve"> type formerly known as M. </w:t>
      </w:r>
      <w:proofErr w:type="spellStart"/>
      <w:r w:rsidRPr="00921426">
        <w:rPr>
          <w:rFonts w:ascii="Times New Roman" w:eastAsia="Times New Roman" w:hAnsi="Times New Roman" w:cs="Times New Roman"/>
        </w:rPr>
        <w:t>intergifolia</w:t>
      </w:r>
      <w:proofErr w:type="spellEnd"/>
      <w:r w:rsidRPr="00921426">
        <w:rPr>
          <w:rFonts w:ascii="Times New Roman" w:eastAsia="Times New Roman" w:hAnsi="Times New Roman" w:cs="Times New Roman"/>
        </w:rPr>
        <w:t xml:space="preserve">) or perennial. The annual kelps (and other short-lived algae) tend to move in first, followed by </w:t>
      </w:r>
      <w:proofErr w:type="spellStart"/>
      <w:r w:rsidRPr="00921426">
        <w:rPr>
          <w:rFonts w:ascii="Times New Roman" w:eastAsia="Times New Roman" w:hAnsi="Times New Roman" w:cs="Times New Roman"/>
        </w:rPr>
        <w:t>Macrocystis</w:t>
      </w:r>
      <w:proofErr w:type="spellEnd"/>
      <w:r w:rsidRPr="00921426">
        <w:rPr>
          <w:rFonts w:ascii="Times New Roman" w:eastAsia="Times New Roman" w:hAnsi="Times New Roman" w:cs="Times New Roman"/>
        </w:rPr>
        <w:t>. It would be interesting to see how the successional dynamics of these two species plays out.</w:t>
      </w:r>
      <w:r w:rsidRPr="00921426">
        <w:rPr>
          <w:rFonts w:ascii="Times New Roman" w:eastAsia="Times New Roman" w:hAnsi="Times New Roman" w:cs="Times New Roman"/>
        </w:rPr>
        <w:br/>
      </w:r>
      <w:r w:rsidR="00CC7747" w:rsidRPr="001B3C88">
        <w:rPr>
          <w:rFonts w:ascii="Times New Roman" w:eastAsia="Times New Roman" w:hAnsi="Times New Roman" w:cs="Times New Roman"/>
          <w:color w:val="FF0000"/>
        </w:rPr>
        <w:t>Response:</w:t>
      </w:r>
      <w:r w:rsidR="00CC7747">
        <w:rPr>
          <w:rFonts w:ascii="Times New Roman" w:eastAsia="Times New Roman" w:hAnsi="Times New Roman" w:cs="Times New Roman"/>
          <w:color w:val="FF0000"/>
        </w:rPr>
        <w:t xml:space="preserve"> This is an interesting idea that deserves to be investigated more fully than we can here. We have added several plots to the online supplement to show that, in general, there is no obvious evidence of successional dynamics between </w:t>
      </w:r>
      <w:proofErr w:type="spellStart"/>
      <w:r w:rsidR="00CC7747" w:rsidRPr="00742CC8">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742CC8">
        <w:rPr>
          <w:rFonts w:ascii="Times New Roman" w:eastAsia="Times New Roman" w:hAnsi="Times New Roman" w:cs="Times New Roman"/>
          <w:i/>
          <w:color w:val="FF0000"/>
        </w:rPr>
        <w:t>Macrocystis</w:t>
      </w:r>
      <w:proofErr w:type="spellEnd"/>
      <w:r w:rsidR="00CC7747">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and that the patterns are virtually identical for individual species as they are for both species combined (Fig. S3, S4, S5</w:t>
      </w:r>
      <w:r w:rsidR="00172BF9">
        <w:rPr>
          <w:rFonts w:ascii="Times New Roman" w:eastAsia="Times New Roman" w:hAnsi="Times New Roman" w:cs="Times New Roman"/>
          <w:color w:val="FF0000"/>
        </w:rPr>
        <w:t>). A</w:t>
      </w:r>
      <w:r w:rsidR="00EC26D1">
        <w:rPr>
          <w:rFonts w:ascii="Times New Roman" w:eastAsia="Times New Roman" w:hAnsi="Times New Roman" w:cs="Times New Roman"/>
          <w:color w:val="FF0000"/>
        </w:rPr>
        <w:t xml:space="preserve">cross all sites, </w:t>
      </w:r>
      <w:r w:rsidR="00CC7747">
        <w:rPr>
          <w:rFonts w:ascii="Times New Roman" w:eastAsia="Times New Roman" w:hAnsi="Times New Roman" w:cs="Times New Roman"/>
          <w:color w:val="FF0000"/>
        </w:rPr>
        <w:t xml:space="preserve">there is generally a positive relationship between </w:t>
      </w:r>
      <w:proofErr w:type="spellStart"/>
      <w:r w:rsidR="00CC7747" w:rsidRPr="008D62A3">
        <w:rPr>
          <w:rFonts w:ascii="Times New Roman" w:eastAsia="Times New Roman" w:hAnsi="Times New Roman" w:cs="Times New Roman"/>
          <w:i/>
          <w:color w:val="FF0000"/>
        </w:rPr>
        <w:t>Nereocystis</w:t>
      </w:r>
      <w:proofErr w:type="spellEnd"/>
      <w:r w:rsidR="00CC7747">
        <w:rPr>
          <w:rFonts w:ascii="Times New Roman" w:eastAsia="Times New Roman" w:hAnsi="Times New Roman" w:cs="Times New Roman"/>
          <w:color w:val="FF0000"/>
        </w:rPr>
        <w:t xml:space="preserve"> and </w:t>
      </w:r>
      <w:proofErr w:type="spellStart"/>
      <w:r w:rsidR="00CC7747" w:rsidRPr="008D62A3">
        <w:rPr>
          <w:rFonts w:ascii="Times New Roman" w:eastAsia="Times New Roman" w:hAnsi="Times New Roman" w:cs="Times New Roman"/>
          <w:i/>
          <w:color w:val="FF0000"/>
        </w:rPr>
        <w:t>Macrocystis</w:t>
      </w:r>
      <w:proofErr w:type="spellEnd"/>
      <w:r w:rsidR="008D62A3">
        <w:rPr>
          <w:rFonts w:ascii="Times New Roman" w:eastAsia="Times New Roman" w:hAnsi="Times New Roman" w:cs="Times New Roman"/>
          <w:color w:val="FF0000"/>
        </w:rPr>
        <w:t xml:space="preserve"> – as found in the Pfister et al. (</w:t>
      </w:r>
      <w:r w:rsidR="0068467C">
        <w:rPr>
          <w:rFonts w:ascii="Times New Roman" w:eastAsia="Times New Roman" w:hAnsi="Times New Roman" w:cs="Times New Roman"/>
          <w:color w:val="FF0000"/>
        </w:rPr>
        <w:t>2018</w:t>
      </w:r>
      <w:r w:rsidR="008D62A3">
        <w:rPr>
          <w:rFonts w:ascii="Times New Roman" w:eastAsia="Times New Roman" w:hAnsi="Times New Roman" w:cs="Times New Roman"/>
          <w:color w:val="FF0000"/>
        </w:rPr>
        <w:t>) paper we cite</w:t>
      </w:r>
      <w:r w:rsidR="00CC7747">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At the local scale, Fig. S4 suggests that years of low abundance of </w:t>
      </w:r>
      <w:proofErr w:type="spellStart"/>
      <w:r w:rsidR="00EC26D1" w:rsidRPr="00742CC8">
        <w:rPr>
          <w:rFonts w:ascii="Times New Roman" w:eastAsia="Times New Roman" w:hAnsi="Times New Roman" w:cs="Times New Roman"/>
          <w:i/>
          <w:color w:val="FF0000"/>
        </w:rPr>
        <w:t>Nereocystis</w:t>
      </w:r>
      <w:proofErr w:type="spellEnd"/>
      <w:r w:rsidR="00EC26D1">
        <w:rPr>
          <w:rFonts w:ascii="Times New Roman" w:eastAsia="Times New Roman" w:hAnsi="Times New Roman" w:cs="Times New Roman"/>
          <w:color w:val="FF0000"/>
        </w:rPr>
        <w:t xml:space="preserve"> are years of low abundance for </w:t>
      </w:r>
      <w:proofErr w:type="spellStart"/>
      <w:r w:rsidR="00EC26D1" w:rsidRPr="00742CC8">
        <w:rPr>
          <w:rFonts w:ascii="Times New Roman" w:eastAsia="Times New Roman" w:hAnsi="Times New Roman" w:cs="Times New Roman"/>
          <w:i/>
          <w:color w:val="FF0000"/>
        </w:rPr>
        <w:t>Macrocystis</w:t>
      </w:r>
      <w:proofErr w:type="spellEnd"/>
      <w:r w:rsidR="00EC26D1">
        <w:rPr>
          <w:rFonts w:ascii="Times New Roman" w:eastAsia="Times New Roman" w:hAnsi="Times New Roman" w:cs="Times New Roman"/>
          <w:color w:val="FF0000"/>
        </w:rPr>
        <w:t xml:space="preserve"> but beyond that there appears to be minimal relationship between these two species.</w:t>
      </w:r>
      <w:r w:rsidR="00CC7747">
        <w:rPr>
          <w:rFonts w:ascii="Times New Roman" w:eastAsia="Times New Roman" w:hAnsi="Times New Roman" w:cs="Times New Roman"/>
          <w:color w:val="FF0000"/>
        </w:rPr>
        <w:t xml:space="preserve"> This is not the pattern one would expect from</w:t>
      </w:r>
      <w:r w:rsidR="008D62A3">
        <w:rPr>
          <w:rFonts w:ascii="Times New Roman" w:eastAsia="Times New Roman" w:hAnsi="Times New Roman" w:cs="Times New Roman"/>
          <w:color w:val="FF0000"/>
        </w:rPr>
        <w:t xml:space="preserve"> </w:t>
      </w:r>
      <w:r w:rsidR="00D96D25">
        <w:rPr>
          <w:rFonts w:ascii="Times New Roman" w:eastAsia="Times New Roman" w:hAnsi="Times New Roman" w:cs="Times New Roman"/>
          <w:color w:val="FF0000"/>
        </w:rPr>
        <w:t xml:space="preserve">a successional dynamic between the species, suggesting something different </w:t>
      </w:r>
      <w:r w:rsidR="006868F4">
        <w:rPr>
          <w:rFonts w:ascii="Times New Roman" w:eastAsia="Times New Roman" w:hAnsi="Times New Roman" w:cs="Times New Roman"/>
          <w:color w:val="FF0000"/>
        </w:rPr>
        <w:t xml:space="preserve">and interesting </w:t>
      </w:r>
      <w:r w:rsidR="00D96D25">
        <w:rPr>
          <w:rFonts w:ascii="Times New Roman" w:eastAsia="Times New Roman" w:hAnsi="Times New Roman" w:cs="Times New Roman"/>
          <w:color w:val="FF0000"/>
        </w:rPr>
        <w:t>is going on</w:t>
      </w:r>
      <w:r w:rsidR="006868F4">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Additionally, we have added a final </w:t>
      </w:r>
      <w:r w:rsidR="00C96EEA">
        <w:rPr>
          <w:rFonts w:ascii="Times New Roman" w:eastAsia="Times New Roman" w:hAnsi="Times New Roman" w:cs="Times New Roman"/>
          <w:color w:val="FF0000"/>
        </w:rPr>
        <w:t xml:space="preserve">figure to illustrate how the relationship between sea otter population growth and </w:t>
      </w:r>
      <w:proofErr w:type="spellStart"/>
      <w:r w:rsidR="00C96EEA" w:rsidRPr="00CD0487">
        <w:rPr>
          <w:rFonts w:ascii="Times New Roman" w:eastAsia="Times New Roman" w:hAnsi="Times New Roman" w:cs="Times New Roman"/>
          <w:i/>
          <w:color w:val="FF0000"/>
        </w:rPr>
        <w:t>Macrocystis</w:t>
      </w:r>
      <w:proofErr w:type="spellEnd"/>
      <w:r w:rsidR="00C96EEA">
        <w:rPr>
          <w:rFonts w:ascii="Times New Roman" w:eastAsia="Times New Roman" w:hAnsi="Times New Roman" w:cs="Times New Roman"/>
          <w:color w:val="FF0000"/>
        </w:rPr>
        <w:t xml:space="preserve"> population growth are the same as for bo</w:t>
      </w:r>
      <w:r w:rsidR="00EC26D1">
        <w:rPr>
          <w:rFonts w:ascii="Times New Roman" w:eastAsia="Times New Roman" w:hAnsi="Times New Roman" w:cs="Times New Roman"/>
          <w:color w:val="FF0000"/>
        </w:rPr>
        <w:t>th species combined (Fig. S5</w:t>
      </w:r>
      <w:r w:rsidR="00C96EEA">
        <w:rPr>
          <w:rFonts w:ascii="Times New Roman" w:eastAsia="Times New Roman" w:hAnsi="Times New Roman" w:cs="Times New Roman"/>
          <w:color w:val="FF0000"/>
        </w:rPr>
        <w:t>).</w:t>
      </w:r>
      <w:r w:rsidR="00EC26D1">
        <w:rPr>
          <w:rFonts w:ascii="Times New Roman" w:eastAsia="Times New Roman" w:hAnsi="Times New Roman" w:cs="Times New Roman"/>
          <w:color w:val="FF0000"/>
        </w:rPr>
        <w:t xml:space="preserve"> </w:t>
      </w:r>
      <w:r w:rsidR="00742CC8">
        <w:rPr>
          <w:rFonts w:ascii="Times New Roman" w:eastAsia="Times New Roman" w:hAnsi="Times New Roman" w:cs="Times New Roman"/>
          <w:color w:val="FF0000"/>
        </w:rPr>
        <w:t xml:space="preserve">We do not </w:t>
      </w:r>
      <w:r w:rsidR="00EC26D1">
        <w:rPr>
          <w:rFonts w:ascii="Times New Roman" w:eastAsia="Times New Roman" w:hAnsi="Times New Roman" w:cs="Times New Roman"/>
          <w:color w:val="FF0000"/>
        </w:rPr>
        <w:t xml:space="preserve">present parallel plots for </w:t>
      </w:r>
      <w:proofErr w:type="spellStart"/>
      <w:r w:rsidR="00742CC8" w:rsidRPr="00742CC8">
        <w:rPr>
          <w:rFonts w:ascii="Times New Roman" w:eastAsia="Times New Roman" w:hAnsi="Times New Roman" w:cs="Times New Roman"/>
          <w:i/>
          <w:color w:val="FF0000"/>
        </w:rPr>
        <w:t>Nereocystis</w:t>
      </w:r>
      <w:proofErr w:type="spellEnd"/>
      <w:r w:rsidR="00742CC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alone </w:t>
      </w:r>
      <w:r w:rsidR="00742CC8">
        <w:rPr>
          <w:rFonts w:ascii="Times New Roman" w:eastAsia="Times New Roman" w:hAnsi="Times New Roman" w:cs="Times New Roman"/>
          <w:color w:val="FF0000"/>
        </w:rPr>
        <w:t>becaus</w:t>
      </w:r>
      <w:r w:rsidR="00C96EEA">
        <w:rPr>
          <w:rFonts w:ascii="Times New Roman" w:eastAsia="Times New Roman" w:hAnsi="Times New Roman" w:cs="Times New Roman"/>
          <w:color w:val="FF0000"/>
        </w:rPr>
        <w:t xml:space="preserve">e there are a </w:t>
      </w:r>
      <w:r w:rsidR="00EC26D1">
        <w:rPr>
          <w:rFonts w:ascii="Times New Roman" w:eastAsia="Times New Roman" w:hAnsi="Times New Roman" w:cs="Times New Roman"/>
          <w:color w:val="FF0000"/>
        </w:rPr>
        <w:t xml:space="preserve">few </w:t>
      </w:r>
      <w:r w:rsidR="00C96EEA">
        <w:rPr>
          <w:rFonts w:ascii="Times New Roman" w:eastAsia="Times New Roman" w:hAnsi="Times New Roman" w:cs="Times New Roman"/>
          <w:color w:val="FF0000"/>
        </w:rPr>
        <w:t xml:space="preserve">sites where area estimates go to zero in some years, complicating </w:t>
      </w:r>
      <w:r w:rsidR="008C7CF0">
        <w:rPr>
          <w:rFonts w:ascii="Times New Roman" w:eastAsia="Times New Roman" w:hAnsi="Times New Roman" w:cs="Times New Roman"/>
          <w:color w:val="FF0000"/>
        </w:rPr>
        <w:t xml:space="preserve">the log-linear </w:t>
      </w:r>
      <w:r w:rsidR="00C96EEA">
        <w:rPr>
          <w:rFonts w:ascii="Times New Roman" w:eastAsia="Times New Roman" w:hAnsi="Times New Roman" w:cs="Times New Roman"/>
          <w:color w:val="FF0000"/>
        </w:rPr>
        <w:t>analysis for those sites.</w:t>
      </w:r>
    </w:p>
    <w:p w14:paraId="4E58FB8E" w14:textId="5E3C9E79" w:rsidR="001B3C88" w:rsidRDefault="001B3C88"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 xml:space="preserve">Along those lines, I am also wondering about understory algae, especially kelps and other large brown algae. From Fig. 1, canopy kelp looks like it could follow a typical successional growth curve. I ask the authors what they think is covering the rocks where kelp once was? If it follows successional patterns that we have seen in southern California and Alaska then I would assume that there could be understory kelps (Laminaria, </w:t>
      </w:r>
      <w:proofErr w:type="spellStart"/>
      <w:r w:rsidRPr="00921426">
        <w:rPr>
          <w:rFonts w:ascii="Times New Roman" w:eastAsia="Times New Roman" w:hAnsi="Times New Roman" w:cs="Times New Roman"/>
        </w:rPr>
        <w:t>Pterygophora</w:t>
      </w:r>
      <w:proofErr w:type="spellEnd"/>
      <w:r w:rsidRPr="00921426">
        <w:rPr>
          <w:rFonts w:ascii="Times New Roman" w:eastAsia="Times New Roman" w:hAnsi="Times New Roman" w:cs="Times New Roman"/>
        </w:rPr>
        <w:t xml:space="preserve">, etc.) or other long-lived alga (see Dayton et al. 1984 Eco </w:t>
      </w:r>
      <w:proofErr w:type="spellStart"/>
      <w:r w:rsidRPr="00921426">
        <w:rPr>
          <w:rFonts w:ascii="Times New Roman" w:eastAsia="Times New Roman" w:hAnsi="Times New Roman" w:cs="Times New Roman"/>
        </w:rPr>
        <w:t>Monogr</w:t>
      </w:r>
      <w:proofErr w:type="spellEnd"/>
      <w:r w:rsidRPr="00921426">
        <w:rPr>
          <w:rFonts w:ascii="Times New Roman" w:eastAsia="Times New Roman" w:hAnsi="Times New Roman" w:cs="Times New Roman"/>
        </w:rPr>
        <w:t xml:space="preserve">, </w:t>
      </w:r>
      <w:proofErr w:type="spellStart"/>
      <w:r w:rsidRPr="00921426">
        <w:rPr>
          <w:rFonts w:ascii="Times New Roman" w:eastAsia="Times New Roman" w:hAnsi="Times New Roman" w:cs="Times New Roman"/>
        </w:rPr>
        <w:t>Duggins</w:t>
      </w:r>
      <w:proofErr w:type="spellEnd"/>
      <w:r w:rsidRPr="00921426">
        <w:rPr>
          <w:rFonts w:ascii="Times New Roman" w:eastAsia="Times New Roman" w:hAnsi="Times New Roman" w:cs="Times New Roman"/>
        </w:rPr>
        <w:t xml:space="preserve"> 1980 Ecology for a description of these dynamics). Are there any benthic survey data that could help resolve this? Are the kelp beds persistent, just patchier? Perhaps that is what the increase in CV was telling you.</w:t>
      </w:r>
      <w:r w:rsidRPr="00921426">
        <w:rPr>
          <w:rFonts w:ascii="Times New Roman" w:eastAsia="Times New Roman" w:hAnsi="Times New Roman" w:cs="Times New Roman"/>
        </w:rPr>
        <w:br/>
      </w:r>
      <w:r w:rsidRPr="001B3C88">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This is </w:t>
      </w:r>
      <w:r w:rsidR="0068467C">
        <w:rPr>
          <w:rFonts w:ascii="Times New Roman" w:eastAsia="Times New Roman" w:hAnsi="Times New Roman" w:cs="Times New Roman"/>
          <w:color w:val="FF0000"/>
        </w:rPr>
        <w:t xml:space="preserve">also </w:t>
      </w:r>
      <w:r w:rsidR="008D62A3">
        <w:rPr>
          <w:rFonts w:ascii="Times New Roman" w:eastAsia="Times New Roman" w:hAnsi="Times New Roman" w:cs="Times New Roman"/>
          <w:color w:val="FF0000"/>
        </w:rPr>
        <w:t>of interest to us</w:t>
      </w:r>
      <w:r>
        <w:rPr>
          <w:rFonts w:ascii="Times New Roman" w:eastAsia="Times New Roman" w:hAnsi="Times New Roman" w:cs="Times New Roman"/>
          <w:color w:val="FF0000"/>
        </w:rPr>
        <w:t xml:space="preserve">, but detailed information about kelp succession </w:t>
      </w:r>
      <w:r w:rsidR="008D62A3">
        <w:rPr>
          <w:rFonts w:ascii="Times New Roman" w:eastAsia="Times New Roman" w:hAnsi="Times New Roman" w:cs="Times New Roman"/>
          <w:color w:val="FF0000"/>
        </w:rPr>
        <w:t xml:space="preserve">is not really available for the historical period examined here. </w:t>
      </w:r>
      <w:r w:rsidR="00A95338">
        <w:rPr>
          <w:rFonts w:ascii="Times New Roman" w:eastAsia="Times New Roman" w:hAnsi="Times New Roman" w:cs="Times New Roman"/>
          <w:color w:val="FF0000"/>
        </w:rPr>
        <w:t>As the canopy kelp surveys are done from planes, u</w:t>
      </w:r>
      <w:r w:rsidR="008D62A3">
        <w:rPr>
          <w:rFonts w:ascii="Times New Roman" w:eastAsia="Times New Roman" w:hAnsi="Times New Roman" w:cs="Times New Roman"/>
          <w:color w:val="FF0000"/>
        </w:rPr>
        <w:t xml:space="preserve">nderstory information is </w:t>
      </w:r>
      <w:r w:rsidR="006868F4">
        <w:rPr>
          <w:rFonts w:ascii="Times New Roman" w:eastAsia="Times New Roman" w:hAnsi="Times New Roman" w:cs="Times New Roman"/>
          <w:color w:val="FF0000"/>
        </w:rPr>
        <w:t>not available on an annual basis</w:t>
      </w:r>
      <w:r w:rsidR="00A95338">
        <w:rPr>
          <w:rFonts w:ascii="Times New Roman" w:eastAsia="Times New Roman" w:hAnsi="Times New Roman" w:cs="Times New Roman"/>
          <w:color w:val="FF0000"/>
        </w:rPr>
        <w:t>.  Indeed, we have found data</w:t>
      </w:r>
      <w:ins w:id="114" w:author="Chris.Harvey" w:date="2018-07-18T06:16:00Z">
        <w:r w:rsidR="00E77248">
          <w:rPr>
            <w:rFonts w:ascii="Times New Roman" w:eastAsia="Times New Roman" w:hAnsi="Times New Roman" w:cs="Times New Roman"/>
            <w:color w:val="FF0000"/>
          </w:rPr>
          <w:t xml:space="preserve"> on understory kelp density</w:t>
        </w:r>
      </w:ins>
      <w:r w:rsidR="00A95338">
        <w:rPr>
          <w:rFonts w:ascii="Times New Roman" w:eastAsia="Times New Roman" w:hAnsi="Times New Roman" w:cs="Times New Roman"/>
          <w:color w:val="FF0000"/>
        </w:rPr>
        <w:t xml:space="preserve"> from only </w:t>
      </w:r>
      <w:r w:rsidR="008D62A3">
        <w:rPr>
          <w:rFonts w:ascii="Times New Roman" w:eastAsia="Times New Roman" w:hAnsi="Times New Roman" w:cs="Times New Roman"/>
          <w:color w:val="FF0000"/>
        </w:rPr>
        <w:t>three sites in 1987, 1995, and 1999</w:t>
      </w:r>
      <w:r w:rsidR="00A95338">
        <w:rPr>
          <w:rFonts w:ascii="Times New Roman" w:eastAsia="Times New Roman" w:hAnsi="Times New Roman" w:cs="Times New Roman"/>
          <w:color w:val="FF0000"/>
        </w:rPr>
        <w:t>; there is not a continuous time ser</w:t>
      </w:r>
      <w:r w:rsidR="006868F4">
        <w:rPr>
          <w:rFonts w:ascii="Times New Roman" w:eastAsia="Times New Roman" w:hAnsi="Times New Roman" w:cs="Times New Roman"/>
          <w:color w:val="FF0000"/>
        </w:rPr>
        <w:t xml:space="preserve">ies to be examined </w:t>
      </w:r>
      <w:ins w:id="115" w:author="Chris.Harvey" w:date="2018-07-18T06:16:00Z">
        <w:r w:rsidR="00E77248">
          <w:rPr>
            <w:rFonts w:ascii="Times New Roman" w:eastAsia="Times New Roman" w:hAnsi="Times New Roman" w:cs="Times New Roman"/>
            <w:color w:val="FF0000"/>
          </w:rPr>
          <w:t>for</w:t>
        </w:r>
      </w:ins>
      <w:del w:id="116" w:author="Chris.Harvey" w:date="2018-07-18T06:16:00Z">
        <w:r w:rsidR="006868F4" w:rsidDel="00E77248">
          <w:rPr>
            <w:rFonts w:ascii="Times New Roman" w:eastAsia="Times New Roman" w:hAnsi="Times New Roman" w:cs="Times New Roman"/>
            <w:color w:val="FF0000"/>
          </w:rPr>
          <w:delText>at about</w:delText>
        </w:r>
      </w:del>
      <w:r w:rsidR="006868F4">
        <w:rPr>
          <w:rFonts w:ascii="Times New Roman" w:eastAsia="Times New Roman" w:hAnsi="Times New Roman" w:cs="Times New Roman"/>
          <w:color w:val="FF0000"/>
        </w:rPr>
        <w:t xml:space="preserve"> all 10 sites we examine in the </w:t>
      </w:r>
      <w:r w:rsidR="009903B8">
        <w:rPr>
          <w:rFonts w:ascii="Times New Roman" w:eastAsia="Times New Roman" w:hAnsi="Times New Roman" w:cs="Times New Roman"/>
          <w:color w:val="FF0000"/>
        </w:rPr>
        <w:t>other</w:t>
      </w:r>
      <w:r w:rsidR="006868F4">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analyse</w:t>
      </w:r>
      <w:r w:rsidR="006868F4">
        <w:rPr>
          <w:rFonts w:ascii="Times New Roman" w:eastAsia="Times New Roman" w:hAnsi="Times New Roman" w:cs="Times New Roman"/>
          <w:color w:val="FF0000"/>
        </w:rPr>
        <w:t xml:space="preserve">s. </w:t>
      </w:r>
      <w:r w:rsidR="00A95338">
        <w:rPr>
          <w:rFonts w:ascii="Times New Roman" w:eastAsia="Times New Roman" w:hAnsi="Times New Roman" w:cs="Times New Roman"/>
          <w:color w:val="FF0000"/>
        </w:rPr>
        <w:t xml:space="preserve">We have collected information about understory algae during </w:t>
      </w:r>
      <w:r w:rsidR="00350FB6">
        <w:rPr>
          <w:rFonts w:ascii="Times New Roman" w:eastAsia="Times New Roman" w:hAnsi="Times New Roman" w:cs="Times New Roman"/>
          <w:color w:val="FF0000"/>
        </w:rPr>
        <w:t xml:space="preserve">more recent </w:t>
      </w:r>
      <w:r w:rsidR="00A95338">
        <w:rPr>
          <w:rFonts w:ascii="Times New Roman" w:eastAsia="Times New Roman" w:hAnsi="Times New Roman" w:cs="Times New Roman"/>
          <w:color w:val="FF0000"/>
        </w:rPr>
        <w:t xml:space="preserve">surveys (2015-present) </w:t>
      </w:r>
      <w:r w:rsidR="009903B8">
        <w:rPr>
          <w:rFonts w:ascii="Times New Roman" w:eastAsia="Times New Roman" w:hAnsi="Times New Roman" w:cs="Times New Roman"/>
          <w:color w:val="FF0000"/>
        </w:rPr>
        <w:t xml:space="preserve">and hope to analyze </w:t>
      </w:r>
      <w:r w:rsidR="00D96D25">
        <w:rPr>
          <w:rFonts w:ascii="Times New Roman" w:eastAsia="Times New Roman" w:hAnsi="Times New Roman" w:cs="Times New Roman"/>
          <w:color w:val="FF0000"/>
        </w:rPr>
        <w:t>that information in later</w:t>
      </w:r>
      <w:r w:rsidR="009903B8">
        <w:rPr>
          <w:rFonts w:ascii="Times New Roman" w:eastAsia="Times New Roman" w:hAnsi="Times New Roman" w:cs="Times New Roman"/>
          <w:color w:val="FF0000"/>
        </w:rPr>
        <w:t xml:space="preserve"> analyse</w:t>
      </w:r>
      <w:r w:rsidR="00D96D25">
        <w:rPr>
          <w:rFonts w:ascii="Times New Roman" w:eastAsia="Times New Roman" w:hAnsi="Times New Roman" w:cs="Times New Roman"/>
          <w:color w:val="FF0000"/>
        </w:rPr>
        <w:t>s.</w:t>
      </w:r>
      <w:r w:rsidR="00A95338">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 xml:space="preserve">We note this is of interest in the </w:t>
      </w:r>
      <w:ins w:id="117" w:author="Chris.Harvey" w:date="2018-07-18T06:17:00Z">
        <w:r w:rsidR="00E77248">
          <w:rPr>
            <w:rFonts w:ascii="Times New Roman" w:eastAsia="Times New Roman" w:hAnsi="Times New Roman" w:cs="Times New Roman"/>
            <w:color w:val="FF0000"/>
          </w:rPr>
          <w:t>D</w:t>
        </w:r>
      </w:ins>
      <w:del w:id="118" w:author="Chris.Harvey" w:date="2018-07-18T06:17:00Z">
        <w:r w:rsidR="00EC26D1" w:rsidDel="00E77248">
          <w:rPr>
            <w:rFonts w:ascii="Times New Roman" w:eastAsia="Times New Roman" w:hAnsi="Times New Roman" w:cs="Times New Roman"/>
            <w:color w:val="FF0000"/>
          </w:rPr>
          <w:delText>d</w:delText>
        </w:r>
      </w:del>
      <w:r w:rsidR="00EC26D1">
        <w:rPr>
          <w:rFonts w:ascii="Times New Roman" w:eastAsia="Times New Roman" w:hAnsi="Times New Roman" w:cs="Times New Roman"/>
          <w:color w:val="FF0000"/>
        </w:rPr>
        <w:t>iscussion (</w:t>
      </w:r>
      <w:r w:rsidR="00172BF9" w:rsidRPr="00172BF9">
        <w:rPr>
          <w:rFonts w:ascii="Times New Roman" w:eastAsia="Times New Roman" w:hAnsi="Times New Roman" w:cs="Times New Roman"/>
          <w:color w:val="FF0000"/>
          <w:highlight w:val="yellow"/>
        </w:rPr>
        <w:t>line 498</w:t>
      </w:r>
      <w:r w:rsidR="00EC26D1">
        <w:rPr>
          <w:rFonts w:ascii="Times New Roman" w:eastAsia="Times New Roman" w:hAnsi="Times New Roman" w:cs="Times New Roman"/>
          <w:color w:val="FF0000"/>
        </w:rPr>
        <w:t>) but we have not added further discussion of the understory algal community.</w:t>
      </w:r>
    </w:p>
    <w:p w14:paraId="1FC13547" w14:textId="77777777" w:rsidR="002365C3" w:rsidRDefault="002365C3" w:rsidP="001B3C88"/>
    <w:p w14:paraId="48BD8E07" w14:textId="79FC560B" w:rsidR="002501E2"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 xml:space="preserve">Reviewer #2: </w:t>
      </w:r>
      <w:r w:rsidRPr="00921426">
        <w:rPr>
          <w:rFonts w:ascii="Times New Roman" w:eastAsia="Times New Roman" w:hAnsi="Times New Roman" w:cs="Times New Roman"/>
        </w:rPr>
        <w:br/>
        <w:t xml:space="preserve">This is an extremely good paper with an interesting story and strong results.  I think the paper would be better with some editing.  The strong backbone story is somewhat weighed down by some weak analyses and an over-long discussion.  But none of that in any way disqualifies it from publication, and I think this would be a very good fit for </w:t>
      </w:r>
      <w:proofErr w:type="spellStart"/>
      <w:r w:rsidRPr="00921426">
        <w:rPr>
          <w:rFonts w:ascii="Times New Roman" w:eastAsia="Times New Roman" w:hAnsi="Times New Roman" w:cs="Times New Roman"/>
        </w:rPr>
        <w:t>Oecologia</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r>
      <w:r w:rsidRPr="00921426">
        <w:rPr>
          <w:rFonts w:ascii="Times New Roman" w:eastAsia="Times New Roman" w:hAnsi="Times New Roman" w:cs="Times New Roman"/>
        </w:rPr>
        <w:lastRenderedPageBreak/>
        <w:br/>
        <w:t>The paper is an impressive piece of work which combines a very intensive data synthesis project with some fieldwork which has been designed to supplement historical data.  And the authors reach a very interesting conclusion. First they show that sea otters increased roughly exponentially in the region, and then document increases in kelp that occurred in the period leading up to around 2001.  All this is pretty well known already, although this may be the most comprehensive data set to address it in this region. But then the exciting part is that they show that coupling between sea otters and kelp breaks down in the subsequent decade, over which time there is really no relationship between sea otters and kelp at any spatial scale. Overall the results are very cool, they simultaneously support the dominant paradigm about otters creating trophic cascades and pushback against the overuse of that paradigm. This is important stuff and very well illustrated by their data.</w:t>
      </w:r>
      <w:r w:rsidRPr="00921426">
        <w:rPr>
          <w:rFonts w:ascii="Times New Roman" w:eastAsia="Times New Roman" w:hAnsi="Times New Roman" w:cs="Times New Roman"/>
        </w:rPr>
        <w:br/>
      </w:r>
      <w:r w:rsidRPr="00921426">
        <w:rPr>
          <w:rFonts w:ascii="Times New Roman" w:eastAsia="Times New Roman" w:hAnsi="Times New Roman" w:cs="Times New Roman"/>
        </w:rPr>
        <w:br/>
        <w:t>The authors have a lovely sentence on line 334:</w:t>
      </w:r>
      <w:r w:rsidRPr="00921426">
        <w:rPr>
          <w:rFonts w:ascii="Times New Roman" w:eastAsia="Times New Roman" w:hAnsi="Times New Roman" w:cs="Times New Roman"/>
        </w:rPr>
        <w:br/>
      </w:r>
      <w:commentRangeStart w:id="119"/>
      <w:r w:rsidRPr="00921426">
        <w:rPr>
          <w:rFonts w:ascii="Times New Roman" w:eastAsia="Times New Roman" w:hAnsi="Times New Roman" w:cs="Times New Roman"/>
        </w:rPr>
        <w:t>"As both primary sea otter prey and the major grazers of kelp, benthic invertebrates form the mechanistic link between sea otters and kelp."</w:t>
      </w:r>
      <w:r w:rsidRPr="00921426">
        <w:rPr>
          <w:rFonts w:ascii="Times New Roman" w:eastAsia="Times New Roman" w:hAnsi="Times New Roman" w:cs="Times New Roman"/>
        </w:rPr>
        <w:br/>
      </w:r>
      <w:commentRangeEnd w:id="119"/>
      <w:r w:rsidR="0009612A">
        <w:rPr>
          <w:rStyle w:val="CommentReference"/>
        </w:rPr>
        <w:commentReference w:id="119"/>
      </w:r>
      <w:r w:rsidRPr="00921426">
        <w:rPr>
          <w:rFonts w:ascii="Times New Roman" w:eastAsia="Times New Roman" w:hAnsi="Times New Roman" w:cs="Times New Roman"/>
        </w:rPr>
        <w:t xml:space="preserve">And it seems like the authors have shown very definitively in figure 6a that by 2000 this mechanistic link had been removed from the whole region by the presence of otters. </w:t>
      </w:r>
      <w:r w:rsidRPr="00921426">
        <w:rPr>
          <w:rFonts w:ascii="Times New Roman" w:eastAsia="Times New Roman" w:hAnsi="Times New Roman" w:cs="Times New Roman"/>
        </w:rPr>
        <w:br/>
      </w:r>
      <w:r w:rsidRPr="00921426">
        <w:rPr>
          <w:rFonts w:ascii="Times New Roman" w:eastAsia="Times New Roman" w:hAnsi="Times New Roman" w:cs="Times New Roman"/>
        </w:rPr>
        <w:br/>
        <w:t xml:space="preserve">But this simple and important story gets obscured in the discussion of alternative interpretations for the statistical decoupling of the kelp and otters.  On line 376 there is an arguments that it to do with long versus short term dynamics.  On line 396 they say kelp has "equilibrated" to the presence of the sea stars.   On line 420 they suggest "strong trophic interactions historically may change in new climate regimes." None of these thoughts are very well fleshed out, and honestly I do not understand why they are making it so complicated. </w:t>
      </w:r>
      <w:commentRangeStart w:id="120"/>
      <w:r w:rsidRPr="00921426">
        <w:rPr>
          <w:rFonts w:ascii="Times New Roman" w:eastAsia="Times New Roman" w:hAnsi="Times New Roman" w:cs="Times New Roman"/>
        </w:rPr>
        <w:t xml:space="preserve">Presumably the authors would agree that if you went out and shot the otters, urchins would return and the kelp would disappear. </w:t>
      </w:r>
      <w:commentRangeEnd w:id="120"/>
      <w:r w:rsidR="00E77248">
        <w:rPr>
          <w:rStyle w:val="CommentReference"/>
        </w:rPr>
        <w:commentReference w:id="120"/>
      </w:r>
      <w:r w:rsidRPr="00921426">
        <w:rPr>
          <w:rFonts w:ascii="Times New Roman" w:eastAsia="Times New Roman" w:hAnsi="Times New Roman" w:cs="Times New Roman"/>
        </w:rPr>
        <w:t>So the trophic interactions have not changed and there is no magic to the long-term dynamics, the system just has been at the zero bound of the otter-urchin relationship for more than a decade, and without urchins there is no mechanism to link otter abundance and kelp abundance. At the same time there does not</w:t>
      </w:r>
      <w:r>
        <w:rPr>
          <w:rFonts w:ascii="Times New Roman" w:eastAsia="Times New Roman" w:hAnsi="Times New Roman" w:cs="Times New Roman"/>
        </w:rPr>
        <w:t xml:space="preserve"> </w:t>
      </w:r>
      <w:r w:rsidRPr="00921426">
        <w:rPr>
          <w:rFonts w:ascii="Times New Roman" w:eastAsia="Times New Roman" w:hAnsi="Times New Roman" w:cs="Times New Roman"/>
        </w:rPr>
        <w:t>seem to be any reason to propose that the relationship between the otters and kelp would not hold if otters were dramatically reduced.  Basically, I think the discussion could use some tightening.</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9903B8">
        <w:rPr>
          <w:rFonts w:ascii="Times New Roman" w:eastAsia="Times New Roman" w:hAnsi="Times New Roman" w:cs="Times New Roman"/>
          <w:color w:val="FF0000"/>
        </w:rPr>
        <w:t>W</w:t>
      </w:r>
      <w:r>
        <w:rPr>
          <w:rFonts w:ascii="Times New Roman" w:eastAsia="Times New Roman" w:hAnsi="Times New Roman" w:cs="Times New Roman"/>
          <w:color w:val="FF0000"/>
        </w:rPr>
        <w:t xml:space="preserve">e appreciate </w:t>
      </w:r>
      <w:r w:rsidR="009903B8">
        <w:rPr>
          <w:rFonts w:ascii="Times New Roman" w:eastAsia="Times New Roman" w:hAnsi="Times New Roman" w:cs="Times New Roman"/>
          <w:color w:val="FF0000"/>
        </w:rPr>
        <w:t>the critique, but w</w:t>
      </w:r>
      <w:r w:rsidR="000B5F14">
        <w:rPr>
          <w:rFonts w:ascii="Times New Roman" w:eastAsia="Times New Roman" w:hAnsi="Times New Roman" w:cs="Times New Roman"/>
          <w:color w:val="FF0000"/>
        </w:rPr>
        <w:t>ould argue that our data supports the interpretation that there are interesti</w:t>
      </w:r>
      <w:r w:rsidR="007C6EC9">
        <w:rPr>
          <w:rFonts w:ascii="Times New Roman" w:eastAsia="Times New Roman" w:hAnsi="Times New Roman" w:cs="Times New Roman"/>
          <w:color w:val="FF0000"/>
        </w:rPr>
        <w:t>ng dynamics occurring beyond the well-known and well-studied urchin-sea otter interaction. We largely agree with the simple story outlined by the reviewer – without sea otter</w:t>
      </w:r>
      <w:r w:rsidR="00D91998">
        <w:rPr>
          <w:rFonts w:ascii="Times New Roman" w:eastAsia="Times New Roman" w:hAnsi="Times New Roman" w:cs="Times New Roman"/>
          <w:color w:val="FF0000"/>
        </w:rPr>
        <w:t>s</w:t>
      </w:r>
      <w:r w:rsidR="007C6EC9">
        <w:rPr>
          <w:rFonts w:ascii="Times New Roman" w:eastAsia="Times New Roman" w:hAnsi="Times New Roman" w:cs="Times New Roman"/>
          <w:color w:val="FF0000"/>
        </w:rPr>
        <w:t xml:space="preserve"> urchins would lik</w:t>
      </w:r>
      <w:r w:rsidR="00D91998">
        <w:rPr>
          <w:rFonts w:ascii="Times New Roman" w:eastAsia="Times New Roman" w:hAnsi="Times New Roman" w:cs="Times New Roman"/>
          <w:color w:val="FF0000"/>
        </w:rPr>
        <w:t>ely return</w:t>
      </w:r>
      <w:r w:rsidR="007C6EC9">
        <w:rPr>
          <w:rFonts w:ascii="Times New Roman" w:eastAsia="Times New Roman" w:hAnsi="Times New Roman" w:cs="Times New Roman"/>
          <w:color w:val="FF0000"/>
        </w:rPr>
        <w:t xml:space="preserve"> and kelp would decline. However, </w:t>
      </w:r>
      <w:r w:rsidR="002501E2">
        <w:rPr>
          <w:rFonts w:ascii="Times New Roman" w:eastAsia="Times New Roman" w:hAnsi="Times New Roman" w:cs="Times New Roman"/>
          <w:color w:val="FF0000"/>
        </w:rPr>
        <w:t xml:space="preserve">the variability in the kelp abundance among sites and across time and the gradual changes in other invertebrate species indicates there is more to this story than indicated by the reviewer. One only has to look at Fig. 1 to note that 2014 had less kelp than 1990 when sea otters were ~15% of their current abundance to recognize that while sea otters and urchins are an important </w:t>
      </w:r>
      <w:r w:rsidR="00D91998">
        <w:rPr>
          <w:rFonts w:ascii="Times New Roman" w:eastAsia="Times New Roman" w:hAnsi="Times New Roman" w:cs="Times New Roman"/>
          <w:color w:val="FF0000"/>
        </w:rPr>
        <w:t>component</w:t>
      </w:r>
      <w:r w:rsidR="002501E2">
        <w:rPr>
          <w:rFonts w:ascii="Times New Roman" w:eastAsia="Times New Roman" w:hAnsi="Times New Roman" w:cs="Times New Roman"/>
          <w:color w:val="FF0000"/>
        </w:rPr>
        <w:t>, they are not the whole story.  We have made some substantial edits to the discussion to tighten up the language</w:t>
      </w:r>
      <w:r w:rsidR="00B41AD4">
        <w:rPr>
          <w:rFonts w:ascii="Times New Roman" w:eastAsia="Times New Roman" w:hAnsi="Times New Roman" w:cs="Times New Roman"/>
          <w:color w:val="FF0000"/>
        </w:rPr>
        <w:t xml:space="preserve"> noted by the reviewer</w:t>
      </w:r>
      <w:r w:rsidR="002501E2">
        <w:rPr>
          <w:rFonts w:ascii="Times New Roman" w:eastAsia="Times New Roman" w:hAnsi="Times New Roman" w:cs="Times New Roman"/>
          <w:color w:val="FF0000"/>
        </w:rPr>
        <w:t xml:space="preserve"> </w:t>
      </w:r>
      <w:r w:rsidR="002501E2" w:rsidRPr="002501E2">
        <w:rPr>
          <w:rFonts w:ascii="Times New Roman" w:eastAsia="Times New Roman" w:hAnsi="Times New Roman" w:cs="Times New Roman"/>
          <w:color w:val="FF0000"/>
          <w:highlight w:val="yellow"/>
        </w:rPr>
        <w:t>(</w:t>
      </w:r>
      <w:r w:rsidR="00B41AD4">
        <w:rPr>
          <w:rFonts w:ascii="Times New Roman" w:eastAsia="Times New Roman" w:hAnsi="Times New Roman" w:cs="Times New Roman"/>
          <w:color w:val="FF0000"/>
          <w:highlight w:val="yellow"/>
        </w:rPr>
        <w:t>deleting the ref</w:t>
      </w:r>
      <w:r w:rsidR="00172BF9">
        <w:rPr>
          <w:rFonts w:ascii="Times New Roman" w:eastAsia="Times New Roman" w:hAnsi="Times New Roman" w:cs="Times New Roman"/>
          <w:color w:val="FF0000"/>
          <w:highlight w:val="yellow"/>
        </w:rPr>
        <w:t>erence to equilibrium dynamics at line 442ish</w:t>
      </w:r>
      <w:r w:rsidR="00B41AD4">
        <w:rPr>
          <w:rFonts w:ascii="Times New Roman" w:eastAsia="Times New Roman" w:hAnsi="Times New Roman" w:cs="Times New Roman"/>
          <w:color w:val="FF0000"/>
          <w:highlight w:val="yellow"/>
        </w:rPr>
        <w:t xml:space="preserve"> and eliminating the reference to climate</w:t>
      </w:r>
      <w:r w:rsidR="002501E2" w:rsidRPr="002501E2">
        <w:rPr>
          <w:rFonts w:ascii="Times New Roman" w:eastAsia="Times New Roman" w:hAnsi="Times New Roman" w:cs="Times New Roman"/>
          <w:color w:val="FF0000"/>
          <w:highlight w:val="yellow"/>
        </w:rPr>
        <w:t>)</w:t>
      </w:r>
      <w:r w:rsidR="002501E2">
        <w:rPr>
          <w:rFonts w:ascii="Times New Roman" w:eastAsia="Times New Roman" w:hAnsi="Times New Roman" w:cs="Times New Roman"/>
          <w:color w:val="FF0000"/>
        </w:rPr>
        <w:t xml:space="preserve"> but we believe it is </w:t>
      </w:r>
      <w:r w:rsidR="00063FF1">
        <w:rPr>
          <w:rFonts w:ascii="Times New Roman" w:eastAsia="Times New Roman" w:hAnsi="Times New Roman" w:cs="Times New Roman"/>
          <w:color w:val="FF0000"/>
        </w:rPr>
        <w:t>important to avoid the impression that this is a wholly solved puzzle that only involves sea otters and urchins.</w:t>
      </w:r>
      <w:r w:rsidR="002501E2">
        <w:rPr>
          <w:rFonts w:ascii="Times New Roman" w:eastAsia="Times New Roman" w:hAnsi="Times New Roman" w:cs="Times New Roman"/>
          <w:color w:val="FF0000"/>
        </w:rPr>
        <w:t xml:space="preserve"> </w:t>
      </w:r>
      <w:r w:rsidR="00EC26D1">
        <w:rPr>
          <w:rFonts w:ascii="Times New Roman" w:eastAsia="Times New Roman" w:hAnsi="Times New Roman" w:cs="Times New Roman"/>
          <w:color w:val="FF0000"/>
        </w:rPr>
        <w:t>In addition, we have adde</w:t>
      </w:r>
      <w:r w:rsidR="002A760A">
        <w:rPr>
          <w:rFonts w:ascii="Times New Roman" w:eastAsia="Times New Roman" w:hAnsi="Times New Roman" w:cs="Times New Roman"/>
          <w:color w:val="FF0000"/>
        </w:rPr>
        <w:t xml:space="preserve">d an analysis of kelp synchrony and </w:t>
      </w:r>
      <w:r w:rsidR="00B41AD4">
        <w:rPr>
          <w:rFonts w:ascii="Times New Roman" w:eastAsia="Times New Roman" w:hAnsi="Times New Roman" w:cs="Times New Roman"/>
          <w:color w:val="FF0000"/>
        </w:rPr>
        <w:t xml:space="preserve">spatial correlation to bolster our discussion of spatial dynamics of kelp (Fig. 5, </w:t>
      </w:r>
      <w:ins w:id="121" w:author="Chris.Harvey" w:date="2018-07-18T06:21:00Z">
        <w:r w:rsidR="00E77248">
          <w:rPr>
            <w:rFonts w:ascii="Times New Roman" w:eastAsia="Times New Roman" w:hAnsi="Times New Roman" w:cs="Times New Roman"/>
            <w:color w:val="FF0000"/>
          </w:rPr>
          <w:t>D</w:t>
        </w:r>
      </w:ins>
      <w:del w:id="122" w:author="Chris.Harvey" w:date="2018-07-18T06:21:00Z">
        <w:r w:rsidR="00B41AD4" w:rsidDel="00E77248">
          <w:rPr>
            <w:rFonts w:ascii="Times New Roman" w:eastAsia="Times New Roman" w:hAnsi="Times New Roman" w:cs="Times New Roman"/>
            <w:color w:val="FF0000"/>
          </w:rPr>
          <w:delText>d</w:delText>
        </w:r>
      </w:del>
      <w:r w:rsidR="00B41AD4">
        <w:rPr>
          <w:rFonts w:ascii="Times New Roman" w:eastAsia="Times New Roman" w:hAnsi="Times New Roman" w:cs="Times New Roman"/>
          <w:color w:val="FF0000"/>
        </w:rPr>
        <w:t>iscussion paragraph starting about line 444).</w:t>
      </w:r>
    </w:p>
    <w:p w14:paraId="1FFDDB83" w14:textId="333534F2"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lastRenderedPageBreak/>
        <w:br/>
        <w:t>Now on to more specific points:</w:t>
      </w:r>
      <w:r w:rsidRPr="00921426">
        <w:rPr>
          <w:rFonts w:ascii="Times New Roman" w:eastAsia="Times New Roman" w:hAnsi="Times New Roman" w:cs="Times New Roman"/>
        </w:rPr>
        <w:br/>
      </w:r>
      <w:r w:rsidRPr="00921426">
        <w:rPr>
          <w:rFonts w:ascii="Times New Roman" w:eastAsia="Times New Roman" w:hAnsi="Times New Roman" w:cs="Times New Roman"/>
        </w:rPr>
        <w:br/>
        <w:t>They do not really tell us much about how the sea otter surveys were conducted. We do not need a lot of detail, but they should address the question of whether sampling effort varied through time or space in a way that might be important.  My impression is that sea otter surveys are typically so intensive that they end up being something like a census, so you do not have to worry about variations in sampling effort.  But I think this should be addressed in the methods in some way.</w:t>
      </w:r>
      <w:r>
        <w:rPr>
          <w:rFonts w:ascii="Times New Roman" w:eastAsia="Times New Roman" w:hAnsi="Times New Roman" w:cs="Times New Roman"/>
        </w:rPr>
        <w:t xml:space="preserve"> </w:t>
      </w:r>
      <w:r w:rsidRPr="00921426">
        <w:rPr>
          <w:rFonts w:ascii="Times New Roman" w:eastAsia="Times New Roman" w:hAnsi="Times New Roman" w:cs="Times New Roman"/>
        </w:rPr>
        <w:t>Is particularly relevant for figure 3 which only really makes sense if either the location of every sea otters known or if sampling is consistent through space.</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survey of sea otters is considered a census.  We have added a sentence t</w:t>
      </w:r>
      <w:r w:rsidR="0017341B">
        <w:rPr>
          <w:rFonts w:ascii="Times New Roman" w:eastAsia="Times New Roman" w:hAnsi="Times New Roman" w:cs="Times New Roman"/>
          <w:color w:val="FF0000"/>
        </w:rPr>
        <w:t>o the methods to emphasize this</w:t>
      </w:r>
      <w:r w:rsidR="00CA4D0D">
        <w:rPr>
          <w:rFonts w:ascii="Times New Roman" w:eastAsia="Times New Roman" w:hAnsi="Times New Roman" w:cs="Times New Roman"/>
          <w:color w:val="FF0000"/>
        </w:rPr>
        <w:t xml:space="preserve"> </w:t>
      </w:r>
      <w:r w:rsidR="00CA4D0D" w:rsidRPr="002501E2">
        <w:rPr>
          <w:rFonts w:ascii="Times New Roman" w:eastAsia="Times New Roman" w:hAnsi="Times New Roman" w:cs="Times New Roman"/>
          <w:color w:val="FF0000"/>
          <w:highlight w:val="yellow"/>
        </w:rPr>
        <w:t>(</w:t>
      </w:r>
      <w:r w:rsidR="00172BF9">
        <w:rPr>
          <w:rFonts w:ascii="Times New Roman" w:eastAsia="Times New Roman" w:hAnsi="Times New Roman" w:cs="Times New Roman"/>
          <w:color w:val="FF0000"/>
          <w:highlight w:val="yellow"/>
        </w:rPr>
        <w:t>147</w:t>
      </w:r>
      <w:r w:rsidR="00CA4D0D" w:rsidRPr="002501E2">
        <w:rPr>
          <w:rFonts w:ascii="Times New Roman" w:eastAsia="Times New Roman" w:hAnsi="Times New Roman" w:cs="Times New Roman"/>
          <w:color w:val="FF0000"/>
          <w:highlight w:val="yellow"/>
        </w:rPr>
        <w:t>)</w:t>
      </w:r>
      <w:r w:rsidR="0017341B">
        <w:rPr>
          <w:rFonts w:ascii="Times New Roman" w:eastAsia="Times New Roman" w:hAnsi="Times New Roman" w:cs="Times New Roman"/>
          <w:color w:val="FF0000"/>
        </w:rPr>
        <w:t xml:space="preserve"> and changed our language to eliminate the impression that there are discrete survey locations for the sea otter data. </w:t>
      </w:r>
    </w:p>
    <w:p w14:paraId="3C050486" w14:textId="77777777" w:rsidR="002365C3"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Actually I don't love figure 3. I think it is hard to read and not very informative. I spent a bunch of time with figure 2 and figure 3 side-by-side trying to figure out how they match up. Figure 2 is fabulous but I just find figure 3 confusing. I think it is mainly because each of those kernels is standardized to have the same volume even though the overall population is going up. It seems like this data could have been presented much more clearly as a colormap where the colors represent the smoothed otter abundance.  That way the authors could show both the increase in overall abundance from left to right and the spatial changes (as color patterns from top to bottom). As it is it makes it look like otters are disappearing from some regions over time when in fact they are just continuing to increase in other regions.</w:t>
      </w:r>
      <w:r>
        <w:rPr>
          <w:rFonts w:ascii="Times New Roman" w:eastAsia="Times New Roman" w:hAnsi="Times New Roman" w:cs="Times New Roman"/>
        </w:rPr>
        <w:t xml:space="preserve"> </w:t>
      </w:r>
      <w:r w:rsidRPr="00921426">
        <w:rPr>
          <w:rFonts w:ascii="Times New Roman" w:eastAsia="Times New Roman" w:hAnsi="Times New Roman" w:cs="Times New Roman"/>
        </w:rPr>
        <w:t>That said there is nothing fundamentally wrong with this figure and I do not think there is any need to remove it.   Either way I would be interested in knowing</w:t>
      </w:r>
      <w:r>
        <w:rPr>
          <w:rFonts w:ascii="Times New Roman" w:eastAsia="Times New Roman" w:hAnsi="Times New Roman" w:cs="Times New Roman"/>
        </w:rPr>
        <w:t xml:space="preserve"> </w:t>
      </w:r>
      <w:r w:rsidRPr="00921426">
        <w:rPr>
          <w:rFonts w:ascii="Times New Roman" w:eastAsia="Times New Roman" w:hAnsi="Times New Roman" w:cs="Times New Roman"/>
        </w:rPr>
        <w:t>how many observations each of those kernels is based on. The number of observations can be written along the top of the figure</w:t>
      </w:r>
      <w:r>
        <w:rPr>
          <w:rFonts w:ascii="Times New Roman" w:eastAsia="Times New Roman" w:hAnsi="Times New Roman" w:cs="Times New Roman"/>
        </w:rPr>
        <w:t>.</w:t>
      </w:r>
    </w:p>
    <w:p w14:paraId="29499A40" w14:textId="5F40F2DC" w:rsidR="002365C3" w:rsidRPr="002365C3" w:rsidRDefault="002365C3" w:rsidP="001B3C88">
      <w:pPr>
        <w:rPr>
          <w:rFonts w:ascii="Times New Roman" w:eastAsia="Times New Roman" w:hAnsi="Times New Roman" w:cs="Times New Roman"/>
          <w:color w:val="FF0000"/>
        </w:rPr>
      </w:pP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As the survey of sea otters is a census, the amount of area surveyed is constant among years</w:t>
      </w:r>
      <w:r w:rsidR="00B41AD4">
        <w:rPr>
          <w:rFonts w:ascii="Times New Roman" w:eastAsia="Times New Roman" w:hAnsi="Times New Roman" w:cs="Times New Roman"/>
          <w:color w:val="FF0000"/>
        </w:rPr>
        <w:t xml:space="preserve"> (see response to the editor and the previous comment)</w:t>
      </w:r>
      <w:r w:rsidR="00EF75A0">
        <w:rPr>
          <w:rFonts w:ascii="Times New Roman" w:eastAsia="Times New Roman" w:hAnsi="Times New Roman" w:cs="Times New Roman"/>
          <w:color w:val="FF0000"/>
        </w:rPr>
        <w:t>.</w:t>
      </w:r>
      <w:r w:rsidR="00B41AD4">
        <w:rPr>
          <w:rFonts w:ascii="Times New Roman" w:eastAsia="Times New Roman" w:hAnsi="Times New Roman" w:cs="Times New Roman"/>
          <w:color w:val="FF0000"/>
        </w:rPr>
        <w:t xml:space="preserve"> We like this figure as it provides a visualization of the relative distribution of otters and the center of mass through time. We think it compl</w:t>
      </w:r>
      <w:ins w:id="123" w:author="Chris.Harvey" w:date="2018-07-18T06:24:00Z">
        <w:r w:rsidR="005C21DE">
          <w:rPr>
            <w:rFonts w:ascii="Times New Roman" w:eastAsia="Times New Roman" w:hAnsi="Times New Roman" w:cs="Times New Roman"/>
            <w:color w:val="FF0000"/>
          </w:rPr>
          <w:t>e</w:t>
        </w:r>
      </w:ins>
      <w:del w:id="124" w:author="Chris.Harvey" w:date="2018-07-18T06:24:00Z">
        <w:r w:rsidR="00B41AD4" w:rsidDel="005C21DE">
          <w:rPr>
            <w:rFonts w:ascii="Times New Roman" w:eastAsia="Times New Roman" w:hAnsi="Times New Roman" w:cs="Times New Roman"/>
            <w:color w:val="FF0000"/>
          </w:rPr>
          <w:delText>i</w:delText>
        </w:r>
      </w:del>
      <w:r w:rsidR="00B41AD4">
        <w:rPr>
          <w:rFonts w:ascii="Times New Roman" w:eastAsia="Times New Roman" w:hAnsi="Times New Roman" w:cs="Times New Roman"/>
          <w:color w:val="FF0000"/>
        </w:rPr>
        <w:t xml:space="preserve">ments </w:t>
      </w:r>
      <w:ins w:id="125" w:author="Chris.Harvey" w:date="2018-07-18T06:24:00Z">
        <w:r w:rsidR="005C21DE">
          <w:rPr>
            <w:rFonts w:ascii="Times New Roman" w:eastAsia="Times New Roman" w:hAnsi="Times New Roman" w:cs="Times New Roman"/>
            <w:color w:val="FF0000"/>
          </w:rPr>
          <w:t>F</w:t>
        </w:r>
      </w:ins>
      <w:del w:id="126" w:author="Chris.Harvey" w:date="2018-07-18T06:24:00Z">
        <w:r w:rsidR="00B41AD4" w:rsidDel="005C21DE">
          <w:rPr>
            <w:rFonts w:ascii="Times New Roman" w:eastAsia="Times New Roman" w:hAnsi="Times New Roman" w:cs="Times New Roman"/>
            <w:color w:val="FF0000"/>
          </w:rPr>
          <w:delText>f</w:delText>
        </w:r>
      </w:del>
      <w:r w:rsidR="00B41AD4">
        <w:rPr>
          <w:rFonts w:ascii="Times New Roman" w:eastAsia="Times New Roman" w:hAnsi="Times New Roman" w:cs="Times New Roman"/>
          <w:color w:val="FF0000"/>
        </w:rPr>
        <w:t>igures 1 and 2 but are open t</w:t>
      </w:r>
      <w:r w:rsidR="00350FB6">
        <w:rPr>
          <w:rFonts w:ascii="Times New Roman" w:eastAsia="Times New Roman" w:hAnsi="Times New Roman" w:cs="Times New Roman"/>
          <w:color w:val="FF0000"/>
        </w:rPr>
        <w:t xml:space="preserve">o moving it to the </w:t>
      </w:r>
      <w:ins w:id="127" w:author="Chris.Harvey" w:date="2018-07-18T06:24:00Z">
        <w:r w:rsidR="005C21DE">
          <w:rPr>
            <w:rFonts w:ascii="Times New Roman" w:eastAsia="Times New Roman" w:hAnsi="Times New Roman" w:cs="Times New Roman"/>
            <w:color w:val="FF0000"/>
          </w:rPr>
          <w:t>S</w:t>
        </w:r>
      </w:ins>
      <w:del w:id="128" w:author="Chris.Harvey" w:date="2018-07-18T06:24:00Z">
        <w:r w:rsidR="00350FB6" w:rsidDel="005C21DE">
          <w:rPr>
            <w:rFonts w:ascii="Times New Roman" w:eastAsia="Times New Roman" w:hAnsi="Times New Roman" w:cs="Times New Roman"/>
            <w:color w:val="FF0000"/>
          </w:rPr>
          <w:delText>s</w:delText>
        </w:r>
      </w:del>
      <w:r w:rsidR="00350FB6">
        <w:rPr>
          <w:rFonts w:ascii="Times New Roman" w:eastAsia="Times New Roman" w:hAnsi="Times New Roman" w:cs="Times New Roman"/>
          <w:color w:val="FF0000"/>
        </w:rPr>
        <w:t>upplement if the editor requests.</w:t>
      </w:r>
    </w:p>
    <w:p w14:paraId="6B396EE2" w14:textId="77777777" w:rsidR="002365C3" w:rsidRDefault="002365C3" w:rsidP="001B3C88">
      <w:pPr>
        <w:rPr>
          <w:rFonts w:ascii="Times New Roman" w:eastAsia="Times New Roman" w:hAnsi="Times New Roman" w:cs="Times New Roman"/>
        </w:rPr>
      </w:pPr>
    </w:p>
    <w:p w14:paraId="761CD9D0" w14:textId="0DCF5861" w:rsidR="00F7445A" w:rsidRPr="000B5F14"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was a little concerned that transect and quadrat data have been combined in their data synthesis. Do they have samples where the same species is counted in both quads and transects to demonstrate that they get similar density estimates?  I have found that estimates from these two methods can be very different because of the amount of time the diver searches each square meter.  The authors say they avoid cryptic species which is wise, but I can say from experience that transects and quads get very different counts for sea urchins (speaking based on datasets I have used extensively) because divers in quads find urchins under ledges and in crevices that are missed on transects. If this is not true in the authors' data sets maybe they could show that in a supplement by comparing data collected in both ways from the same sites.? At the least they could check that the basic patterns they report are consistent even if you limit analysis to one data type (if so fine to just</w:t>
      </w:r>
      <w:r>
        <w:rPr>
          <w:rFonts w:ascii="Times New Roman" w:eastAsia="Times New Roman" w:hAnsi="Times New Roman" w:cs="Times New Roman"/>
        </w:rPr>
        <w:t xml:space="preserve"> </w:t>
      </w:r>
      <w:r w:rsidRPr="00921426">
        <w:rPr>
          <w:rFonts w:ascii="Times New Roman" w:eastAsia="Times New Roman" w:hAnsi="Times New Roman" w:cs="Times New Roman"/>
        </w:rPr>
        <w:t>assert-it was not clear how much data mixing had gone on so this may be a mostly irrelevant point on my part).</w:t>
      </w:r>
      <w:r w:rsidRPr="00921426">
        <w:rPr>
          <w:rFonts w:ascii="Times New Roman" w:eastAsia="Times New Roman" w:hAnsi="Times New Roman" w:cs="Times New Roman"/>
        </w:rPr>
        <w:br/>
      </w:r>
      <w:r w:rsidRPr="002365C3">
        <w:rPr>
          <w:rFonts w:ascii="Times New Roman" w:eastAsia="Times New Roman" w:hAnsi="Times New Roman" w:cs="Times New Roman"/>
          <w:color w:val="FF0000"/>
        </w:rPr>
        <w:t>Response:</w:t>
      </w:r>
      <w:r>
        <w:rPr>
          <w:rFonts w:ascii="Times New Roman" w:eastAsia="Times New Roman" w:hAnsi="Times New Roman" w:cs="Times New Roman"/>
          <w:color w:val="FF0000"/>
        </w:rPr>
        <w:t xml:space="preserve"> The three historical surveys by </w:t>
      </w:r>
      <w:proofErr w:type="spellStart"/>
      <w:r>
        <w:rPr>
          <w:rFonts w:ascii="Times New Roman" w:eastAsia="Times New Roman" w:hAnsi="Times New Roman" w:cs="Times New Roman"/>
          <w:color w:val="FF0000"/>
        </w:rPr>
        <w:t>Kvitek</w:t>
      </w:r>
      <w:proofErr w:type="spellEnd"/>
      <w:r>
        <w:rPr>
          <w:rFonts w:ascii="Times New Roman" w:eastAsia="Times New Roman" w:hAnsi="Times New Roman" w:cs="Times New Roman"/>
          <w:color w:val="FF0000"/>
        </w:rPr>
        <w:t xml:space="preserve"> et al. </w:t>
      </w:r>
      <w:r w:rsidR="00F7445A">
        <w:rPr>
          <w:rFonts w:ascii="Times New Roman" w:eastAsia="Times New Roman" w:hAnsi="Times New Roman" w:cs="Times New Roman"/>
          <w:color w:val="FF0000"/>
        </w:rPr>
        <w:t xml:space="preserve">and our surveys do vary in their methods </w:t>
      </w:r>
      <w:del w:id="129" w:author="Chris.Harvey" w:date="2018-07-18T06:26:00Z">
        <w:r w:rsidR="00F7445A" w:rsidDel="001426FE">
          <w:rPr>
            <w:rFonts w:ascii="Times New Roman" w:eastAsia="Times New Roman" w:hAnsi="Times New Roman" w:cs="Times New Roman"/>
            <w:color w:val="FF0000"/>
          </w:rPr>
          <w:delText xml:space="preserve">with </w:delText>
        </w:r>
      </w:del>
      <w:r w:rsidR="00F7445A">
        <w:rPr>
          <w:rFonts w:ascii="Times New Roman" w:eastAsia="Times New Roman" w:hAnsi="Times New Roman" w:cs="Times New Roman"/>
          <w:color w:val="FF0000"/>
        </w:rPr>
        <w:t xml:space="preserve">(summarized briefly in Table S1). The </w:t>
      </w:r>
      <w:proofErr w:type="spellStart"/>
      <w:r w:rsidR="00F7445A">
        <w:rPr>
          <w:rFonts w:ascii="Times New Roman" w:eastAsia="Times New Roman" w:hAnsi="Times New Roman" w:cs="Times New Roman"/>
          <w:color w:val="FF0000"/>
        </w:rPr>
        <w:t>Kvitek</w:t>
      </w:r>
      <w:proofErr w:type="spellEnd"/>
      <w:r w:rsidR="00F7445A">
        <w:rPr>
          <w:rFonts w:ascii="Times New Roman" w:eastAsia="Times New Roman" w:hAnsi="Times New Roman" w:cs="Times New Roman"/>
          <w:color w:val="FF0000"/>
        </w:rPr>
        <w:t xml:space="preserve"> surveys in 1987 were an epic, all </w:t>
      </w:r>
      <w:r w:rsidR="0087637A">
        <w:rPr>
          <w:rFonts w:ascii="Times New Roman" w:eastAsia="Times New Roman" w:hAnsi="Times New Roman" w:cs="Times New Roman"/>
          <w:color w:val="FF0000"/>
        </w:rPr>
        <w:t xml:space="preserve">underwater ordeal. </w:t>
      </w:r>
      <w:r w:rsidR="00CA4D0D">
        <w:rPr>
          <w:rFonts w:ascii="Times New Roman" w:eastAsia="Times New Roman" w:hAnsi="Times New Roman" w:cs="Times New Roman"/>
          <w:color w:val="FF0000"/>
        </w:rPr>
        <w:t xml:space="preserve">The </w:t>
      </w:r>
      <w:r w:rsidR="00F7445A">
        <w:rPr>
          <w:rFonts w:ascii="Times New Roman" w:eastAsia="Times New Roman" w:hAnsi="Times New Roman" w:cs="Times New Roman"/>
          <w:color w:val="FF0000"/>
        </w:rPr>
        <w:t xml:space="preserve">1995 </w:t>
      </w:r>
      <w:r w:rsidR="0087637A">
        <w:rPr>
          <w:rFonts w:ascii="Times New Roman" w:eastAsia="Times New Roman" w:hAnsi="Times New Roman" w:cs="Times New Roman"/>
          <w:color w:val="FF0000"/>
        </w:rPr>
        <w:t xml:space="preserve">and 1999 surveys </w:t>
      </w:r>
      <w:r w:rsidR="00F7445A">
        <w:rPr>
          <w:rFonts w:ascii="Times New Roman" w:eastAsia="Times New Roman" w:hAnsi="Times New Roman" w:cs="Times New Roman"/>
          <w:color w:val="FF0000"/>
        </w:rPr>
        <w:t xml:space="preserve">were </w:t>
      </w:r>
      <w:r w:rsidR="0087637A">
        <w:rPr>
          <w:rFonts w:ascii="Times New Roman" w:eastAsia="Times New Roman" w:hAnsi="Times New Roman" w:cs="Times New Roman"/>
          <w:color w:val="FF0000"/>
        </w:rPr>
        <w:t xml:space="preserve">conducted </w:t>
      </w:r>
      <w:r w:rsidR="00F7445A">
        <w:rPr>
          <w:rFonts w:ascii="Times New Roman" w:eastAsia="Times New Roman" w:hAnsi="Times New Roman" w:cs="Times New Roman"/>
          <w:color w:val="FF0000"/>
        </w:rPr>
        <w:t>using video and post-processing of the video</w:t>
      </w:r>
      <w:r w:rsidR="0087637A">
        <w:rPr>
          <w:rFonts w:ascii="Times New Roman" w:eastAsia="Times New Roman" w:hAnsi="Times New Roman" w:cs="Times New Roman"/>
          <w:color w:val="FF0000"/>
        </w:rPr>
        <w:t xml:space="preserve"> </w:t>
      </w:r>
      <w:r w:rsidR="0087637A">
        <w:rPr>
          <w:rFonts w:ascii="Times New Roman" w:eastAsia="Times New Roman" w:hAnsi="Times New Roman" w:cs="Times New Roman"/>
          <w:color w:val="FF0000"/>
        </w:rPr>
        <w:lastRenderedPageBreak/>
        <w:t xml:space="preserve">(and included both quadrats and transects). Our surveys in 2015 were </w:t>
      </w:r>
      <w:r w:rsidR="009903B8">
        <w:rPr>
          <w:rFonts w:ascii="Times New Roman" w:eastAsia="Times New Roman" w:hAnsi="Times New Roman" w:cs="Times New Roman"/>
          <w:color w:val="FF0000"/>
        </w:rPr>
        <w:t xml:space="preserve">exclusively </w:t>
      </w:r>
      <w:r w:rsidR="0087637A">
        <w:rPr>
          <w:rFonts w:ascii="Times New Roman" w:eastAsia="Times New Roman" w:hAnsi="Times New Roman" w:cs="Times New Roman"/>
          <w:color w:val="FF0000"/>
        </w:rPr>
        <w:t>underwater</w:t>
      </w:r>
      <w:r w:rsidR="009903B8">
        <w:rPr>
          <w:rFonts w:ascii="Times New Roman" w:eastAsia="Times New Roman" w:hAnsi="Times New Roman" w:cs="Times New Roman"/>
          <w:color w:val="FF0000"/>
        </w:rPr>
        <w:t xml:space="preserve"> and while we </w:t>
      </w:r>
      <w:r w:rsidR="000B5F14">
        <w:rPr>
          <w:rFonts w:ascii="Times New Roman" w:eastAsia="Times New Roman" w:hAnsi="Times New Roman" w:cs="Times New Roman"/>
          <w:color w:val="FF0000"/>
        </w:rPr>
        <w:t xml:space="preserve">only reported transect results, we did conduct </w:t>
      </w:r>
      <w:r w:rsidR="00F7445A">
        <w:rPr>
          <w:rFonts w:ascii="Times New Roman" w:eastAsia="Times New Roman" w:hAnsi="Times New Roman" w:cs="Times New Roman"/>
          <w:color w:val="FF0000"/>
        </w:rPr>
        <w:t>both transect</w:t>
      </w:r>
      <w:r w:rsidR="004D3005">
        <w:rPr>
          <w:rFonts w:ascii="Times New Roman" w:eastAsia="Times New Roman" w:hAnsi="Times New Roman" w:cs="Times New Roman"/>
          <w:color w:val="FF0000"/>
        </w:rPr>
        <w:t>- and quadrat-</w:t>
      </w:r>
      <w:r w:rsidR="00F7445A">
        <w:rPr>
          <w:rFonts w:ascii="Times New Roman" w:eastAsia="Times New Roman" w:hAnsi="Times New Roman" w:cs="Times New Roman"/>
          <w:color w:val="FF0000"/>
        </w:rPr>
        <w:t>based surveys.  We only report the transect information because it was focused on surveying other things and the methods in this paper were getting overwhelming, but the quadrats did identify sea urchins and quadrat-level and transect-level information do not suggest notably different values for urchins or other invertebrates.</w:t>
      </w:r>
    </w:p>
    <w:p w14:paraId="5151F871" w14:textId="77777777" w:rsidR="002365C3" w:rsidRDefault="002365C3" w:rsidP="001B3C88">
      <w:pPr>
        <w:rPr>
          <w:rFonts w:ascii="Times New Roman" w:eastAsia="Times New Roman" w:hAnsi="Times New Roman" w:cs="Times New Roman"/>
        </w:rPr>
      </w:pPr>
    </w:p>
    <w:p w14:paraId="57CBDF47" w14:textId="2EC372DE" w:rsidR="00961C2D" w:rsidRPr="00961C2D"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t>I do not understand why kelp growth rate is hypothesized to depend on otter growth rate (e.g. figure 4).  I guess my default assumption would have been that kelp growth rate would it depended on otter density in some way, not on the change in otter density….</w:t>
      </w:r>
      <w:r w:rsidRPr="00921426">
        <w:rPr>
          <w:rFonts w:ascii="Times New Roman" w:eastAsia="Times New Roman" w:hAnsi="Times New Roman" w:cs="Times New Roman"/>
        </w:rPr>
        <w:br/>
      </w:r>
      <w:r w:rsidR="00063FF1" w:rsidRPr="002365C3">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To make comparisons among sites</w:t>
      </w:r>
      <w:r w:rsidR="00063FF1">
        <w:rPr>
          <w:rFonts w:ascii="Times New Roman" w:eastAsia="Times New Roman" w:hAnsi="Times New Roman" w:cs="Times New Roman"/>
          <w:color w:val="FF0000"/>
        </w:rPr>
        <w:t xml:space="preserve"> </w:t>
      </w:r>
      <w:r w:rsidR="00961C2D">
        <w:rPr>
          <w:rFonts w:ascii="Times New Roman" w:eastAsia="Times New Roman" w:hAnsi="Times New Roman" w:cs="Times New Roman"/>
          <w:color w:val="FF0000"/>
        </w:rPr>
        <w:t xml:space="preserve">we need to convert all of the sites into comparable units.  In the absence of information about the area of habitat available at each site </w:t>
      </w:r>
      <w:r w:rsidR="00445AAC">
        <w:rPr>
          <w:rFonts w:ascii="Times New Roman" w:eastAsia="Times New Roman" w:hAnsi="Times New Roman" w:cs="Times New Roman"/>
          <w:color w:val="FF0000"/>
        </w:rPr>
        <w:t xml:space="preserve">for kelp or sea otters </w:t>
      </w:r>
      <w:r w:rsidR="00961C2D">
        <w:rPr>
          <w:rFonts w:ascii="Times New Roman" w:eastAsia="Times New Roman" w:hAnsi="Times New Roman" w:cs="Times New Roman"/>
          <w:color w:val="FF0000"/>
        </w:rPr>
        <w:t xml:space="preserve">- not all areas have similar topography or have similar </w:t>
      </w:r>
      <w:r w:rsidR="00445AAC">
        <w:rPr>
          <w:rFonts w:ascii="Times New Roman" w:eastAsia="Times New Roman" w:hAnsi="Times New Roman" w:cs="Times New Roman"/>
          <w:color w:val="FF0000"/>
        </w:rPr>
        <w:t>amount of shallow habitat, but we have no direct measure of available habitat</w:t>
      </w:r>
      <w:r w:rsidR="00CA4D0D">
        <w:rPr>
          <w:rFonts w:ascii="Times New Roman" w:eastAsia="Times New Roman" w:hAnsi="Times New Roman" w:cs="Times New Roman"/>
          <w:color w:val="FF0000"/>
        </w:rPr>
        <w:t xml:space="preserve"> </w:t>
      </w:r>
      <w:r w:rsidR="00445AAC">
        <w:rPr>
          <w:rFonts w:ascii="Times New Roman" w:eastAsia="Times New Roman" w:hAnsi="Times New Roman" w:cs="Times New Roman"/>
          <w:color w:val="FF0000"/>
        </w:rPr>
        <w:t xml:space="preserve">– we cannot calculate a defensible </w:t>
      </w:r>
      <w:r w:rsidR="00CA4D0D">
        <w:rPr>
          <w:rFonts w:ascii="Times New Roman" w:eastAsia="Times New Roman" w:hAnsi="Times New Roman" w:cs="Times New Roman"/>
          <w:color w:val="FF0000"/>
        </w:rPr>
        <w:t xml:space="preserve">absolute </w:t>
      </w:r>
      <w:r w:rsidR="00445AAC">
        <w:rPr>
          <w:rFonts w:ascii="Times New Roman" w:eastAsia="Times New Roman" w:hAnsi="Times New Roman" w:cs="Times New Roman"/>
          <w:color w:val="FF0000"/>
        </w:rPr>
        <w:t>density measure for sea otters or kelp</w:t>
      </w:r>
      <w:r w:rsidR="00CA4D0D">
        <w:rPr>
          <w:rFonts w:ascii="Times New Roman" w:eastAsia="Times New Roman" w:hAnsi="Times New Roman" w:cs="Times New Roman"/>
          <w:color w:val="FF0000"/>
        </w:rPr>
        <w:t xml:space="preserve">.  However, measures of </w:t>
      </w:r>
      <w:r w:rsidR="004D3005">
        <w:rPr>
          <w:rFonts w:ascii="Times New Roman" w:eastAsia="Times New Roman" w:hAnsi="Times New Roman" w:cs="Times New Roman"/>
          <w:color w:val="FF0000"/>
        </w:rPr>
        <w:t>growth rate are comparable among sites and among times because the amount of area</w:t>
      </w:r>
      <w:r w:rsidR="00EF75A0">
        <w:rPr>
          <w:rFonts w:ascii="Times New Roman" w:eastAsia="Times New Roman" w:hAnsi="Times New Roman" w:cs="Times New Roman"/>
          <w:color w:val="FF0000"/>
        </w:rPr>
        <w:t xml:space="preserve"> at each site</w:t>
      </w:r>
      <w:r w:rsidR="004D3005">
        <w:rPr>
          <w:rFonts w:ascii="Times New Roman" w:eastAsia="Times New Roman" w:hAnsi="Times New Roman" w:cs="Times New Roman"/>
          <w:color w:val="FF0000"/>
        </w:rPr>
        <w:t xml:space="preserve"> </w:t>
      </w:r>
      <w:r w:rsidR="00EF75A0">
        <w:rPr>
          <w:rFonts w:ascii="Times New Roman" w:eastAsia="Times New Roman" w:hAnsi="Times New Roman" w:cs="Times New Roman"/>
          <w:color w:val="FF0000"/>
        </w:rPr>
        <w:t>scales out of this calculation</w:t>
      </w:r>
      <w:r w:rsidR="00A63388">
        <w:rPr>
          <w:rFonts w:ascii="Times New Roman" w:eastAsia="Times New Roman" w:hAnsi="Times New Roman" w:cs="Times New Roman"/>
          <w:color w:val="FF0000"/>
        </w:rPr>
        <w:t>. We agree that sea otter density might be a reasonable driver of change in kelp, but over long-periods, changes in sea otter and kelp populations are best described by their growth rates</w:t>
      </w:r>
      <w:commentRangeStart w:id="130"/>
      <w:r w:rsidR="00A63388">
        <w:rPr>
          <w:rFonts w:ascii="Times New Roman" w:eastAsia="Times New Roman" w:hAnsi="Times New Roman" w:cs="Times New Roman"/>
          <w:color w:val="FF0000"/>
        </w:rPr>
        <w:t>.</w:t>
      </w:r>
      <w:commentRangeEnd w:id="130"/>
      <w:r w:rsidR="001426FE">
        <w:rPr>
          <w:rStyle w:val="CommentReference"/>
        </w:rPr>
        <w:commentReference w:id="130"/>
      </w:r>
    </w:p>
    <w:p w14:paraId="505A003E" w14:textId="3195F857" w:rsidR="00063FF1" w:rsidRPr="00063FF1" w:rsidRDefault="002365C3" w:rsidP="001B3C88">
      <w:pPr>
        <w:rPr>
          <w:rFonts w:ascii="Times New Roman" w:eastAsia="Times New Roman" w:hAnsi="Times New Roman" w:cs="Times New Roman"/>
          <w:color w:val="FF0000"/>
        </w:rPr>
      </w:pPr>
      <w:r w:rsidRPr="00921426">
        <w:rPr>
          <w:rFonts w:ascii="Times New Roman" w:eastAsia="Times New Roman" w:hAnsi="Times New Roman" w:cs="Times New Roman"/>
        </w:rPr>
        <w:br/>
        <w:t>They spent some time analyzing changes in CV. I do not really know what the point of this is but it seems fine. My only concern is the section around line 325 where the authors seem to be regressing the CV in one period against the difference in CVs between that period and the next.  This does not seem terribly informative. You could stick any numbers into this analysis and get a significant result because you are effectively regressing one thing against itself. See this R code snippet for a toy example:</w:t>
      </w:r>
      <w:r w:rsidRPr="00921426">
        <w:rPr>
          <w:rFonts w:ascii="Times New Roman" w:eastAsia="Times New Roman" w:hAnsi="Times New Roman" w:cs="Times New Roman"/>
        </w:rPr>
        <w:br/>
      </w:r>
      <w:proofErr w:type="spellStart"/>
      <w:r w:rsidRPr="00921426">
        <w:rPr>
          <w:rFonts w:ascii="Times New Roman" w:eastAsia="Times New Roman" w:hAnsi="Times New Roman" w:cs="Times New Roman"/>
        </w:rPr>
        <w:t>rm</w:t>
      </w:r>
      <w:proofErr w:type="spellEnd"/>
      <w:r w:rsidRPr="00921426">
        <w:rPr>
          <w:rFonts w:ascii="Times New Roman" w:eastAsia="Times New Roman" w:hAnsi="Times New Roman" w:cs="Times New Roman"/>
        </w:rPr>
        <w:t xml:space="preserve">(list=ls()); </w:t>
      </w:r>
      <w:proofErr w:type="spellStart"/>
      <w:r w:rsidRPr="00921426">
        <w:rPr>
          <w:rFonts w:ascii="Times New Roman" w:eastAsia="Times New Roman" w:hAnsi="Times New Roman" w:cs="Times New Roman"/>
        </w:rPr>
        <w:t>graphics.off</w:t>
      </w:r>
      <w:proofErr w:type="spellEnd"/>
      <w:r w:rsidRPr="00921426">
        <w:rPr>
          <w:rFonts w:ascii="Times New Roman" w:eastAsia="Times New Roman" w:hAnsi="Times New Roman" w:cs="Times New Roman"/>
        </w:rPr>
        <w:t>();</w:t>
      </w:r>
      <w:r w:rsidRPr="00921426">
        <w:rPr>
          <w:rFonts w:ascii="Times New Roman" w:eastAsia="Times New Roman" w:hAnsi="Times New Roman" w:cs="Times New Roman"/>
        </w:rPr>
        <w:br/>
        <w:t xml:space="preserve">period_1 =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 xml:space="preserve">period_2= </w:t>
      </w:r>
      <w:proofErr w:type="spellStart"/>
      <w:r w:rsidRPr="00921426">
        <w:rPr>
          <w:rFonts w:ascii="Times New Roman" w:eastAsia="Times New Roman" w:hAnsi="Times New Roman" w:cs="Times New Roman"/>
        </w:rPr>
        <w:t>runif</w:t>
      </w:r>
      <w:proofErr w:type="spellEnd"/>
      <w:r w:rsidRPr="00921426">
        <w:rPr>
          <w:rFonts w:ascii="Times New Roman" w:eastAsia="Times New Roman" w:hAnsi="Times New Roman" w:cs="Times New Roman"/>
        </w:rPr>
        <w:t>(50)</w:t>
      </w:r>
      <w:r w:rsidRPr="00921426">
        <w:rPr>
          <w:rFonts w:ascii="Times New Roman" w:eastAsia="Times New Roman" w:hAnsi="Times New Roman" w:cs="Times New Roman"/>
        </w:rPr>
        <w:br/>
        <w:t>summary(</w:t>
      </w:r>
      <w:proofErr w:type="spellStart"/>
      <w:r w:rsidRPr="00921426">
        <w:rPr>
          <w:rFonts w:ascii="Times New Roman" w:eastAsia="Times New Roman" w:hAnsi="Times New Roman" w:cs="Times New Roman"/>
        </w:rPr>
        <w:t>glm</w:t>
      </w:r>
      <w:proofErr w:type="spellEnd"/>
      <w:r w:rsidRPr="00921426">
        <w:rPr>
          <w:rFonts w:ascii="Times New Roman" w:eastAsia="Times New Roman" w:hAnsi="Times New Roman" w:cs="Times New Roman"/>
        </w:rPr>
        <w:t>((period_1-period_2)~period_1))</w:t>
      </w:r>
      <w:r w:rsidRPr="00921426">
        <w:rPr>
          <w:rFonts w:ascii="Times New Roman" w:eastAsia="Times New Roman" w:hAnsi="Times New Roman" w:cs="Times New Roman"/>
        </w:rPr>
        <w:br/>
      </w:r>
      <w:r w:rsidR="00063FF1" w:rsidRPr="00063FF1">
        <w:rPr>
          <w:rFonts w:ascii="Times New Roman" w:eastAsia="Times New Roman" w:hAnsi="Times New Roman" w:cs="Times New Roman"/>
          <w:color w:val="FF0000"/>
        </w:rPr>
        <w:t>Response:</w:t>
      </w:r>
      <w:r w:rsidR="00063FF1">
        <w:rPr>
          <w:rFonts w:ascii="Times New Roman" w:eastAsia="Times New Roman" w:hAnsi="Times New Roman" w:cs="Times New Roman"/>
          <w:color w:val="FF0000"/>
        </w:rPr>
        <w:t xml:space="preserve"> </w:t>
      </w:r>
      <w:r w:rsidR="00AB4C1C">
        <w:rPr>
          <w:rFonts w:ascii="Times New Roman" w:eastAsia="Times New Roman" w:hAnsi="Times New Roman" w:cs="Times New Roman"/>
          <w:color w:val="FF0000"/>
        </w:rPr>
        <w:t>As mentioned above, we analyze variability in kelp for precisely the reason that it is not well explained by classical sea otter-urchin-kelp dynamics</w:t>
      </w:r>
      <w:r w:rsidR="00D91998">
        <w:rPr>
          <w:rFonts w:ascii="Times New Roman" w:eastAsia="Times New Roman" w:hAnsi="Times New Roman" w:cs="Times New Roman"/>
          <w:color w:val="FF0000"/>
        </w:rPr>
        <w:t xml:space="preserve">.  However, </w:t>
      </w:r>
      <w:r w:rsidR="00063FF1">
        <w:rPr>
          <w:rFonts w:ascii="Times New Roman" w:eastAsia="Times New Roman" w:hAnsi="Times New Roman" w:cs="Times New Roman"/>
          <w:color w:val="FF0000"/>
        </w:rPr>
        <w:t xml:space="preserve">the </w:t>
      </w:r>
      <w:r w:rsidR="00CA4D0D">
        <w:rPr>
          <w:rFonts w:ascii="Times New Roman" w:eastAsia="Times New Roman" w:hAnsi="Times New Roman" w:cs="Times New Roman"/>
          <w:color w:val="FF0000"/>
        </w:rPr>
        <w:t xml:space="preserve">broader point </w:t>
      </w:r>
      <w:r w:rsidR="00D91998">
        <w:rPr>
          <w:rFonts w:ascii="Times New Roman" w:eastAsia="Times New Roman" w:hAnsi="Times New Roman" w:cs="Times New Roman"/>
          <w:color w:val="FF0000"/>
        </w:rPr>
        <w:t xml:space="preserve">about regressing something against itself </w:t>
      </w:r>
      <w:r w:rsidR="00445AAC">
        <w:rPr>
          <w:rFonts w:ascii="Times New Roman" w:eastAsia="Times New Roman" w:hAnsi="Times New Roman" w:cs="Times New Roman"/>
          <w:color w:val="FF0000"/>
        </w:rPr>
        <w:t>is well taken.</w:t>
      </w:r>
      <w:r w:rsidR="00EF75A0">
        <w:rPr>
          <w:rFonts w:ascii="Times New Roman" w:eastAsia="Times New Roman" w:hAnsi="Times New Roman" w:cs="Times New Roman"/>
          <w:color w:val="FF0000"/>
        </w:rPr>
        <w:t xml:space="preserve"> </w:t>
      </w:r>
      <w:r w:rsidR="00AB4C1C">
        <w:rPr>
          <w:rFonts w:ascii="Times New Roman" w:eastAsia="Times New Roman" w:hAnsi="Times New Roman" w:cs="Times New Roman"/>
          <w:color w:val="FF0000"/>
        </w:rPr>
        <w:t xml:space="preserve"> </w:t>
      </w:r>
      <w:r w:rsidR="00D91998">
        <w:rPr>
          <w:rFonts w:ascii="Times New Roman" w:eastAsia="Times New Roman" w:hAnsi="Times New Roman" w:cs="Times New Roman"/>
          <w:color w:val="FF0000"/>
        </w:rPr>
        <w:t>We have re-analyzed this section</w:t>
      </w:r>
      <w:r w:rsidR="00CD0487">
        <w:rPr>
          <w:rFonts w:ascii="Times New Roman" w:eastAsia="Times New Roman" w:hAnsi="Times New Roman" w:cs="Times New Roman"/>
          <w:color w:val="FF0000"/>
        </w:rPr>
        <w:t xml:space="preserve"> using raw CV values for each time period</w:t>
      </w:r>
      <w:r w:rsidR="00D91998">
        <w:rPr>
          <w:rFonts w:ascii="Times New Roman" w:eastAsia="Times New Roman" w:hAnsi="Times New Roman" w:cs="Times New Roman"/>
          <w:color w:val="FF0000"/>
        </w:rPr>
        <w:t xml:space="preserve"> </w:t>
      </w:r>
      <w:r w:rsidR="00597629">
        <w:rPr>
          <w:rFonts w:ascii="Times New Roman" w:eastAsia="Times New Roman" w:hAnsi="Times New Roman" w:cs="Times New Roman"/>
          <w:color w:val="FF0000"/>
        </w:rPr>
        <w:t xml:space="preserve">which avoid the self-referencing problem </w:t>
      </w:r>
      <w:r w:rsidR="00D91998">
        <w:rPr>
          <w:rFonts w:ascii="Times New Roman" w:eastAsia="Times New Roman" w:hAnsi="Times New Roman" w:cs="Times New Roman"/>
          <w:color w:val="FF0000"/>
        </w:rPr>
        <w:t xml:space="preserve">(see </w:t>
      </w:r>
      <w:r w:rsidR="00172BF9" w:rsidRPr="00172BF9">
        <w:rPr>
          <w:rFonts w:ascii="Times New Roman" w:eastAsia="Times New Roman" w:hAnsi="Times New Roman" w:cs="Times New Roman"/>
          <w:color w:val="FF0000"/>
          <w:highlight w:val="yellow"/>
        </w:rPr>
        <w:t>about line 279</w:t>
      </w:r>
      <w:r w:rsidR="00D91998">
        <w:rPr>
          <w:rFonts w:ascii="Times New Roman" w:eastAsia="Times New Roman" w:hAnsi="Times New Roman" w:cs="Times New Roman"/>
          <w:color w:val="FF0000"/>
        </w:rPr>
        <w:t xml:space="preserve">). The main point result of the analysis has not changed </w:t>
      </w:r>
      <w:r w:rsidR="00597629">
        <w:rPr>
          <w:rFonts w:ascii="Times New Roman" w:eastAsia="Times New Roman" w:hAnsi="Times New Roman" w:cs="Times New Roman"/>
          <w:color w:val="FF0000"/>
        </w:rPr>
        <w:t>– CV decline</w:t>
      </w:r>
      <w:r w:rsidR="00350FB6">
        <w:rPr>
          <w:rFonts w:ascii="Times New Roman" w:eastAsia="Times New Roman" w:hAnsi="Times New Roman" w:cs="Times New Roman"/>
          <w:color w:val="FF0000"/>
        </w:rPr>
        <w:t>s between period but locations with relatively high variability remain</w:t>
      </w:r>
      <w:r w:rsidR="00172BF9">
        <w:rPr>
          <w:rFonts w:ascii="Times New Roman" w:eastAsia="Times New Roman" w:hAnsi="Times New Roman" w:cs="Times New Roman"/>
          <w:color w:val="FF0000"/>
        </w:rPr>
        <w:t xml:space="preserve"> highly variable</w:t>
      </w:r>
      <w:r w:rsidR="00350FB6">
        <w:rPr>
          <w:rFonts w:ascii="Times New Roman" w:eastAsia="Times New Roman" w:hAnsi="Times New Roman" w:cs="Times New Roman"/>
          <w:color w:val="FF0000"/>
        </w:rPr>
        <w:t xml:space="preserve"> (</w:t>
      </w:r>
      <w:r w:rsidR="00172BF9" w:rsidRPr="00172BF9">
        <w:rPr>
          <w:rFonts w:ascii="Times New Roman" w:eastAsia="Times New Roman" w:hAnsi="Times New Roman" w:cs="Times New Roman"/>
          <w:color w:val="FF0000"/>
          <w:highlight w:val="yellow"/>
        </w:rPr>
        <w:t>about line 375</w:t>
      </w:r>
      <w:r w:rsidR="00350FB6">
        <w:rPr>
          <w:rFonts w:ascii="Times New Roman" w:eastAsia="Times New Roman" w:hAnsi="Times New Roman" w:cs="Times New Roman"/>
          <w:color w:val="FF0000"/>
        </w:rPr>
        <w:t xml:space="preserve">). </w:t>
      </w:r>
    </w:p>
    <w:p w14:paraId="34CEF4DC" w14:textId="6164F9DF"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Figure 1:  The plots on the right might be more readable with titles in the top left.  Or little line drawings of kelp and otters? (actually all the graphs, beyond figure 1,  would be more rapidly digestible if the otter and kelp frames were distinguished in some way.)</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not added anything to the figures to distinguish them. We feel like the current labeling should be sufficient.  However, we are open to the possibility of adding drawings if the editor requests it.</w:t>
      </w:r>
    </w:p>
    <w:p w14:paraId="0218DD1E" w14:textId="377D6C66" w:rsidR="00350FB6" w:rsidRDefault="002365C3" w:rsidP="001B3C88">
      <w:pPr>
        <w:rPr>
          <w:rFonts w:ascii="Times New Roman" w:eastAsia="Times New Roman" w:hAnsi="Times New Roman" w:cs="Times New Roman"/>
        </w:rPr>
      </w:pPr>
      <w:r w:rsidRPr="00921426">
        <w:rPr>
          <w:rFonts w:ascii="Times New Roman" w:eastAsia="Times New Roman" w:hAnsi="Times New Roman" w:cs="Times New Roman"/>
        </w:rPr>
        <w:br/>
        <w:t>Figure 1: can you indicate the location of point Grenville in some way?  It is in figure 3 but not indicated here.  I expect it would have to be marked on the most zoomed out map.</w:t>
      </w:r>
      <w:r w:rsidRPr="00921426">
        <w:rPr>
          <w:rFonts w:ascii="Times New Roman" w:eastAsia="Times New Roman" w:hAnsi="Times New Roman" w:cs="Times New Roman"/>
        </w:rPr>
        <w:br/>
      </w:r>
      <w:r w:rsidR="00350FB6" w:rsidRPr="00063FF1">
        <w:rPr>
          <w:rFonts w:ascii="Times New Roman" w:eastAsia="Times New Roman" w:hAnsi="Times New Roman" w:cs="Times New Roman"/>
          <w:color w:val="FF0000"/>
        </w:rPr>
        <w:t>Response:</w:t>
      </w:r>
      <w:r w:rsidR="00350FB6">
        <w:rPr>
          <w:rFonts w:ascii="Times New Roman" w:eastAsia="Times New Roman" w:hAnsi="Times New Roman" w:cs="Times New Roman"/>
          <w:color w:val="FF0000"/>
        </w:rPr>
        <w:t xml:space="preserve"> We have added this point to the map</w:t>
      </w:r>
      <w:r w:rsidR="00172BF9">
        <w:rPr>
          <w:rFonts w:ascii="Times New Roman" w:eastAsia="Times New Roman" w:hAnsi="Times New Roman" w:cs="Times New Roman"/>
          <w:color w:val="FF0000"/>
        </w:rPr>
        <w:t xml:space="preserve"> in Figure 1.</w:t>
      </w:r>
    </w:p>
    <w:p w14:paraId="0B9F2F15" w14:textId="0EE76859" w:rsidR="002365C3" w:rsidRDefault="002365C3" w:rsidP="001B3C88">
      <w:r w:rsidRPr="00921426">
        <w:rPr>
          <w:rFonts w:ascii="Times New Roman" w:eastAsia="Times New Roman" w:hAnsi="Times New Roman" w:cs="Times New Roman"/>
        </w:rPr>
        <w:lastRenderedPageBreak/>
        <w:br/>
        <w:t>P.S. When I read this over, it comes off awfully critical.  So I'll just close by saying that I think this is fundamentally a great paper.  And I almost clicked accept without revision, because basically none of these are actually wrong - just places it could be better.</w:t>
      </w:r>
      <w:r w:rsidRPr="00921426">
        <w:rPr>
          <w:rFonts w:ascii="Times New Roman" w:eastAsia="Times New Roman" w:hAnsi="Times New Roman" w:cs="Times New Roman"/>
        </w:rPr>
        <w:br/>
      </w:r>
      <w:r w:rsidRPr="00921426">
        <w:rPr>
          <w:rFonts w:ascii="Times New Roman" w:eastAsia="Times New Roman" w:hAnsi="Times New Roman" w:cs="Times New Roman"/>
        </w:rPr>
        <w:br/>
        <w:t>P.P.S Well, unless all the pre-1998 invert counts were quadrat-based and all the post-1998 invert counts were transect based. That would be a real problem.  But that's not my impression.</w:t>
      </w:r>
    </w:p>
    <w:sectPr w:rsidR="002365C3" w:rsidSect="00874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Chris.Harvey" w:date="2018-07-18T05:51:00Z" w:initials="C">
    <w:p w14:paraId="67CAAC91" w14:textId="77777777" w:rsidR="005B1642" w:rsidRDefault="005B1642" w:rsidP="005B1642">
      <w:pPr>
        <w:pStyle w:val="CommentText"/>
      </w:pPr>
      <w:r>
        <w:rPr>
          <w:rStyle w:val="CommentReference"/>
        </w:rPr>
        <w:annotationRef/>
      </w:r>
      <w:r>
        <w:t>I’d offer to help write this but it seems to be well over my head judging from the bulk of this response. I like the approach that it sounds like you’re going to take—to note the Ling study but offer an alternative reasonable explanation—though it makes sense to me not to commit too much to any one interpretation because we are going have evolving conclusions about what processes are driving this system as we continue to work there.</w:t>
      </w:r>
    </w:p>
    <w:p w14:paraId="654B2472" w14:textId="77777777" w:rsidR="005B1642" w:rsidRDefault="005B1642" w:rsidP="005B1642">
      <w:pPr>
        <w:pStyle w:val="CommentText"/>
      </w:pPr>
    </w:p>
    <w:p w14:paraId="0EC2073A" w14:textId="77777777" w:rsidR="005B1642" w:rsidRDefault="005B1642" w:rsidP="005B1642">
      <w:pPr>
        <w:pStyle w:val="CommentText"/>
      </w:pPr>
      <w:r>
        <w:t>I’m curious about your statement that disputes the “need for asserting fundamentally different processes acting at high and low densities,” because we are doing something similar—arguing that there were trophic cascade dynamics in the first half of our study period, but now something totally different is going on and that otters have been decoupled from kelp density. It’s not exactly parallel to what it sounds like Ling et al. concluded, but it seems to be of the same basic flavor. Thoughts?</w:t>
      </w:r>
    </w:p>
  </w:comment>
  <w:comment w:id="49" w:author="Chris.Harvey" w:date="2018-07-18T05:50:00Z" w:initials="C">
    <w:p w14:paraId="2B2A3087" w14:textId="77777777" w:rsidR="00C640D6" w:rsidRDefault="00C640D6" w:rsidP="00C640D6">
      <w:pPr>
        <w:pStyle w:val="CommentText"/>
      </w:pPr>
      <w:r>
        <w:rPr>
          <w:rStyle w:val="CommentReference"/>
        </w:rPr>
        <w:annotationRef/>
      </w:r>
      <w:r>
        <w:t>Right?</w:t>
      </w:r>
    </w:p>
  </w:comment>
  <w:comment w:id="79" w:author="Chris.Harvey" w:date="2018-07-18T05:50:00Z" w:initials="C">
    <w:p w14:paraId="578FE96E" w14:textId="1822E11D" w:rsidR="00BD0763" w:rsidRDefault="00BD0763">
      <w:pPr>
        <w:pStyle w:val="CommentText"/>
      </w:pPr>
      <w:r>
        <w:rPr>
          <w:rStyle w:val="CommentReference"/>
        </w:rPr>
        <w:annotationRef/>
      </w:r>
      <w:r>
        <w:t>Right?</w:t>
      </w:r>
    </w:p>
  </w:comment>
  <w:comment w:id="90" w:author="Chris.Harvey" w:date="2018-07-18T05:51:00Z" w:initials="C">
    <w:p w14:paraId="7E1745C8" w14:textId="7BA7A8D0" w:rsidR="00BD0763" w:rsidRDefault="00BD0763">
      <w:pPr>
        <w:pStyle w:val="CommentText"/>
      </w:pPr>
      <w:r>
        <w:rPr>
          <w:rStyle w:val="CommentReference"/>
        </w:rPr>
        <w:annotationRef/>
      </w:r>
      <w:r>
        <w:t>I’d</w:t>
      </w:r>
      <w:r w:rsidR="00574B9A">
        <w:t xml:space="preserve"> offer to</w:t>
      </w:r>
      <w:r>
        <w:t xml:space="preserve"> help </w:t>
      </w:r>
      <w:r w:rsidR="00574B9A">
        <w:t xml:space="preserve">write this </w:t>
      </w:r>
      <w:r>
        <w:t xml:space="preserve">but </w:t>
      </w:r>
      <w:r w:rsidR="00574B9A">
        <w:t>it</w:t>
      </w:r>
      <w:r>
        <w:t xml:space="preserve"> seems to be well over my head judging from the bulk of this response. </w:t>
      </w:r>
      <w:r w:rsidR="00574B9A">
        <w:t>I like the approach that it sounds like you’re going to take</w:t>
      </w:r>
      <w:r>
        <w:t xml:space="preserve">—to note the Ling study but offer an alternative </w:t>
      </w:r>
      <w:r w:rsidR="00574B9A">
        <w:t xml:space="preserve">reasonable </w:t>
      </w:r>
      <w:r>
        <w:t>explanation—</w:t>
      </w:r>
      <w:r w:rsidR="00574B9A">
        <w:t>though it makes sense to me not to commit too much to any one interpretation because</w:t>
      </w:r>
      <w:r>
        <w:t xml:space="preserve"> we are going </w:t>
      </w:r>
      <w:r w:rsidR="00574B9A">
        <w:t>have evolving conclusions about</w:t>
      </w:r>
      <w:r>
        <w:t xml:space="preserve"> what processes are driving this system as we continue to work there</w:t>
      </w:r>
      <w:r w:rsidR="00574B9A">
        <w:t>.</w:t>
      </w:r>
    </w:p>
    <w:p w14:paraId="03E9ED6F" w14:textId="77777777" w:rsidR="00574B9A" w:rsidRDefault="00574B9A">
      <w:pPr>
        <w:pStyle w:val="CommentText"/>
      </w:pPr>
    </w:p>
    <w:p w14:paraId="0D22E304" w14:textId="15339675" w:rsidR="00574B9A" w:rsidRDefault="00574B9A">
      <w:pPr>
        <w:pStyle w:val="CommentText"/>
      </w:pPr>
      <w:r>
        <w:t>I’m curious about your statement that disputes the “need for asserting fundamentally different processes acting at high and low densities,” because we are doing something similar—arguing that there were trophic cascade dynamics in the first half of our study period, but now something totally different is going on and that otters have been decoupled from kelp density. It’s not exactly parallel to what it sounds like Ling et al. concluded, but it seems to be of the same basic flavor. Thoughts?</w:t>
      </w:r>
    </w:p>
  </w:comment>
  <w:comment w:id="92" w:author="Chris.Harvey" w:date="2018-07-18T06:02:00Z" w:initials="C">
    <w:p w14:paraId="02C6164E" w14:textId="7460FFD2" w:rsidR="00574B9A" w:rsidRDefault="00574B9A">
      <w:pPr>
        <w:pStyle w:val="CommentText"/>
      </w:pPr>
      <w:r>
        <w:rPr>
          <w:rStyle w:val="CommentReference"/>
        </w:rPr>
        <w:annotationRef/>
      </w:r>
      <w:r>
        <w:t>I’d assume we (I?) originally put that in there to emphasize that there are multiple stakeholder interests related to this community, though in retrospect that does seem to be a bit of a distraction for what is mainly an ecology paper</w:t>
      </w:r>
    </w:p>
  </w:comment>
  <w:comment w:id="105" w:author="Chris.Harvey" w:date="2018-07-18T06:08:00Z" w:initials="C">
    <w:p w14:paraId="12449C37" w14:textId="2A210AC2" w:rsidR="001E08A2" w:rsidRDefault="001E08A2">
      <w:pPr>
        <w:pStyle w:val="CommentText"/>
      </w:pPr>
      <w:r>
        <w:rPr>
          <w:rStyle w:val="CommentReference"/>
        </w:rPr>
        <w:annotationRef/>
      </w:r>
      <w:r>
        <w:t>Right?</w:t>
      </w:r>
    </w:p>
  </w:comment>
  <w:comment w:id="108" w:author="Chris.Harvey" w:date="2018-07-18T06:09:00Z" w:initials="C">
    <w:p w14:paraId="50A68B05" w14:textId="36E4DF32" w:rsidR="001E08A2" w:rsidRDefault="001E08A2">
      <w:pPr>
        <w:pStyle w:val="CommentText"/>
      </w:pPr>
      <w:r>
        <w:rPr>
          <w:rStyle w:val="CommentReference"/>
        </w:rPr>
        <w:annotationRef/>
      </w:r>
      <w:r>
        <w:t>Right?</w:t>
      </w:r>
    </w:p>
  </w:comment>
  <w:comment w:id="111" w:author="Chris.Harvey" w:date="2018-07-18T06:12:00Z" w:initials="C">
    <w:p w14:paraId="5A1AA70B" w14:textId="344D69D2" w:rsidR="001E08A2" w:rsidRDefault="001E08A2">
      <w:pPr>
        <w:pStyle w:val="CommentText"/>
      </w:pPr>
      <w:r>
        <w:rPr>
          <w:rStyle w:val="CommentReference"/>
        </w:rPr>
        <w:annotationRef/>
      </w:r>
      <w:r>
        <w:t>Right? Is it worth denoting these as otter-free?</w:t>
      </w:r>
    </w:p>
  </w:comment>
  <w:comment w:id="113" w:author="Chris.Harvey" w:date="2018-07-18T06:13:00Z" w:initials="C">
    <w:p w14:paraId="18E16E11" w14:textId="6F573E29" w:rsidR="001E08A2" w:rsidRDefault="001E08A2">
      <w:pPr>
        <w:pStyle w:val="CommentText"/>
      </w:pPr>
      <w:r>
        <w:rPr>
          <w:rStyle w:val="CommentReference"/>
        </w:rPr>
        <w:annotationRef/>
      </w:r>
      <w:r>
        <w:t>We might want to say (with brief justification) that the difference here is biogeographic, so that the substantial difference is not perceived to be due to the historic lack of otters</w:t>
      </w:r>
    </w:p>
  </w:comment>
  <w:comment w:id="119" w:author="Chris.Harvey" w:date="2018-07-19T08:21:00Z" w:initials="C">
    <w:p w14:paraId="258E77EE" w14:textId="12C656FA" w:rsidR="0009612A" w:rsidRDefault="0009612A">
      <w:pPr>
        <w:pStyle w:val="CommentText"/>
      </w:pPr>
      <w:r>
        <w:rPr>
          <w:rStyle w:val="CommentReference"/>
        </w:rPr>
        <w:annotationRef/>
      </w:r>
      <w:r>
        <w:t>Interestingly, it looks like this lovely sentence has been edited out of the revision! How about that.</w:t>
      </w:r>
    </w:p>
  </w:comment>
  <w:comment w:id="120" w:author="Chris.Harvey" w:date="2018-07-18T06:19:00Z" w:initials="C">
    <w:p w14:paraId="56985E6C" w14:textId="6A3708CF" w:rsidR="00E77248" w:rsidRDefault="00E77248">
      <w:pPr>
        <w:pStyle w:val="CommentText"/>
      </w:pPr>
      <w:r>
        <w:rPr>
          <w:rStyle w:val="CommentReference"/>
        </w:rPr>
        <w:annotationRef/>
      </w:r>
      <w:r w:rsidR="001426FE">
        <w:t xml:space="preserve">This makes me assume that either (a) the Reviewer had a few beers while writing this review; (b) the Reviewer is Mark </w:t>
      </w:r>
      <w:proofErr w:type="spellStart"/>
      <w:r w:rsidR="001426FE">
        <w:t>Carr</w:t>
      </w:r>
      <w:proofErr w:type="spellEnd"/>
      <w:r w:rsidR="001426FE">
        <w:t>; or (c) both a and b</w:t>
      </w:r>
    </w:p>
  </w:comment>
  <w:comment w:id="130" w:author="Chris.Harvey" w:date="2018-07-18T06:29:00Z" w:initials="C">
    <w:p w14:paraId="667E45CC" w14:textId="45D92DE1" w:rsidR="001426FE" w:rsidRDefault="001426FE">
      <w:pPr>
        <w:pStyle w:val="CommentText"/>
      </w:pPr>
      <w:r>
        <w:rPr>
          <w:rStyle w:val="CommentReference"/>
        </w:rPr>
        <w:annotationRef/>
      </w:r>
      <w:r>
        <w:t>This is a really good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C2073A" w15:done="0"/>
  <w15:commentEx w15:paraId="2B2A3087" w15:done="0"/>
  <w15:commentEx w15:paraId="578FE96E" w15:done="0"/>
  <w15:commentEx w15:paraId="0D22E304" w15:done="0"/>
  <w15:commentEx w15:paraId="02C6164E" w15:done="0"/>
  <w15:commentEx w15:paraId="12449C37" w15:done="0"/>
  <w15:commentEx w15:paraId="50A68B05" w15:done="0"/>
  <w15:commentEx w15:paraId="5A1AA70B" w15:done="0"/>
  <w15:commentEx w15:paraId="18E16E11" w15:done="0"/>
  <w15:commentEx w15:paraId="258E77EE" w15:done="0"/>
  <w15:commentEx w15:paraId="56985E6C" w15:done="0"/>
  <w15:commentEx w15:paraId="667E45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2073A" w16cid:durableId="1F0BD119"/>
  <w16cid:commentId w16cid:paraId="2B2A3087" w16cid:durableId="1F0BD260"/>
  <w16cid:commentId w16cid:paraId="578FE96E" w16cid:durableId="1F0BCD4F"/>
  <w16cid:commentId w16cid:paraId="0D22E304" w16cid:durableId="1F0BCD50"/>
  <w16cid:commentId w16cid:paraId="02C6164E" w16cid:durableId="1F0BCD51"/>
  <w16cid:commentId w16cid:paraId="12449C37" w16cid:durableId="1F0BCD52"/>
  <w16cid:commentId w16cid:paraId="50A68B05" w16cid:durableId="1F0BCD53"/>
  <w16cid:commentId w16cid:paraId="5A1AA70B" w16cid:durableId="1F0BCD54"/>
  <w16cid:commentId w16cid:paraId="18E16E11" w16cid:durableId="1F0BCD55"/>
  <w16cid:commentId w16cid:paraId="258E77EE" w16cid:durableId="1F0BCD56"/>
  <w16cid:commentId w16cid:paraId="56985E6C" w16cid:durableId="1F0BCD57"/>
  <w16cid:commentId w16cid:paraId="667E45CC" w16cid:durableId="1F0BCD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00000003" w:usb1="00000000" w:usb2="00000000" w:usb3="00000000" w:csb0="00000007"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Harvey">
    <w15:presenceInfo w15:providerId="None" w15:userId="Chris.Harvey"/>
  </w15:person>
  <w15:person w15:author="Jameal Samhouri">
    <w15:presenceInfo w15:providerId="None" w15:userId="Jameal Samhou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C88"/>
    <w:rsid w:val="00063FF1"/>
    <w:rsid w:val="00083359"/>
    <w:rsid w:val="0009612A"/>
    <w:rsid w:val="000B5F14"/>
    <w:rsid w:val="00101E2D"/>
    <w:rsid w:val="001426FE"/>
    <w:rsid w:val="00172BF9"/>
    <w:rsid w:val="0017341B"/>
    <w:rsid w:val="001B3C88"/>
    <w:rsid w:val="001E08A2"/>
    <w:rsid w:val="002365C3"/>
    <w:rsid w:val="002501E2"/>
    <w:rsid w:val="002A760A"/>
    <w:rsid w:val="002B6B65"/>
    <w:rsid w:val="002C0DAE"/>
    <w:rsid w:val="003127B2"/>
    <w:rsid w:val="00350FB6"/>
    <w:rsid w:val="003E4E74"/>
    <w:rsid w:val="00445AAC"/>
    <w:rsid w:val="004D3005"/>
    <w:rsid w:val="00534B16"/>
    <w:rsid w:val="00574B9A"/>
    <w:rsid w:val="00580971"/>
    <w:rsid w:val="00584D01"/>
    <w:rsid w:val="00597629"/>
    <w:rsid w:val="005A4C72"/>
    <w:rsid w:val="005B1642"/>
    <w:rsid w:val="005C0F96"/>
    <w:rsid w:val="005C21DE"/>
    <w:rsid w:val="005C30BA"/>
    <w:rsid w:val="005F3880"/>
    <w:rsid w:val="0068467C"/>
    <w:rsid w:val="006868F4"/>
    <w:rsid w:val="006D6DFD"/>
    <w:rsid w:val="00742CC8"/>
    <w:rsid w:val="007C6EC9"/>
    <w:rsid w:val="008176C9"/>
    <w:rsid w:val="00874A9C"/>
    <w:rsid w:val="0087637A"/>
    <w:rsid w:val="008C7CF0"/>
    <w:rsid w:val="008D62A3"/>
    <w:rsid w:val="009046D3"/>
    <w:rsid w:val="009139E5"/>
    <w:rsid w:val="009477FE"/>
    <w:rsid w:val="00956563"/>
    <w:rsid w:val="00961C2D"/>
    <w:rsid w:val="009903B8"/>
    <w:rsid w:val="00A63388"/>
    <w:rsid w:val="00A66B53"/>
    <w:rsid w:val="00A95338"/>
    <w:rsid w:val="00AB4C1C"/>
    <w:rsid w:val="00AD7339"/>
    <w:rsid w:val="00B06F52"/>
    <w:rsid w:val="00B07937"/>
    <w:rsid w:val="00B41AD4"/>
    <w:rsid w:val="00BD0763"/>
    <w:rsid w:val="00C50885"/>
    <w:rsid w:val="00C50E66"/>
    <w:rsid w:val="00C640D6"/>
    <w:rsid w:val="00C96EEA"/>
    <w:rsid w:val="00CA4D0D"/>
    <w:rsid w:val="00CB63A7"/>
    <w:rsid w:val="00CC7747"/>
    <w:rsid w:val="00CD0487"/>
    <w:rsid w:val="00D91998"/>
    <w:rsid w:val="00D96D25"/>
    <w:rsid w:val="00DA3F76"/>
    <w:rsid w:val="00E77248"/>
    <w:rsid w:val="00EC26D1"/>
    <w:rsid w:val="00EF75A0"/>
    <w:rsid w:val="00F73E0A"/>
    <w:rsid w:val="00F7445A"/>
    <w:rsid w:val="00FB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8ADE"/>
  <w14:defaultImageDpi w14:val="32767"/>
  <w15:chartTrackingRefBased/>
  <w15:docId w15:val="{0CF85794-66B1-E047-BB73-EB33D805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27B2"/>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B2"/>
    <w:rPr>
      <w:rFonts w:ascii="Times New Roman" w:eastAsia="Times New Roman" w:hAnsi="Times New Roman" w:cs="Times New Roman"/>
      <w:b/>
      <w:bCs/>
      <w:sz w:val="36"/>
      <w:szCs w:val="36"/>
      <w:lang w:eastAsia="zh-CN"/>
    </w:rPr>
  </w:style>
  <w:style w:type="paragraph" w:styleId="BalloonText">
    <w:name w:val="Balloon Text"/>
    <w:basedOn w:val="Normal"/>
    <w:link w:val="BalloonTextChar"/>
    <w:uiPriority w:val="99"/>
    <w:semiHidden/>
    <w:unhideWhenUsed/>
    <w:rsid w:val="00BD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763"/>
    <w:rPr>
      <w:rFonts w:ascii="Segoe UI" w:hAnsi="Segoe UI" w:cs="Segoe UI"/>
      <w:sz w:val="18"/>
      <w:szCs w:val="18"/>
    </w:rPr>
  </w:style>
  <w:style w:type="character" w:styleId="CommentReference">
    <w:name w:val="annotation reference"/>
    <w:basedOn w:val="DefaultParagraphFont"/>
    <w:uiPriority w:val="99"/>
    <w:semiHidden/>
    <w:unhideWhenUsed/>
    <w:rsid w:val="00BD0763"/>
    <w:rPr>
      <w:sz w:val="16"/>
      <w:szCs w:val="16"/>
    </w:rPr>
  </w:style>
  <w:style w:type="paragraph" w:styleId="CommentText">
    <w:name w:val="annotation text"/>
    <w:basedOn w:val="Normal"/>
    <w:link w:val="CommentTextChar"/>
    <w:uiPriority w:val="99"/>
    <w:semiHidden/>
    <w:unhideWhenUsed/>
    <w:rsid w:val="00BD0763"/>
    <w:rPr>
      <w:sz w:val="20"/>
      <w:szCs w:val="20"/>
    </w:rPr>
  </w:style>
  <w:style w:type="character" w:customStyle="1" w:styleId="CommentTextChar">
    <w:name w:val="Comment Text Char"/>
    <w:basedOn w:val="DefaultParagraphFont"/>
    <w:link w:val="CommentText"/>
    <w:uiPriority w:val="99"/>
    <w:semiHidden/>
    <w:rsid w:val="00BD0763"/>
    <w:rPr>
      <w:sz w:val="20"/>
      <w:szCs w:val="20"/>
    </w:rPr>
  </w:style>
  <w:style w:type="paragraph" w:styleId="CommentSubject">
    <w:name w:val="annotation subject"/>
    <w:basedOn w:val="CommentText"/>
    <w:next w:val="CommentText"/>
    <w:link w:val="CommentSubjectChar"/>
    <w:uiPriority w:val="99"/>
    <w:semiHidden/>
    <w:unhideWhenUsed/>
    <w:rsid w:val="00BD0763"/>
    <w:rPr>
      <w:b/>
      <w:bCs/>
    </w:rPr>
  </w:style>
  <w:style w:type="character" w:customStyle="1" w:styleId="CommentSubjectChar">
    <w:name w:val="Comment Subject Char"/>
    <w:basedOn w:val="CommentTextChar"/>
    <w:link w:val="CommentSubject"/>
    <w:uiPriority w:val="99"/>
    <w:semiHidden/>
    <w:rsid w:val="00BD07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Jameal Samhouri</cp:lastModifiedBy>
  <cp:revision>5</cp:revision>
  <dcterms:created xsi:type="dcterms:W3CDTF">2018-08-01T13:11:00Z</dcterms:created>
  <dcterms:modified xsi:type="dcterms:W3CDTF">2018-08-01T14:14:00Z</dcterms:modified>
</cp:coreProperties>
</file>